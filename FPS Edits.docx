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D025E" w14:textId="77777777" w:rsidR="007136F5" w:rsidRDefault="009D7B9E">
      <w:pPr>
        <w:spacing w:after="0" w:line="259" w:lineRule="auto"/>
        <w:ind w:left="372" w:right="0" w:firstLine="0"/>
        <w:jc w:val="left"/>
      </w:pPr>
      <w:r>
        <w:rPr>
          <w:rFonts w:ascii="Calibri" w:eastAsia="Calibri" w:hAnsi="Calibri" w:cs="Calibri"/>
          <w:i/>
          <w:sz w:val="16"/>
        </w:rPr>
        <w:t>Journal of the Royal Statistical Society Series A: Statistics in Society</w:t>
      </w:r>
      <w:r>
        <w:t>,</w:t>
      </w:r>
    </w:p>
    <w:p w14:paraId="5EA07516" w14:textId="77777777" w:rsidR="007136F5" w:rsidRDefault="009D7B9E">
      <w:pPr>
        <w:spacing w:after="309" w:line="259" w:lineRule="auto"/>
        <w:ind w:left="0" w:right="0" w:firstLine="0"/>
        <w:jc w:val="left"/>
      </w:pPr>
      <w:r>
        <w:rPr>
          <w:rFonts w:ascii="Calibri" w:eastAsia="Calibri" w:hAnsi="Calibri" w:cs="Calibri"/>
          <w:noProof/>
          <w:sz w:val="22"/>
        </w:rPr>
        <mc:AlternateContent>
          <mc:Choice Requires="wpg">
            <w:drawing>
              <wp:inline distT="0" distB="0" distL="0" distR="0" wp14:anchorId="605896F5" wp14:editId="41A42672">
                <wp:extent cx="4230002" cy="866712"/>
                <wp:effectExtent l="0" t="0" r="0" b="0"/>
                <wp:docPr id="34464" name="Group 34464"/>
                <wp:cNvGraphicFramePr/>
                <a:graphic xmlns:a="http://schemas.openxmlformats.org/drawingml/2006/main">
                  <a:graphicData uri="http://schemas.microsoft.com/office/word/2010/wordprocessingGroup">
                    <wpg:wgp>
                      <wpg:cNvGrpSpPr/>
                      <wpg:grpSpPr>
                        <a:xfrm>
                          <a:off x="0" y="0"/>
                          <a:ext cx="4230002" cy="866712"/>
                          <a:chOff x="0" y="0"/>
                          <a:chExt cx="4230002" cy="866712"/>
                        </a:xfrm>
                      </wpg:grpSpPr>
                      <wps:wsp>
                        <wps:cNvPr id="33997" name="Rectangle 33997"/>
                        <wps:cNvSpPr/>
                        <wps:spPr>
                          <a:xfrm>
                            <a:off x="2886240" y="106629"/>
                            <a:ext cx="446679" cy="119994"/>
                          </a:xfrm>
                          <a:prstGeom prst="rect">
                            <a:avLst/>
                          </a:prstGeom>
                          <a:ln>
                            <a:noFill/>
                          </a:ln>
                        </wps:spPr>
                        <wps:txbx>
                          <w:txbxContent>
                            <w:p w14:paraId="12C4D2B6" w14:textId="77777777" w:rsidR="00AA4235" w:rsidRDefault="00AA4235">
                              <w:pPr>
                                <w:spacing w:after="160" w:line="259" w:lineRule="auto"/>
                                <w:ind w:left="0" w:right="0" w:firstLine="0"/>
                                <w:jc w:val="left"/>
                              </w:pPr>
                              <w:r>
                                <w:rPr>
                                  <w:rFonts w:ascii="Calibri" w:eastAsia="Calibri" w:hAnsi="Calibri" w:cs="Calibri"/>
                                  <w:w w:val="106"/>
                                  <w:sz w:val="16"/>
                                </w:rPr>
                                <w:t>2024,</w:t>
                              </w:r>
                              <w:r>
                                <w:rPr>
                                  <w:rFonts w:ascii="Calibri" w:eastAsia="Calibri" w:hAnsi="Calibri" w:cs="Calibri"/>
                                  <w:spacing w:val="20"/>
                                  <w:w w:val="106"/>
                                  <w:sz w:val="16"/>
                                </w:rPr>
                                <w:t xml:space="preserve"> </w:t>
                              </w:r>
                              <w:r>
                                <w:rPr>
                                  <w:rFonts w:ascii="Calibri" w:eastAsia="Calibri" w:hAnsi="Calibri" w:cs="Calibri"/>
                                  <w:w w:val="106"/>
                                  <w:sz w:val="16"/>
                                </w:rPr>
                                <w:t>1</w:t>
                              </w:r>
                            </w:p>
                          </w:txbxContent>
                        </wps:txbx>
                        <wps:bodyPr horzOverflow="overflow" vert="horz" lIns="0" tIns="0" rIns="0" bIns="0" rtlCol="0">
                          <a:noAutofit/>
                        </wps:bodyPr>
                      </wps:wsp>
                      <wps:wsp>
                        <wps:cNvPr id="33999" name="Rectangle 33999"/>
                        <wps:cNvSpPr/>
                        <wps:spPr>
                          <a:xfrm>
                            <a:off x="3222089" y="106629"/>
                            <a:ext cx="71793" cy="119994"/>
                          </a:xfrm>
                          <a:prstGeom prst="rect">
                            <a:avLst/>
                          </a:prstGeom>
                          <a:ln>
                            <a:noFill/>
                          </a:ln>
                        </wps:spPr>
                        <wps:txbx>
                          <w:txbxContent>
                            <w:p w14:paraId="22AD5ED2" w14:textId="77777777" w:rsidR="00AA4235" w:rsidRDefault="00AA4235">
                              <w:pPr>
                                <w:spacing w:after="160" w:line="259" w:lineRule="auto"/>
                                <w:ind w:left="0" w:right="0" w:firstLine="0"/>
                                <w:jc w:val="left"/>
                              </w:pPr>
                              <w:r>
                                <w:rPr>
                                  <w:rFonts w:ascii="Calibri" w:eastAsia="Calibri" w:hAnsi="Calibri" w:cs="Calibri"/>
                                  <w:w w:val="106"/>
                                  <w:sz w:val="16"/>
                                </w:rPr>
                                <w:t>–</w:t>
                              </w:r>
                            </w:p>
                          </w:txbxContent>
                        </wps:txbx>
                        <wps:bodyPr horzOverflow="overflow" vert="horz" lIns="0" tIns="0" rIns="0" bIns="0" rtlCol="0">
                          <a:noAutofit/>
                        </wps:bodyPr>
                      </wps:wsp>
                      <wps:wsp>
                        <wps:cNvPr id="33998" name="Rectangle 33998"/>
                        <wps:cNvSpPr/>
                        <wps:spPr>
                          <a:xfrm>
                            <a:off x="3276069" y="106629"/>
                            <a:ext cx="143587" cy="119994"/>
                          </a:xfrm>
                          <a:prstGeom prst="rect">
                            <a:avLst/>
                          </a:prstGeom>
                          <a:ln>
                            <a:noFill/>
                          </a:ln>
                        </wps:spPr>
                        <wps:txbx>
                          <w:txbxContent>
                            <w:p w14:paraId="67C2A855" w14:textId="77777777" w:rsidR="00AA4235" w:rsidRDefault="00AA4235">
                              <w:pPr>
                                <w:spacing w:after="160" w:line="259" w:lineRule="auto"/>
                                <w:ind w:left="0" w:right="0" w:firstLine="0"/>
                                <w:jc w:val="left"/>
                              </w:pPr>
                              <w:r>
                                <w:rPr>
                                  <w:rFonts w:ascii="Calibri" w:eastAsia="Calibri" w:hAnsi="Calibri" w:cs="Calibri"/>
                                  <w:w w:val="104"/>
                                  <w:sz w:val="16"/>
                                </w:rPr>
                                <w:t>23</w:t>
                              </w:r>
                            </w:p>
                          </w:txbxContent>
                        </wps:txbx>
                        <wps:bodyPr horzOverflow="overflow" vert="horz" lIns="0" tIns="0" rIns="0" bIns="0" rtlCol="0">
                          <a:noAutofit/>
                        </wps:bodyPr>
                      </wps:wsp>
                      <wps:wsp>
                        <wps:cNvPr id="9" name="Rectangle 9"/>
                        <wps:cNvSpPr/>
                        <wps:spPr>
                          <a:xfrm>
                            <a:off x="2683395" y="258470"/>
                            <a:ext cx="931789" cy="119994"/>
                          </a:xfrm>
                          <a:prstGeom prst="rect">
                            <a:avLst/>
                          </a:prstGeom>
                          <a:ln>
                            <a:noFill/>
                          </a:ln>
                        </wps:spPr>
                        <wps:txbx>
                          <w:txbxContent>
                            <w:p w14:paraId="488CA860" w14:textId="77777777" w:rsidR="00AA4235" w:rsidRDefault="00AA4235">
                              <w:pPr>
                                <w:spacing w:after="160" w:line="259" w:lineRule="auto"/>
                                <w:ind w:left="0" w:right="0" w:firstLine="0"/>
                                <w:jc w:val="left"/>
                              </w:pPr>
                              <w:r>
                                <w:rPr>
                                  <w:rFonts w:ascii="Calibri" w:eastAsia="Calibri" w:hAnsi="Calibri" w:cs="Calibri"/>
                                  <w:w w:val="119"/>
                                  <w:sz w:val="16"/>
                                </w:rPr>
                                <w:t>doi:</w:t>
                              </w:r>
                              <w:r>
                                <w:rPr>
                                  <w:rFonts w:ascii="Calibri" w:eastAsia="Calibri" w:hAnsi="Calibri" w:cs="Calibri"/>
                                  <w:spacing w:val="20"/>
                                  <w:w w:val="119"/>
                                  <w:sz w:val="16"/>
                                </w:rPr>
                                <w:t xml:space="preserve"> </w:t>
                              </w:r>
                              <w:r>
                                <w:rPr>
                                  <w:rFonts w:ascii="Calibri" w:eastAsia="Calibri" w:hAnsi="Calibri" w:cs="Calibri"/>
                                  <w:w w:val="119"/>
                                  <w:sz w:val="16"/>
                                </w:rPr>
                                <w:t>DOI</w:t>
                              </w:r>
                              <w:r>
                                <w:rPr>
                                  <w:rFonts w:ascii="Calibri" w:eastAsia="Calibri" w:hAnsi="Calibri" w:cs="Calibri"/>
                                  <w:spacing w:val="20"/>
                                  <w:w w:val="119"/>
                                  <w:sz w:val="16"/>
                                </w:rPr>
                                <w:t xml:space="preserve"> </w:t>
                              </w:r>
                              <w:r>
                                <w:rPr>
                                  <w:rFonts w:ascii="Calibri" w:eastAsia="Calibri" w:hAnsi="Calibri" w:cs="Calibri"/>
                                  <w:w w:val="119"/>
                                  <w:sz w:val="16"/>
                                </w:rPr>
                                <w:t>HERE</w:t>
                              </w:r>
                            </w:p>
                          </w:txbxContent>
                        </wps:txbx>
                        <wps:bodyPr horzOverflow="overflow" vert="horz" lIns="0" tIns="0" rIns="0" bIns="0" rtlCol="0">
                          <a:noAutofit/>
                        </wps:bodyPr>
                      </wps:wsp>
                      <wps:wsp>
                        <wps:cNvPr id="10" name="Rectangle 10"/>
                        <wps:cNvSpPr/>
                        <wps:spPr>
                          <a:xfrm>
                            <a:off x="1063561" y="410299"/>
                            <a:ext cx="3086242" cy="119994"/>
                          </a:xfrm>
                          <a:prstGeom prst="rect">
                            <a:avLst/>
                          </a:prstGeom>
                          <a:ln>
                            <a:noFill/>
                          </a:ln>
                        </wps:spPr>
                        <wps:txbx>
                          <w:txbxContent>
                            <w:p w14:paraId="234ACABA" w14:textId="77777777" w:rsidR="00AA4235" w:rsidRDefault="00AA4235">
                              <w:pPr>
                                <w:spacing w:after="160" w:line="259" w:lineRule="auto"/>
                                <w:ind w:left="0" w:right="0" w:firstLine="0"/>
                                <w:jc w:val="left"/>
                              </w:pPr>
                              <w:r>
                                <w:rPr>
                                  <w:rFonts w:ascii="Calibri" w:eastAsia="Calibri" w:hAnsi="Calibri" w:cs="Calibri"/>
                                  <w:w w:val="110"/>
                                  <w:sz w:val="16"/>
                                </w:rPr>
                                <w:t>Advance</w:t>
                              </w:r>
                              <w:r>
                                <w:rPr>
                                  <w:rFonts w:ascii="Calibri" w:eastAsia="Calibri" w:hAnsi="Calibri" w:cs="Calibri"/>
                                  <w:spacing w:val="20"/>
                                  <w:w w:val="110"/>
                                  <w:sz w:val="16"/>
                                </w:rPr>
                                <w:t xml:space="preserve"> </w:t>
                              </w:r>
                              <w:r>
                                <w:rPr>
                                  <w:rFonts w:ascii="Calibri" w:eastAsia="Calibri" w:hAnsi="Calibri" w:cs="Calibri"/>
                                  <w:w w:val="110"/>
                                  <w:sz w:val="16"/>
                                </w:rPr>
                                <w:t>Access</w:t>
                              </w:r>
                              <w:r>
                                <w:rPr>
                                  <w:rFonts w:ascii="Calibri" w:eastAsia="Calibri" w:hAnsi="Calibri" w:cs="Calibri"/>
                                  <w:spacing w:val="21"/>
                                  <w:w w:val="110"/>
                                  <w:sz w:val="16"/>
                                </w:rPr>
                                <w:t xml:space="preserve"> </w:t>
                              </w:r>
                              <w:r>
                                <w:rPr>
                                  <w:rFonts w:ascii="Calibri" w:eastAsia="Calibri" w:hAnsi="Calibri" w:cs="Calibri"/>
                                  <w:w w:val="110"/>
                                  <w:sz w:val="16"/>
                                </w:rPr>
                                <w:t>Publication</w:t>
                              </w:r>
                              <w:r>
                                <w:rPr>
                                  <w:rFonts w:ascii="Calibri" w:eastAsia="Calibri" w:hAnsi="Calibri" w:cs="Calibri"/>
                                  <w:spacing w:val="20"/>
                                  <w:w w:val="110"/>
                                  <w:sz w:val="16"/>
                                </w:rPr>
                                <w:t xml:space="preserve"> </w:t>
                              </w:r>
                              <w:r>
                                <w:rPr>
                                  <w:rFonts w:ascii="Calibri" w:eastAsia="Calibri" w:hAnsi="Calibri" w:cs="Calibri"/>
                                  <w:w w:val="110"/>
                                  <w:sz w:val="16"/>
                                </w:rPr>
                                <w:t>Date:</w:t>
                              </w:r>
                              <w:r>
                                <w:rPr>
                                  <w:rFonts w:ascii="Calibri" w:eastAsia="Calibri" w:hAnsi="Calibri" w:cs="Calibri"/>
                                  <w:spacing w:val="20"/>
                                  <w:w w:val="110"/>
                                  <w:sz w:val="16"/>
                                </w:rPr>
                                <w:t xml:space="preserve"> </w:t>
                              </w:r>
                              <w:r>
                                <w:rPr>
                                  <w:rFonts w:ascii="Calibri" w:eastAsia="Calibri" w:hAnsi="Calibri" w:cs="Calibri"/>
                                  <w:w w:val="110"/>
                                  <w:sz w:val="16"/>
                                </w:rPr>
                                <w:t>Day</w:t>
                              </w:r>
                              <w:r>
                                <w:rPr>
                                  <w:rFonts w:ascii="Calibri" w:eastAsia="Calibri" w:hAnsi="Calibri" w:cs="Calibri"/>
                                  <w:spacing w:val="21"/>
                                  <w:w w:val="110"/>
                                  <w:sz w:val="16"/>
                                </w:rPr>
                                <w:t xml:space="preserve"> </w:t>
                              </w:r>
                              <w:r>
                                <w:rPr>
                                  <w:rFonts w:ascii="Calibri" w:eastAsia="Calibri" w:hAnsi="Calibri" w:cs="Calibri"/>
                                  <w:w w:val="110"/>
                                  <w:sz w:val="16"/>
                                </w:rPr>
                                <w:t>Month</w:t>
                              </w:r>
                              <w:r>
                                <w:rPr>
                                  <w:rFonts w:ascii="Calibri" w:eastAsia="Calibri" w:hAnsi="Calibri" w:cs="Calibri"/>
                                  <w:spacing w:val="20"/>
                                  <w:w w:val="110"/>
                                  <w:sz w:val="16"/>
                                </w:rPr>
                                <w:t xml:space="preserve"> </w:t>
                              </w:r>
                              <w:r>
                                <w:rPr>
                                  <w:rFonts w:ascii="Calibri" w:eastAsia="Calibri" w:hAnsi="Calibri" w:cs="Calibri"/>
                                  <w:w w:val="110"/>
                                  <w:sz w:val="16"/>
                                </w:rPr>
                                <w:t>Year</w:t>
                              </w:r>
                            </w:p>
                          </w:txbxContent>
                        </wps:txbx>
                        <wps:bodyPr horzOverflow="overflow" vert="horz" lIns="0" tIns="0" rIns="0" bIns="0" rtlCol="0">
                          <a:noAutofit/>
                        </wps:bodyPr>
                      </wps:wsp>
                      <wps:wsp>
                        <wps:cNvPr id="11" name="Rectangle 11"/>
                        <wps:cNvSpPr/>
                        <wps:spPr>
                          <a:xfrm>
                            <a:off x="3122600" y="562128"/>
                            <a:ext cx="347671" cy="119994"/>
                          </a:xfrm>
                          <a:prstGeom prst="rect">
                            <a:avLst/>
                          </a:prstGeom>
                          <a:ln>
                            <a:noFill/>
                          </a:ln>
                        </wps:spPr>
                        <wps:txbx>
                          <w:txbxContent>
                            <w:p w14:paraId="23C304A7" w14:textId="77777777" w:rsidR="00AA4235" w:rsidRDefault="00AA4235">
                              <w:pPr>
                                <w:spacing w:after="160" w:line="259" w:lineRule="auto"/>
                                <w:ind w:left="0" w:right="0" w:firstLine="0"/>
                                <w:jc w:val="left"/>
                              </w:pPr>
                              <w:r>
                                <w:rPr>
                                  <w:rFonts w:ascii="Calibri" w:eastAsia="Calibri" w:hAnsi="Calibri" w:cs="Calibri"/>
                                  <w:w w:val="108"/>
                                  <w:sz w:val="16"/>
                                </w:rPr>
                                <w:t>Paper</w:t>
                              </w:r>
                            </w:p>
                          </w:txbxContent>
                        </wps:txbx>
                        <wps:bodyPr horzOverflow="overflow" vert="horz" lIns="0" tIns="0" rIns="0" bIns="0" rtlCol="0">
                          <a:noAutofit/>
                        </wps:bodyPr>
                      </wps:wsp>
                      <wps:wsp>
                        <wps:cNvPr id="42893" name="Shape 42893"/>
                        <wps:cNvSpPr/>
                        <wps:spPr>
                          <a:xfrm>
                            <a:off x="3660635" y="0"/>
                            <a:ext cx="569366" cy="695897"/>
                          </a:xfrm>
                          <a:custGeom>
                            <a:avLst/>
                            <a:gdLst/>
                            <a:ahLst/>
                            <a:cxnLst/>
                            <a:rect l="0" t="0" r="0" b="0"/>
                            <a:pathLst>
                              <a:path w="569366" h="695897">
                                <a:moveTo>
                                  <a:pt x="0" y="0"/>
                                </a:moveTo>
                                <a:lnTo>
                                  <a:pt x="569366" y="0"/>
                                </a:lnTo>
                                <a:lnTo>
                                  <a:pt x="569366" y="695897"/>
                                </a:lnTo>
                                <a:lnTo>
                                  <a:pt x="0" y="695897"/>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 name="Shape 13"/>
                        <wps:cNvSpPr/>
                        <wps:spPr>
                          <a:xfrm>
                            <a:off x="0" y="866712"/>
                            <a:ext cx="4230002" cy="0"/>
                          </a:xfrm>
                          <a:custGeom>
                            <a:avLst/>
                            <a:gdLst/>
                            <a:ahLst/>
                            <a:cxnLst/>
                            <a:rect l="0" t="0" r="0" b="0"/>
                            <a:pathLst>
                              <a:path w="4230002">
                                <a:moveTo>
                                  <a:pt x="0" y="0"/>
                                </a:moveTo>
                                <a:lnTo>
                                  <a:pt x="4230002"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5896F5" id="Group 34464" o:spid="_x0000_s1026" style="width:333.05pt;height:68.25pt;mso-position-horizontal-relative:char;mso-position-vertical-relative:line" coordsize="42300,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">
                <v:rect id="Rectangle 33997" o:spid="_x0000_s1027" style="position:absolute;left:28862;top:1066;width:4467;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" filled="f" stroked="f">
                  <v:textbox inset="0,0,0,0">
                    <w:txbxContent>
                      <w:p w14:paraId="12C4D2B6" w14:textId="77777777" w:rsidR="00AA4235" w:rsidRDefault="00AA4235">
                        <w:pPr>
                          <w:spacing w:after="160" w:line="259" w:lineRule="auto"/>
                          <w:ind w:left="0" w:right="0" w:firstLine="0"/>
                          <w:jc w:val="left"/>
                        </w:pPr>
                        <w:r>
                          <w:rPr>
                            <w:rFonts w:ascii="Calibri" w:eastAsia="Calibri" w:hAnsi="Calibri" w:cs="Calibri"/>
                            <w:w w:val="106"/>
                            <w:sz w:val="16"/>
                          </w:rPr>
                          <w:t>2024,</w:t>
                        </w:r>
                        <w:r>
                          <w:rPr>
                            <w:rFonts w:ascii="Calibri" w:eastAsia="Calibri" w:hAnsi="Calibri" w:cs="Calibri"/>
                            <w:spacing w:val="20"/>
                            <w:w w:val="106"/>
                            <w:sz w:val="16"/>
                          </w:rPr>
                          <w:t xml:space="preserve"> </w:t>
                        </w:r>
                        <w:r>
                          <w:rPr>
                            <w:rFonts w:ascii="Calibri" w:eastAsia="Calibri" w:hAnsi="Calibri" w:cs="Calibri"/>
                            <w:w w:val="106"/>
                            <w:sz w:val="16"/>
                          </w:rPr>
                          <w:t>1</w:t>
                        </w:r>
                      </w:p>
                    </w:txbxContent>
                  </v:textbox>
                </v:rect>
                <v:rect id="Rectangle 33999" o:spid="_x0000_s1028" style="position:absolute;left:32220;top:1066;width:71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" filled="f" stroked="f">
                  <v:textbox inset="0,0,0,0">
                    <w:txbxContent>
                      <w:p w14:paraId="22AD5ED2" w14:textId="77777777" w:rsidR="00AA4235" w:rsidRDefault="00AA4235">
                        <w:pPr>
                          <w:spacing w:after="160" w:line="259" w:lineRule="auto"/>
                          <w:ind w:left="0" w:right="0" w:firstLine="0"/>
                          <w:jc w:val="left"/>
                        </w:pPr>
                        <w:r>
                          <w:rPr>
                            <w:rFonts w:ascii="Calibri" w:eastAsia="Calibri" w:hAnsi="Calibri" w:cs="Calibri"/>
                            <w:w w:val="106"/>
                            <w:sz w:val="16"/>
                          </w:rPr>
                          <w:t>–</w:t>
                        </w:r>
                      </w:p>
                    </w:txbxContent>
                  </v:textbox>
                </v:rect>
                <v:rect id="Rectangle 33998" o:spid="_x0000_s1029" style="position:absolute;left:32760;top:1066;width:1436;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" filled="f" stroked="f">
                  <v:textbox inset="0,0,0,0">
                    <w:txbxContent>
                      <w:p w14:paraId="67C2A855" w14:textId="77777777" w:rsidR="00AA4235" w:rsidRDefault="00AA4235">
                        <w:pPr>
                          <w:spacing w:after="160" w:line="259" w:lineRule="auto"/>
                          <w:ind w:left="0" w:right="0" w:firstLine="0"/>
                          <w:jc w:val="left"/>
                        </w:pPr>
                        <w:r>
                          <w:rPr>
                            <w:rFonts w:ascii="Calibri" w:eastAsia="Calibri" w:hAnsi="Calibri" w:cs="Calibri"/>
                            <w:w w:val="104"/>
                            <w:sz w:val="16"/>
                          </w:rPr>
                          <w:t>23</w:t>
                        </w:r>
                      </w:p>
                    </w:txbxContent>
                  </v:textbox>
                </v:rect>
                <v:rect id="Rectangle 9" o:spid="_x0000_s1030" style="position:absolute;left:26833;top:2584;width:931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88CA860" w14:textId="77777777" w:rsidR="00AA4235" w:rsidRDefault="00AA4235">
                        <w:pPr>
                          <w:spacing w:after="160" w:line="259" w:lineRule="auto"/>
                          <w:ind w:left="0" w:right="0" w:firstLine="0"/>
                          <w:jc w:val="left"/>
                        </w:pPr>
                        <w:r>
                          <w:rPr>
                            <w:rFonts w:ascii="Calibri" w:eastAsia="Calibri" w:hAnsi="Calibri" w:cs="Calibri"/>
                            <w:w w:val="119"/>
                            <w:sz w:val="16"/>
                          </w:rPr>
                          <w:t>doi:</w:t>
                        </w:r>
                        <w:r>
                          <w:rPr>
                            <w:rFonts w:ascii="Calibri" w:eastAsia="Calibri" w:hAnsi="Calibri" w:cs="Calibri"/>
                            <w:spacing w:val="20"/>
                            <w:w w:val="119"/>
                            <w:sz w:val="16"/>
                          </w:rPr>
                          <w:t xml:space="preserve"> </w:t>
                        </w:r>
                        <w:r>
                          <w:rPr>
                            <w:rFonts w:ascii="Calibri" w:eastAsia="Calibri" w:hAnsi="Calibri" w:cs="Calibri"/>
                            <w:w w:val="119"/>
                            <w:sz w:val="16"/>
                          </w:rPr>
                          <w:t>DOI</w:t>
                        </w:r>
                        <w:r>
                          <w:rPr>
                            <w:rFonts w:ascii="Calibri" w:eastAsia="Calibri" w:hAnsi="Calibri" w:cs="Calibri"/>
                            <w:spacing w:val="20"/>
                            <w:w w:val="119"/>
                            <w:sz w:val="16"/>
                          </w:rPr>
                          <w:t xml:space="preserve"> </w:t>
                        </w:r>
                        <w:r>
                          <w:rPr>
                            <w:rFonts w:ascii="Calibri" w:eastAsia="Calibri" w:hAnsi="Calibri" w:cs="Calibri"/>
                            <w:w w:val="119"/>
                            <w:sz w:val="16"/>
                          </w:rPr>
                          <w:t>HERE</w:t>
                        </w:r>
                      </w:p>
                    </w:txbxContent>
                  </v:textbox>
                </v:rect>
                <v:rect id="Rectangle 10" o:spid="_x0000_s1031" style="position:absolute;left:10635;top:4102;width:30863;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34ACABA" w14:textId="77777777" w:rsidR="00AA4235" w:rsidRDefault="00AA4235">
                        <w:pPr>
                          <w:spacing w:after="160" w:line="259" w:lineRule="auto"/>
                          <w:ind w:left="0" w:right="0" w:firstLine="0"/>
                          <w:jc w:val="left"/>
                        </w:pPr>
                        <w:r>
                          <w:rPr>
                            <w:rFonts w:ascii="Calibri" w:eastAsia="Calibri" w:hAnsi="Calibri" w:cs="Calibri"/>
                            <w:w w:val="110"/>
                            <w:sz w:val="16"/>
                          </w:rPr>
                          <w:t>Advance</w:t>
                        </w:r>
                        <w:r>
                          <w:rPr>
                            <w:rFonts w:ascii="Calibri" w:eastAsia="Calibri" w:hAnsi="Calibri" w:cs="Calibri"/>
                            <w:spacing w:val="20"/>
                            <w:w w:val="110"/>
                            <w:sz w:val="16"/>
                          </w:rPr>
                          <w:t xml:space="preserve"> </w:t>
                        </w:r>
                        <w:r>
                          <w:rPr>
                            <w:rFonts w:ascii="Calibri" w:eastAsia="Calibri" w:hAnsi="Calibri" w:cs="Calibri"/>
                            <w:w w:val="110"/>
                            <w:sz w:val="16"/>
                          </w:rPr>
                          <w:t>Access</w:t>
                        </w:r>
                        <w:r>
                          <w:rPr>
                            <w:rFonts w:ascii="Calibri" w:eastAsia="Calibri" w:hAnsi="Calibri" w:cs="Calibri"/>
                            <w:spacing w:val="21"/>
                            <w:w w:val="110"/>
                            <w:sz w:val="16"/>
                          </w:rPr>
                          <w:t xml:space="preserve"> </w:t>
                        </w:r>
                        <w:r>
                          <w:rPr>
                            <w:rFonts w:ascii="Calibri" w:eastAsia="Calibri" w:hAnsi="Calibri" w:cs="Calibri"/>
                            <w:w w:val="110"/>
                            <w:sz w:val="16"/>
                          </w:rPr>
                          <w:t>Publication</w:t>
                        </w:r>
                        <w:r>
                          <w:rPr>
                            <w:rFonts w:ascii="Calibri" w:eastAsia="Calibri" w:hAnsi="Calibri" w:cs="Calibri"/>
                            <w:spacing w:val="20"/>
                            <w:w w:val="110"/>
                            <w:sz w:val="16"/>
                          </w:rPr>
                          <w:t xml:space="preserve"> </w:t>
                        </w:r>
                        <w:r>
                          <w:rPr>
                            <w:rFonts w:ascii="Calibri" w:eastAsia="Calibri" w:hAnsi="Calibri" w:cs="Calibri"/>
                            <w:w w:val="110"/>
                            <w:sz w:val="16"/>
                          </w:rPr>
                          <w:t>Date:</w:t>
                        </w:r>
                        <w:r>
                          <w:rPr>
                            <w:rFonts w:ascii="Calibri" w:eastAsia="Calibri" w:hAnsi="Calibri" w:cs="Calibri"/>
                            <w:spacing w:val="20"/>
                            <w:w w:val="110"/>
                            <w:sz w:val="16"/>
                          </w:rPr>
                          <w:t xml:space="preserve"> </w:t>
                        </w:r>
                        <w:r>
                          <w:rPr>
                            <w:rFonts w:ascii="Calibri" w:eastAsia="Calibri" w:hAnsi="Calibri" w:cs="Calibri"/>
                            <w:w w:val="110"/>
                            <w:sz w:val="16"/>
                          </w:rPr>
                          <w:t>Day</w:t>
                        </w:r>
                        <w:r>
                          <w:rPr>
                            <w:rFonts w:ascii="Calibri" w:eastAsia="Calibri" w:hAnsi="Calibri" w:cs="Calibri"/>
                            <w:spacing w:val="21"/>
                            <w:w w:val="110"/>
                            <w:sz w:val="16"/>
                          </w:rPr>
                          <w:t xml:space="preserve"> </w:t>
                        </w:r>
                        <w:r>
                          <w:rPr>
                            <w:rFonts w:ascii="Calibri" w:eastAsia="Calibri" w:hAnsi="Calibri" w:cs="Calibri"/>
                            <w:w w:val="110"/>
                            <w:sz w:val="16"/>
                          </w:rPr>
                          <w:t>Month</w:t>
                        </w:r>
                        <w:r>
                          <w:rPr>
                            <w:rFonts w:ascii="Calibri" w:eastAsia="Calibri" w:hAnsi="Calibri" w:cs="Calibri"/>
                            <w:spacing w:val="20"/>
                            <w:w w:val="110"/>
                            <w:sz w:val="16"/>
                          </w:rPr>
                          <w:t xml:space="preserve"> </w:t>
                        </w:r>
                        <w:r>
                          <w:rPr>
                            <w:rFonts w:ascii="Calibri" w:eastAsia="Calibri" w:hAnsi="Calibri" w:cs="Calibri"/>
                            <w:w w:val="110"/>
                            <w:sz w:val="16"/>
                          </w:rPr>
                          <w:t>Year</w:t>
                        </w:r>
                      </w:p>
                    </w:txbxContent>
                  </v:textbox>
                </v:rect>
                <v:rect id="Rectangle 11" o:spid="_x0000_s1032" style="position:absolute;left:31226;top:5621;width:3476;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3C304A7" w14:textId="77777777" w:rsidR="00AA4235" w:rsidRDefault="00AA4235">
                        <w:pPr>
                          <w:spacing w:after="160" w:line="259" w:lineRule="auto"/>
                          <w:ind w:left="0" w:right="0" w:firstLine="0"/>
                          <w:jc w:val="left"/>
                        </w:pPr>
                        <w:r>
                          <w:rPr>
                            <w:rFonts w:ascii="Calibri" w:eastAsia="Calibri" w:hAnsi="Calibri" w:cs="Calibri"/>
                            <w:w w:val="108"/>
                            <w:sz w:val="16"/>
                          </w:rPr>
                          <w:t>Paper</w:t>
                        </w:r>
                      </w:p>
                    </w:txbxContent>
                  </v:textbox>
                </v:rect>
                <v:shape id="Shape 42893" o:spid="_x0000_s1033" style="position:absolute;left:36606;width:5694;height:6958;visibility:visible;mso-wrap-style:square;v-text-anchor:top" coordsize="569366,695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" path="m,l569366,r,695897l,695897,,e" fillcolor="#ccc" stroked="f" strokeweight="0">
                  <v:stroke miterlimit="83231f" joinstyle="miter"/>
                  <v:path arrowok="t" textboxrect="0,0,569366,695897"/>
                </v:shape>
                <v:shape id="Shape 13" o:spid="_x0000_s1034" style="position:absolute;top:8667;width:42300;height:0;visibility:visible;mso-wrap-style:square;v-text-anchor:top" coordsize="423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" path="m,l4230002,e" filled="f" strokeweight=".35136mm">
                  <v:stroke miterlimit="83231f" joinstyle="miter"/>
                  <v:path arrowok="t" textboxrect="0,0,4230002,0"/>
                </v:shape>
                <w10:anchorlock/>
              </v:group>
            </w:pict>
          </mc:Fallback>
        </mc:AlternateContent>
      </w:r>
    </w:p>
    <w:p w14:paraId="4CB8BBE3" w14:textId="77777777" w:rsidR="007136F5" w:rsidRDefault="009D7B9E">
      <w:pPr>
        <w:spacing w:after="3" w:line="259" w:lineRule="auto"/>
        <w:ind w:left="-5" w:right="0"/>
        <w:jc w:val="left"/>
      </w:pPr>
      <w:r>
        <w:rPr>
          <w:rFonts w:ascii="Calibri" w:eastAsia="Calibri" w:hAnsi="Calibri" w:cs="Calibri"/>
          <w:sz w:val="32"/>
        </w:rPr>
        <w:t>Optimized Sequential Synthesis with an</w:t>
      </w:r>
    </w:p>
    <w:p w14:paraId="660CC6B5" w14:textId="77777777" w:rsidR="007136F5" w:rsidRDefault="009D7B9E">
      <w:pPr>
        <w:spacing w:after="3" w:line="259" w:lineRule="auto"/>
        <w:ind w:left="-5" w:right="0"/>
        <w:jc w:val="left"/>
      </w:pPr>
      <w:r>
        <w:rPr>
          <w:rFonts w:ascii="Calibri" w:eastAsia="Calibri" w:hAnsi="Calibri" w:cs="Calibri"/>
          <w:sz w:val="32"/>
        </w:rPr>
        <w:t>Application to Legal Anonymization</w:t>
      </w:r>
    </w:p>
    <w:p w14:paraId="13300664" w14:textId="77777777" w:rsidR="007136F5" w:rsidRDefault="009D7B9E">
      <w:pPr>
        <w:pStyle w:val="Heading1"/>
        <w:spacing w:after="168"/>
        <w:ind w:left="-5"/>
      </w:pPr>
      <w:r>
        <w:t>Cameron D. Bale</w:t>
      </w:r>
      <w:r>
        <w:rPr>
          <w:noProof/>
        </w:rPr>
        <mc:AlternateContent>
          <mc:Choice Requires="wpg">
            <w:drawing>
              <wp:inline distT="0" distB="0" distL="0" distR="0" wp14:anchorId="5163BD67" wp14:editId="7A65F806">
                <wp:extent cx="96625" cy="96625"/>
                <wp:effectExtent l="0" t="0" r="0" b="0"/>
                <wp:docPr id="34469" name="Group 34469"/>
                <wp:cNvGraphicFramePr/>
                <a:graphic xmlns:a="http://schemas.openxmlformats.org/drawingml/2006/main">
                  <a:graphicData uri="http://schemas.microsoft.com/office/word/2010/wordprocessingGroup">
                    <wpg:wgp>
                      <wpg:cNvGrpSpPr/>
                      <wpg:grpSpPr>
                        <a:xfrm>
                          <a:off x="0" y="0"/>
                          <a:ext cx="96625" cy="96625"/>
                          <a:chOff x="0" y="0"/>
                          <a:chExt cx="96625" cy="96625"/>
                        </a:xfrm>
                      </wpg:grpSpPr>
                      <wps:wsp>
                        <wps:cNvPr id="17" name="Shape 17"/>
                        <wps:cNvSpPr/>
                        <wps:spPr>
                          <a:xfrm>
                            <a:off x="0" y="0"/>
                            <a:ext cx="96625" cy="96625"/>
                          </a:xfrm>
                          <a:custGeom>
                            <a:avLst/>
                            <a:gdLst/>
                            <a:ahLst/>
                            <a:cxnLst/>
                            <a:rect l="0" t="0" r="0" b="0"/>
                            <a:pathLst>
                              <a:path w="96625" h="96625">
                                <a:moveTo>
                                  <a:pt x="48313" y="0"/>
                                </a:moveTo>
                                <a:cubicBezTo>
                                  <a:pt x="74998" y="0"/>
                                  <a:pt x="96625" y="21627"/>
                                  <a:pt x="96625" y="48313"/>
                                </a:cubicBezTo>
                                <a:cubicBezTo>
                                  <a:pt x="96625" y="74998"/>
                                  <a:pt x="74998" y="96625"/>
                                  <a:pt x="48313" y="96625"/>
                                </a:cubicBezTo>
                                <a:cubicBezTo>
                                  <a:pt x="21627" y="96625"/>
                                  <a:pt x="0" y="74998"/>
                                  <a:pt x="0" y="48313"/>
                                </a:cubicBezTo>
                                <a:cubicBezTo>
                                  <a:pt x="0" y="21627"/>
                                  <a:pt x="21627" y="0"/>
                                  <a:pt x="48313" y="0"/>
                                </a:cubicBezTo>
                                <a:close/>
                              </a:path>
                            </a:pathLst>
                          </a:custGeom>
                          <a:ln w="0" cap="flat">
                            <a:miter lim="127000"/>
                          </a:ln>
                        </wps:spPr>
                        <wps:style>
                          <a:lnRef idx="0">
                            <a:srgbClr val="000000">
                              <a:alpha val="0"/>
                            </a:srgbClr>
                          </a:lnRef>
                          <a:fillRef idx="1">
                            <a:srgbClr val="A6CE39"/>
                          </a:fillRef>
                          <a:effectRef idx="0">
                            <a:scrgbClr r="0" g="0" b="0"/>
                          </a:effectRef>
                          <a:fontRef idx="none"/>
                        </wps:style>
                        <wps:bodyPr/>
                      </wps:wsp>
                      <wps:wsp>
                        <wps:cNvPr id="18" name="Shape 18"/>
                        <wps:cNvSpPr/>
                        <wps:spPr>
                          <a:xfrm>
                            <a:off x="41103" y="29856"/>
                            <a:ext cx="18532" cy="40462"/>
                          </a:xfrm>
                          <a:custGeom>
                            <a:avLst/>
                            <a:gdLst/>
                            <a:ahLst/>
                            <a:cxnLst/>
                            <a:rect l="0" t="0" r="0" b="0"/>
                            <a:pathLst>
                              <a:path w="18532" h="40462">
                                <a:moveTo>
                                  <a:pt x="0" y="0"/>
                                </a:moveTo>
                                <a:lnTo>
                                  <a:pt x="15702" y="0"/>
                                </a:lnTo>
                                <a:lnTo>
                                  <a:pt x="18532" y="1131"/>
                                </a:lnTo>
                                <a:lnTo>
                                  <a:pt x="18532" y="6591"/>
                                </a:lnTo>
                                <a:lnTo>
                                  <a:pt x="14758" y="5247"/>
                                </a:lnTo>
                                <a:lnTo>
                                  <a:pt x="5813" y="5247"/>
                                </a:lnTo>
                                <a:lnTo>
                                  <a:pt x="5813" y="35215"/>
                                </a:lnTo>
                                <a:lnTo>
                                  <a:pt x="15060" y="35215"/>
                                </a:lnTo>
                                <a:lnTo>
                                  <a:pt x="18532" y="33717"/>
                                </a:lnTo>
                                <a:lnTo>
                                  <a:pt x="18532" y="39371"/>
                                </a:lnTo>
                                <a:lnTo>
                                  <a:pt x="15777" y="40462"/>
                                </a:lnTo>
                                <a:lnTo>
                                  <a:pt x="0" y="4046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23" name="Shape 42923"/>
                        <wps:cNvSpPr/>
                        <wps:spPr>
                          <a:xfrm>
                            <a:off x="26760" y="29856"/>
                            <a:ext cx="9144" cy="40424"/>
                          </a:xfrm>
                          <a:custGeom>
                            <a:avLst/>
                            <a:gdLst/>
                            <a:ahLst/>
                            <a:cxnLst/>
                            <a:rect l="0" t="0" r="0" b="0"/>
                            <a:pathLst>
                              <a:path w="9144" h="40424">
                                <a:moveTo>
                                  <a:pt x="0" y="0"/>
                                </a:moveTo>
                                <a:lnTo>
                                  <a:pt x="9144" y="0"/>
                                </a:lnTo>
                                <a:lnTo>
                                  <a:pt x="9144" y="40424"/>
                                </a:lnTo>
                                <a:lnTo>
                                  <a:pt x="0" y="404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 name="Shape 20"/>
                        <wps:cNvSpPr/>
                        <wps:spPr>
                          <a:xfrm>
                            <a:off x="25855" y="17626"/>
                            <a:ext cx="7624" cy="7624"/>
                          </a:xfrm>
                          <a:custGeom>
                            <a:avLst/>
                            <a:gdLst/>
                            <a:ahLst/>
                            <a:cxnLst/>
                            <a:rect l="0" t="0" r="0" b="0"/>
                            <a:pathLst>
                              <a:path w="7624" h="7624">
                                <a:moveTo>
                                  <a:pt x="3812" y="0"/>
                                </a:moveTo>
                                <a:cubicBezTo>
                                  <a:pt x="5926" y="0"/>
                                  <a:pt x="7624" y="1736"/>
                                  <a:pt x="7624" y="3812"/>
                                </a:cubicBezTo>
                                <a:cubicBezTo>
                                  <a:pt x="7624" y="5888"/>
                                  <a:pt x="5926" y="7624"/>
                                  <a:pt x="3812" y="7624"/>
                                </a:cubicBezTo>
                                <a:cubicBezTo>
                                  <a:pt x="1698" y="7624"/>
                                  <a:pt x="0" y="5888"/>
                                  <a:pt x="0" y="3812"/>
                                </a:cubicBezTo>
                                <a:cubicBezTo>
                                  <a:pt x="0" y="1698"/>
                                  <a:pt x="1698" y="0"/>
                                  <a:pt x="381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 name="Shape 21"/>
                        <wps:cNvSpPr/>
                        <wps:spPr>
                          <a:xfrm>
                            <a:off x="59636" y="30986"/>
                            <a:ext cx="18683" cy="38240"/>
                          </a:xfrm>
                          <a:custGeom>
                            <a:avLst/>
                            <a:gdLst/>
                            <a:ahLst/>
                            <a:cxnLst/>
                            <a:rect l="0" t="0" r="0" b="0"/>
                            <a:pathLst>
                              <a:path w="18683" h="38240">
                                <a:moveTo>
                                  <a:pt x="0" y="0"/>
                                </a:moveTo>
                                <a:lnTo>
                                  <a:pt x="13531" y="5404"/>
                                </a:lnTo>
                                <a:cubicBezTo>
                                  <a:pt x="17042" y="9268"/>
                                  <a:pt x="18683" y="14326"/>
                                  <a:pt x="18683" y="19100"/>
                                </a:cubicBezTo>
                                <a:cubicBezTo>
                                  <a:pt x="18683" y="24290"/>
                                  <a:pt x="16655" y="29348"/>
                                  <a:pt x="12960" y="33108"/>
                                </a:cubicBezTo>
                                <a:lnTo>
                                  <a:pt x="0" y="38240"/>
                                </a:lnTo>
                                <a:lnTo>
                                  <a:pt x="0" y="32587"/>
                                </a:lnTo>
                                <a:lnTo>
                                  <a:pt x="9563" y="28461"/>
                                </a:lnTo>
                                <a:cubicBezTo>
                                  <a:pt x="11965" y="25338"/>
                                  <a:pt x="12720" y="21592"/>
                                  <a:pt x="12720" y="19100"/>
                                </a:cubicBezTo>
                                <a:cubicBezTo>
                                  <a:pt x="12720" y="15043"/>
                                  <a:pt x="11427" y="11297"/>
                                  <a:pt x="8719" y="8565"/>
                                </a:cubicBezTo>
                                <a:lnTo>
                                  <a:pt x="0" y="546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16sdtfl="http://schemas.microsoft.com/office/word/2024/wordml/sdtformatlock">
            <w:pict>
              <v:group w14:anchorId="7A25FDF0" id="Group 34469" o:spid="_x0000_s1026" style="width:7.6pt;height:7.6pt;mso-position-horizontal-relative:char;mso-position-vertical-relative:line" coordsize="96625,96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">
                <v:shape id="Shape 17" o:spid="_x0000_s1027" style="position:absolute;width:96625;height:96625;visibility:visible;mso-wrap-style:square;v-text-anchor:top" coordsize="96625,9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" path="m48313,c74998,,96625,21627,96625,48313v,26685,-21627,48312,-48312,48312c21627,96625,,74998,,48313,,21627,21627,,48313,xe" fillcolor="#a6ce39" stroked="f" strokeweight="0">
                  <v:stroke miterlimit="83231f" joinstyle="miter"/>
                  <v:path arrowok="t" textboxrect="0,0,96625,96625"/>
                </v:shape>
                <v:shape id="Shape 18" o:spid="_x0000_s1028" style="position:absolute;left:41103;top:29856;width:18532;height:40462;visibility:visible;mso-wrap-style:square;v-text-anchor:top" coordsize="18532,4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" path="m,l15702,r2830,1131l18532,6591,14758,5247r-8945,l5813,35215r9247,l18532,33717r,5654l15777,40462,,40462,,xe" stroked="f" strokeweight="0">
                  <v:stroke miterlimit="83231f" joinstyle="miter"/>
                  <v:path arrowok="t" textboxrect="0,0,18532,40462"/>
                </v:shape>
                <v:shape id="Shape 42923" o:spid="_x0000_s1029" style="position:absolute;left:26760;top:29856;width:9144;height:40424;visibility:visible;mso-wrap-style:square;v-text-anchor:top" coordsize="9144,40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" path="m,l9144,r,40424l,40424,,e" stroked="f" strokeweight="0">
                  <v:stroke miterlimit="83231f" joinstyle="miter"/>
                  <v:path arrowok="t" textboxrect="0,0,9144,40424"/>
                </v:shape>
                <v:shape id="Shape 20" o:spid="_x0000_s1030" style="position:absolute;left:25855;top:17626;width:7624;height:7624;visibility:visible;mso-wrap-style:square;v-text-anchor:top" coordsize="7624,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" path="m3812,c5926,,7624,1736,7624,3812v,2076,-1698,3812,-3812,3812c1698,7624,,5888,,3812,,1698,1698,,3812,xe" stroked="f" strokeweight="0">
                  <v:stroke miterlimit="83231f" joinstyle="miter"/>
                  <v:path arrowok="t" textboxrect="0,0,7624,7624"/>
                </v:shape>
                <v:shape id="Shape 21" o:spid="_x0000_s1031" style="position:absolute;left:59636;top:30986;width:18683;height:38240;visibility:visible;mso-wrap-style:square;v-text-anchor:top" coordsize="18683,3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" path="m,l13531,5404v3511,3864,5152,8922,5152,13696c18683,24290,16655,29348,12960,33108l,38240,,32587,9563,28461v2402,-3123,3157,-6869,3157,-9361c12720,15043,11427,11297,8719,8565l,5460,,xe" stroked="f" strokeweight="0">
                  <v:stroke miterlimit="83231f" joinstyle="miter"/>
                  <v:path arrowok="t" textboxrect="0,0,18683,38240"/>
                </v:shape>
                <w10:anchorlock/>
              </v:group>
            </w:pict>
          </mc:Fallback>
        </mc:AlternateContent>
      </w:r>
      <w:hyperlink r:id="rId7">
        <w:r w:rsidR="007136F5">
          <w:rPr>
            <w:vertAlign w:val="superscript"/>
          </w:rPr>
          <w:t>1</w:t>
        </w:r>
      </w:hyperlink>
      <w:r>
        <w:rPr>
          <w:vertAlign w:val="superscript"/>
        </w:rPr>
        <w:t>,</w:t>
      </w:r>
      <w:r>
        <w:rPr>
          <w:i/>
          <w:vertAlign w:val="superscript"/>
        </w:rPr>
        <w:t xml:space="preserve">∗ </w:t>
      </w:r>
      <w:r>
        <w:t>and Harrison Quick</w:t>
      </w:r>
      <w:r>
        <w:rPr>
          <w:vertAlign w:val="superscript"/>
        </w:rPr>
        <w:t>2</w:t>
      </w:r>
    </w:p>
    <w:p w14:paraId="3471EEBD" w14:textId="77777777" w:rsidR="007136F5" w:rsidRDefault="009D7B9E">
      <w:pPr>
        <w:spacing w:after="30" w:line="259" w:lineRule="auto"/>
        <w:ind w:left="-5" w:right="0"/>
        <w:jc w:val="left"/>
      </w:pPr>
      <w:r>
        <w:rPr>
          <w:rFonts w:ascii="Calibri" w:eastAsia="Calibri" w:hAnsi="Calibri" w:cs="Calibri"/>
          <w:vertAlign w:val="superscript"/>
        </w:rPr>
        <w:t>1</w:t>
      </w:r>
      <w:r>
        <w:rPr>
          <w:rFonts w:ascii="Calibri" w:eastAsia="Calibri" w:hAnsi="Calibri" w:cs="Calibri"/>
        </w:rPr>
        <w:t>Department of Marketing &amp; Global Supply Chain, Brigham Young University, Utah, United</w:t>
      </w:r>
    </w:p>
    <w:p w14:paraId="11E09C49" w14:textId="77777777" w:rsidR="007136F5" w:rsidRDefault="009D7B9E">
      <w:pPr>
        <w:spacing w:after="30" w:line="259" w:lineRule="auto"/>
        <w:ind w:left="-5" w:right="0"/>
        <w:jc w:val="left"/>
      </w:pPr>
      <w:r>
        <w:rPr>
          <w:rFonts w:ascii="Calibri" w:eastAsia="Calibri" w:hAnsi="Calibri" w:cs="Calibri"/>
        </w:rPr>
        <w:t xml:space="preserve">States and </w:t>
      </w:r>
      <w:r>
        <w:rPr>
          <w:rFonts w:ascii="Calibri" w:eastAsia="Calibri" w:hAnsi="Calibri" w:cs="Calibri"/>
          <w:vertAlign w:val="superscript"/>
        </w:rPr>
        <w:t>2</w:t>
      </w:r>
      <w:r>
        <w:rPr>
          <w:rFonts w:ascii="Calibri" w:eastAsia="Calibri" w:hAnsi="Calibri" w:cs="Calibri"/>
        </w:rPr>
        <w:t>Division of Biostatistics &amp; Health Data Science, University of Minnesota,</w:t>
      </w:r>
    </w:p>
    <w:p w14:paraId="70D844E7" w14:textId="77777777" w:rsidR="007136F5" w:rsidRDefault="009D7B9E">
      <w:pPr>
        <w:spacing w:after="136" w:line="259" w:lineRule="auto"/>
        <w:ind w:left="-5" w:right="0"/>
        <w:jc w:val="left"/>
      </w:pPr>
      <w:r>
        <w:rPr>
          <w:rFonts w:ascii="Calibri" w:eastAsia="Calibri" w:hAnsi="Calibri" w:cs="Calibri"/>
        </w:rPr>
        <w:t>Minnesota, United States</w:t>
      </w:r>
    </w:p>
    <w:p w14:paraId="33D84E73" w14:textId="77777777" w:rsidR="007136F5" w:rsidRDefault="009D7B9E">
      <w:pPr>
        <w:spacing w:after="167" w:line="259" w:lineRule="auto"/>
        <w:ind w:left="-5" w:right="0"/>
        <w:jc w:val="left"/>
      </w:pPr>
      <w:r>
        <w:rPr>
          <w:vertAlign w:val="superscript"/>
        </w:rPr>
        <w:t>∗</w:t>
      </w:r>
      <w:r>
        <w:rPr>
          <w:rFonts w:ascii="Calibri" w:eastAsia="Calibri" w:hAnsi="Calibri" w:cs="Calibri"/>
        </w:rPr>
        <w:t>Corresponding author. cameron.bale@byu.edu</w:t>
      </w:r>
    </w:p>
    <w:p w14:paraId="0C46676D" w14:textId="77777777" w:rsidR="007136F5" w:rsidRDefault="009D7B9E">
      <w:pPr>
        <w:spacing w:after="49" w:line="265" w:lineRule="auto"/>
        <w:ind w:left="-5" w:right="0"/>
        <w:jc w:val="left"/>
      </w:pPr>
      <w:r>
        <w:rPr>
          <w:rFonts w:ascii="Calibri" w:eastAsia="Calibri" w:hAnsi="Calibri" w:cs="Calibri"/>
          <w:sz w:val="14"/>
        </w:rPr>
        <w:t>FOR PUBLISHER ONLY Received on Date Month Year; revised on Date Month Year; accepted on Date Month</w:t>
      </w:r>
    </w:p>
    <w:p w14:paraId="03FA6551" w14:textId="77777777" w:rsidR="007136F5" w:rsidRDefault="009D7B9E">
      <w:pPr>
        <w:spacing w:after="331" w:line="265" w:lineRule="auto"/>
        <w:ind w:left="-5" w:right="0"/>
        <w:jc w:val="left"/>
      </w:pPr>
      <w:r>
        <w:rPr>
          <w:rFonts w:ascii="Calibri" w:eastAsia="Calibri" w:hAnsi="Calibri" w:cs="Calibri"/>
          <w:sz w:val="14"/>
        </w:rPr>
        <w:t>Year</w:t>
      </w:r>
    </w:p>
    <w:p w14:paraId="380D880D" w14:textId="77777777" w:rsidR="007136F5" w:rsidRDefault="009D7B9E">
      <w:pPr>
        <w:pStyle w:val="Heading2"/>
        <w:spacing w:after="76"/>
        <w:ind w:left="0" w:firstLine="0"/>
      </w:pPr>
      <w:r>
        <w:rPr>
          <w:sz w:val="20"/>
        </w:rPr>
        <w:t>Abstract</w:t>
      </w:r>
    </w:p>
    <w:p w14:paraId="7A293A54" w14:textId="469B07A5" w:rsidR="007136F5" w:rsidRDefault="009D7B9E">
      <w:pPr>
        <w:spacing w:after="130" w:line="278" w:lineRule="auto"/>
        <w:ind w:left="-5"/>
      </w:pPr>
      <w:r>
        <w:rPr>
          <w:rFonts w:ascii="Calibri" w:eastAsia="Calibri" w:hAnsi="Calibri" w:cs="Calibri"/>
          <w:sz w:val="15"/>
        </w:rPr>
        <w:t>Data synthesi</w:t>
      </w:r>
      <w:r w:rsidR="00BC6AC1">
        <w:rPr>
          <w:rFonts w:ascii="Calibri" w:eastAsia="Calibri" w:hAnsi="Calibri" w:cs="Calibri"/>
          <w:sz w:val="15"/>
        </w:rPr>
        <w:t>s</w:t>
      </w:r>
      <w:r>
        <w:rPr>
          <w:rFonts w:ascii="Calibri" w:eastAsia="Calibri" w:hAnsi="Calibri" w:cs="Calibri"/>
          <w:sz w:val="15"/>
        </w:rPr>
        <w:t xml:space="preserve"> is a promising approach to creating privacy-preserving datasets, but the complexity of tuning synthesis models may deter adoption by data stewards. To address this</w:t>
      </w:r>
      <w:r w:rsidR="00CC50D6">
        <w:rPr>
          <w:rFonts w:ascii="Calibri" w:eastAsia="Calibri" w:hAnsi="Calibri" w:cs="Calibri"/>
          <w:sz w:val="15"/>
        </w:rPr>
        <w:t xml:space="preserve"> issue</w:t>
      </w:r>
      <w:r>
        <w:rPr>
          <w:rFonts w:ascii="Calibri" w:eastAsia="Calibri" w:hAnsi="Calibri" w:cs="Calibri"/>
          <w:sz w:val="15"/>
        </w:rPr>
        <w:t>, we propose a novel tuning methodology that automates parameter selection using Bayesian optimization, reducing the need for manual trial-and-error adjustments to balance privacy and utility. We demonstrate its application by synthesizing South Korean COVID-19 patient data and public-use Current Population Survey data and assessing whether the resulting synthetic data meet GDPR legal anonymity standards. Our findings highlight three key insights: (1) our methodology effectively balances privacy and utility across multiple synthesis models, producing legally anonymous synthetic data with high analysis-specific utility; (2) legally anonymous synthetic data often yield more accurate regression estimates than differentially private regression models but increase privacy risks by exposing a full synthetic dataset; and (3) legally anonymous synthetic data do not fully protect against attribute disclosure attacks, emphasizing the need for further research on acceptable protection levels. These results have important implications for using synthetic data as a compliance tool and as a broader privacy solution.</w:t>
      </w:r>
    </w:p>
    <w:p w14:paraId="1AAFA007" w14:textId="77777777" w:rsidR="007136F5" w:rsidRDefault="009D7B9E">
      <w:pPr>
        <w:spacing w:after="506" w:line="259" w:lineRule="auto"/>
        <w:ind w:left="0" w:right="0" w:firstLine="0"/>
        <w:jc w:val="left"/>
      </w:pPr>
      <w:r>
        <w:rPr>
          <w:rFonts w:ascii="Calibri" w:eastAsia="Calibri" w:hAnsi="Calibri" w:cs="Calibri"/>
          <w:sz w:val="15"/>
        </w:rPr>
        <w:t xml:space="preserve">Key words: </w:t>
      </w:r>
      <w:r>
        <w:rPr>
          <w:rFonts w:ascii="Calibri" w:eastAsia="Calibri" w:hAnsi="Calibri" w:cs="Calibri"/>
          <w:sz w:val="16"/>
        </w:rPr>
        <w:t>Bayesian optimization, attribute disclosure, data privacy</w:t>
      </w:r>
    </w:p>
    <w:p w14:paraId="5E9AFB97" w14:textId="77777777" w:rsidR="007136F5" w:rsidRDefault="009D7B9E">
      <w:pPr>
        <w:pStyle w:val="Heading1"/>
        <w:ind w:left="-5"/>
      </w:pPr>
      <w:r>
        <w:t>Introduction</w:t>
      </w:r>
    </w:p>
    <w:p w14:paraId="7AB2C1E5" w14:textId="1E2E3464" w:rsidR="007136F5" w:rsidRDefault="009D7B9E">
      <w:pPr>
        <w:ind w:left="-5"/>
      </w:pPr>
      <w:r>
        <w:t xml:space="preserve">Privacy-preserving data synthesis has emerged as a promising solution for data stewards tasked with disseminating confidential data </w:t>
      </w:r>
      <w:r w:rsidR="009C24A4">
        <w:t>(</w:t>
      </w:r>
      <w:r>
        <w:t>Hu and Bowen, 2024</w:t>
      </w:r>
      <w:r w:rsidR="009C24A4">
        <w:t>)</w:t>
      </w:r>
      <w:r>
        <w:t xml:space="preserve">. Using generative models, which range from generative adversarial networks </w:t>
      </w:r>
      <w:r w:rsidR="009C24A4">
        <w:t>(</w:t>
      </w:r>
      <w:r>
        <w:t>Lee and Anand, 2020</w:t>
      </w:r>
      <w:r w:rsidR="009C24A4">
        <w:t>)</w:t>
      </w:r>
      <w:r>
        <w:t xml:space="preserve"> to Bayesian models </w:t>
      </w:r>
      <w:r w:rsidR="009C24A4">
        <w:t>(</w:t>
      </w:r>
      <w:r>
        <w:t>Quick, 2021</w:t>
      </w:r>
      <w:r w:rsidR="009C24A4">
        <w:t>)</w:t>
      </w:r>
      <w:r>
        <w:t>, data stewards can produce synthetic data that balance preservin</w:t>
      </w:r>
      <w:r w:rsidR="00BF347E">
        <w:t>g</w:t>
      </w:r>
      <w:r>
        <w:t xml:space="preserve"> insights from the confidential data with protectin</w:t>
      </w:r>
      <w:r w:rsidR="00BF347E">
        <w:t>g</w:t>
      </w:r>
      <w:r>
        <w:t xml:space="preserve"> identities and sensitive information of data subjects. Open-source programming packages such as </w:t>
      </w:r>
      <w:r>
        <w:rPr>
          <w:i/>
        </w:rPr>
        <w:t xml:space="preserve">synthpop </w:t>
      </w:r>
      <w:r w:rsidR="009C24A4">
        <w:t>(</w:t>
      </w:r>
      <w:proofErr w:type="spellStart"/>
      <w:r>
        <w:t>Nowok</w:t>
      </w:r>
      <w:proofErr w:type="spellEnd"/>
      <w:r>
        <w:t xml:space="preserve"> et al., 2016</w:t>
      </w:r>
      <w:r w:rsidR="009C24A4">
        <w:t>)</w:t>
      </w:r>
      <w:r>
        <w:t xml:space="preserve"> facilitate the implementation of these methods. However, achieving the desired balance between privacy and utility often</w:t>
      </w:r>
    </w:p>
    <w:p w14:paraId="36C55991" w14:textId="77777777" w:rsidR="007136F5" w:rsidRDefault="009D7B9E">
      <w:pPr>
        <w:spacing w:after="127" w:line="259" w:lineRule="auto"/>
        <w:ind w:left="40" w:right="0" w:firstLine="0"/>
        <w:jc w:val="left"/>
      </w:pPr>
      <w:r>
        <w:rPr>
          <w:rFonts w:ascii="Calibri" w:eastAsia="Calibri" w:hAnsi="Calibri" w:cs="Calibri"/>
          <w:noProof/>
          <w:sz w:val="22"/>
        </w:rPr>
        <mc:AlternateContent>
          <mc:Choice Requires="wpg">
            <w:drawing>
              <wp:inline distT="0" distB="0" distL="0" distR="0" wp14:anchorId="34E8F5B1" wp14:editId="68265659">
                <wp:extent cx="4200652" cy="6325"/>
                <wp:effectExtent l="0" t="0" r="0" b="0"/>
                <wp:docPr id="34470" name="Group 34470"/>
                <wp:cNvGraphicFramePr/>
                <a:graphic xmlns:a="http://schemas.openxmlformats.org/drawingml/2006/main">
                  <a:graphicData uri="http://schemas.microsoft.com/office/word/2010/wordprocessingGroup">
                    <wpg:wgp>
                      <wpg:cNvGrpSpPr/>
                      <wpg:grpSpPr>
                        <a:xfrm>
                          <a:off x="0" y="0"/>
                          <a:ext cx="4200652" cy="6325"/>
                          <a:chOff x="0" y="0"/>
                          <a:chExt cx="4200652" cy="6325"/>
                        </a:xfrm>
                      </wpg:grpSpPr>
                      <wps:wsp>
                        <wps:cNvPr id="64" name="Shape 64"/>
                        <wps:cNvSpPr/>
                        <wps:spPr>
                          <a:xfrm>
                            <a:off x="0" y="0"/>
                            <a:ext cx="4200652" cy="0"/>
                          </a:xfrm>
                          <a:custGeom>
                            <a:avLst/>
                            <a:gdLst/>
                            <a:ahLst/>
                            <a:cxnLst/>
                            <a:rect l="0" t="0" r="0" b="0"/>
                            <a:pathLst>
                              <a:path w="4200652">
                                <a:moveTo>
                                  <a:pt x="0" y="0"/>
                                </a:moveTo>
                                <a:lnTo>
                                  <a:pt x="4200652"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dtfl="http://schemas.microsoft.com/office/word/2024/wordml/sdtformatlock">
            <w:pict>
              <v:group w14:anchorId="7EFFF8B0" id="Group 34470" o:spid="_x0000_s1026" style="width:330.75pt;height:.5pt;mso-position-horizontal-relative:char;mso-position-vertical-relative:line" coordsize="420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">
                <v:shape id="Shape 64" o:spid="_x0000_s1027" style="position:absolute;width:42006;height:0;visibility:visible;mso-wrap-style:square;v-text-anchor:top" coordsize="4200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" path="m,l4200652,e" filled="f" strokeweight=".17569mm">
                  <v:stroke miterlimit="83231f" joinstyle="miter"/>
                  <v:path arrowok="t" textboxrect="0,0,4200652,0"/>
                </v:shape>
                <w10:anchorlock/>
              </v:group>
            </w:pict>
          </mc:Fallback>
        </mc:AlternateContent>
      </w:r>
    </w:p>
    <w:p w14:paraId="4C09CE64" w14:textId="77777777" w:rsidR="007136F5" w:rsidRDefault="009D7B9E">
      <w:pPr>
        <w:spacing w:after="49" w:line="265" w:lineRule="auto"/>
        <w:ind w:left="-5" w:right="0"/>
        <w:jc w:val="left"/>
      </w:pPr>
      <w:r>
        <w:rPr>
          <w:rFonts w:ascii="Calibri" w:eastAsia="Calibri" w:hAnsi="Calibri" w:cs="Calibri"/>
          <w:sz w:val="14"/>
        </w:rPr>
        <w:lastRenderedPageBreak/>
        <w:t>© The Author 2024. Published by Oxford University Press. All rights reserved. For permissions, please</w:t>
      </w:r>
    </w:p>
    <w:p w14:paraId="2F3FAD71" w14:textId="77777777" w:rsidR="007136F5" w:rsidRDefault="009D7B9E">
      <w:pPr>
        <w:tabs>
          <w:tab w:val="center" w:pos="6663"/>
        </w:tabs>
        <w:spacing w:after="49" w:line="265" w:lineRule="auto"/>
        <w:ind w:left="-15" w:right="0" w:firstLine="0"/>
        <w:jc w:val="left"/>
      </w:pPr>
      <w:r>
        <w:rPr>
          <w:rFonts w:ascii="Calibri" w:eastAsia="Calibri" w:hAnsi="Calibri" w:cs="Calibri"/>
          <w:sz w:val="14"/>
        </w:rPr>
        <w:t>e-mail: journals.permissions@oup.com</w:t>
      </w:r>
      <w:r>
        <w:rPr>
          <w:rFonts w:ascii="Calibri" w:eastAsia="Calibri" w:hAnsi="Calibri" w:cs="Calibri"/>
          <w:sz w:val="14"/>
        </w:rPr>
        <w:tab/>
        <w:t>1</w:t>
      </w:r>
    </w:p>
    <w:p w14:paraId="38ED9D18" w14:textId="62386446" w:rsidR="007136F5" w:rsidRDefault="009D7B9E">
      <w:pPr>
        <w:ind w:left="-5" w:right="0"/>
      </w:pPr>
      <w:r>
        <w:t>requires manual tuning of model parameters, which can be time-consuming and complex for nonexperts.</w:t>
      </w:r>
    </w:p>
    <w:p w14:paraId="0EB081C8" w14:textId="6D21D478" w:rsidR="007136F5" w:rsidRDefault="009D7B9E">
      <w:pPr>
        <w:ind w:left="-15" w:right="0" w:firstLine="239"/>
      </w:pPr>
      <w:r>
        <w:t xml:space="preserve">Further complicating matters, data stewards must navigate an evolving landscape of privacy regulations. They can either implement robust security measures (failure to do so may result in severe penalties [Koch, 2018]) or employ anonymization methods, such as data synthesis, to produce </w:t>
      </w:r>
      <w:r>
        <w:rPr>
          <w:i/>
        </w:rPr>
        <w:t xml:space="preserve">legally anonymous </w:t>
      </w:r>
      <w:r>
        <w:t xml:space="preserve">data that fall outside the scope of privacy laws </w:t>
      </w:r>
      <w:r w:rsidR="00E20111">
        <w:t>(</w:t>
      </w:r>
      <w:r>
        <w:t>European Data Protection Board, 2020</w:t>
      </w:r>
      <w:r w:rsidR="00E20111">
        <w:t>)</w:t>
      </w:r>
      <w:r>
        <w:t xml:space="preserve">. A recent Joint Research Centre report from the European Commission suggested that synthetic data can serve as a solution for producing legally anonymous data for informing policymaking </w:t>
      </w:r>
      <w:r w:rsidR="00330B98">
        <w:t>(</w:t>
      </w:r>
      <w:r>
        <w:t>Hradec et al., 2022, p. 44</w:t>
      </w:r>
      <w:r w:rsidR="00330B98">
        <w:t>)</w:t>
      </w:r>
      <w:r>
        <w:t>, stating, “This artificially generated data is highly representative, yet completely anonymous</w:t>
      </w:r>
      <w:proofErr w:type="gramStart"/>
      <w:r>
        <w:t>.</w:t>
      </w:r>
      <w:r w:rsidR="00D90EF7">
        <w:t xml:space="preserve"> </w:t>
      </w:r>
      <w:r>
        <w:t>.</w:t>
      </w:r>
      <w:r w:rsidR="00D90EF7">
        <w:t xml:space="preserve"> </w:t>
      </w:r>
      <w:r>
        <w:t>.</w:t>
      </w:r>
      <w:r w:rsidR="00D90EF7">
        <w:t xml:space="preserve"> .</w:t>
      </w:r>
      <w:proofErr w:type="gramEnd"/>
      <w:r>
        <w:t xml:space="preserve"> </w:t>
      </w:r>
      <w:r w:rsidR="001635AF">
        <w:t>[T]</w:t>
      </w:r>
      <w:proofErr w:type="gramStart"/>
      <w:r>
        <w:t>he</w:t>
      </w:r>
      <w:proofErr w:type="gramEnd"/>
      <w:r>
        <w:t xml:space="preserve"> risk of re-identification is effectively eliminated.” The company behind the synthesis, MOSTLY.AI, asserts that their synthetic data compl</w:t>
      </w:r>
      <w:r w:rsidR="00D90EF7">
        <w:t>y</w:t>
      </w:r>
      <w:r>
        <w:t xml:space="preserve"> with privacy laws</w:t>
      </w:r>
      <w:r w:rsidR="00D90EF7">
        <w:t>.</w:t>
      </w:r>
      <w:r>
        <w:rPr>
          <w:vertAlign w:val="superscript"/>
        </w:rPr>
        <w:footnoteReference w:id="1"/>
      </w:r>
      <w:r>
        <w:t xml:space="preserve"> This legal classification is advantageous for data stewards, as it enables broader data sharing and cross-border transfers, even under restrictive regulations such as the GDPR </w:t>
      </w:r>
      <w:r w:rsidR="00330B98">
        <w:t>(</w:t>
      </w:r>
      <w:r>
        <w:t>Hintze and El Emam, 2020</w:t>
      </w:r>
      <w:r w:rsidR="00330B98">
        <w:t>)</w:t>
      </w:r>
      <w:r>
        <w:t>.</w:t>
      </w:r>
    </w:p>
    <w:p w14:paraId="246F83E4" w14:textId="77777777" w:rsidR="007136F5" w:rsidRDefault="009D7B9E">
      <w:pPr>
        <w:ind w:left="-15" w:right="0" w:firstLine="239"/>
      </w:pPr>
      <w:r>
        <w:t>Despite these advantages, the complexity of implementing and fine-tuning data synthesis models may hinder adoption by data stewards. Moreover, even if synthesis models achieve a balance of privacy and utility, it remains unclear whether synthetic data generated from these models meets the legal criteria for anonymity under regulations like the GDPR. Addressing this gap is critical for the broader adoption of synthetic data as a privacy solution.</w:t>
      </w:r>
    </w:p>
    <w:p w14:paraId="65237813" w14:textId="1F85743F" w:rsidR="007136F5" w:rsidRDefault="009D7B9E">
      <w:pPr>
        <w:ind w:left="-15" w:right="0" w:firstLine="239"/>
      </w:pPr>
      <w:r>
        <w:t>The goals of this paper are twofold. First, we aim to lower the barriers to implementing and fine-tuning data synthesis models</w:t>
      </w:r>
      <w:r w:rsidR="00D02510">
        <w:t>,</w:t>
      </w:r>
      <w:r>
        <w:t xml:space="preserve"> by using Bayesian optimization </w:t>
      </w:r>
      <w:r w:rsidR="00BA29EF">
        <w:t>(</w:t>
      </w:r>
      <w:r>
        <w:t>Snoek et al., 2012</w:t>
      </w:r>
      <w:r w:rsidR="00BA29EF">
        <w:t>)</w:t>
      </w:r>
      <w:r>
        <w:t xml:space="preserve"> to automate the tuning of synthesis model parameters. Rather than manually testing different parameter combinations or performing a grid search, the method uses a Gaussian process to predict parameter combinations that will result in an optimized balance of privacy and utility. The method ensures that a synthetic dataset is produced in a reasonable amount of time without significantly over-fitting (resulting in high privacy risk) or under-fitting (resulting in low utility) and enables data stewards to spend more time improving the overall synthesis process (</w:t>
      </w:r>
      <w:r w:rsidRPr="00AF571D">
        <w:t>e.g.</w:t>
      </w:r>
      <w:r w:rsidRPr="006A2898">
        <w:t>,</w:t>
      </w:r>
      <w:r>
        <w:t xml:space="preserve"> by comparing different model types) and less time optimizing the fit of individual models. The tuning method outlined in this paper uses metrics and an optimization function that we believe will work well for most tabular datasets. Furthermore, the method is highly flexible</w:t>
      </w:r>
      <w:r w:rsidR="006A2898">
        <w:t>,</w:t>
      </w:r>
      <w:r>
        <w:t xml:space="preserve"> and technically inclined data stewards can incorporate customized metrics and optimization functions that are tailored to produce synthetic datasets aligned with their specific requirements.</w:t>
      </w:r>
    </w:p>
    <w:p w14:paraId="1CC25E3A" w14:textId="11A35FDB" w:rsidR="007136F5" w:rsidRDefault="009D7B9E">
      <w:pPr>
        <w:ind w:left="-15" w:right="0" w:firstLine="239"/>
      </w:pPr>
      <w:r>
        <w:t xml:space="preserve">Second, we evaluate whether commonly used synthesis models can produce synthetic data that meets the legal definition of anonymity under the GDPR. To do so, we begin by outlining the privacy criteria used by MOSTLY.AI and show that these criteria are met in expectation when synthetic data </w:t>
      </w:r>
      <w:r w:rsidR="00F5035E">
        <w:t>are</w:t>
      </w:r>
      <w:r>
        <w:t xml:space="preserve"> generated from the same distribution as the confidential data. Using the proposed tuning method, we train sequential synthesis models to approximate the data-generating distribution. We compare our optimized synthesis approach to the MOSTLY.AI method</w:t>
      </w:r>
      <w:r w:rsidR="00B32937">
        <w:t>—</w:t>
      </w:r>
      <w:r>
        <w:t>treated as a baseline known to produce legally anonymous synthetic data</w:t>
      </w:r>
      <w:r w:rsidR="00B32937">
        <w:t>—</w:t>
      </w:r>
      <w:r>
        <w:t xml:space="preserve">on two datasets: (1) location data from South Korean COVID-19 patients in 2020 and (2) the 1994 to 1996 Current Population Survey Annual Social and Economic Supplements (CPS ASEC). We also compare the utility of regression models applied to the synthetic CPS ASEC data to the utility of differentially private regression models applied through a validation server </w:t>
      </w:r>
      <w:r w:rsidR="00C95979">
        <w:t>(</w:t>
      </w:r>
      <w:r>
        <w:t xml:space="preserve">Barrientos et al., </w:t>
      </w:r>
      <w:r>
        <w:lastRenderedPageBreak/>
        <w:t>2023</w:t>
      </w:r>
      <w:r w:rsidR="00C95979">
        <w:t>)</w:t>
      </w:r>
      <w:r>
        <w:t xml:space="preserve">. Finally, we simulate an attribute disclosure attack to determine </w:t>
      </w:r>
      <w:r w:rsidR="00CA438E">
        <w:t>whether</w:t>
      </w:r>
      <w:r>
        <w:t xml:space="preserve"> legally anonymous synthetic data also meet academic standards for privacy protection.</w:t>
      </w:r>
    </w:p>
    <w:p w14:paraId="67A58B12" w14:textId="5DFD6E60" w:rsidR="007136F5" w:rsidRDefault="009D7B9E">
      <w:pPr>
        <w:ind w:left="-15" w:right="0" w:firstLine="239"/>
      </w:pPr>
      <w:r>
        <w:t xml:space="preserve">Our results show that the proposed method is effective at tuning synthesis models and that common synthesis models, such as classification and regression trees (CARTs) and multinomial logistic regression (MNL), </w:t>
      </w:r>
      <w:proofErr w:type="gramStart"/>
      <w:r>
        <w:t>are capable of producing</w:t>
      </w:r>
      <w:proofErr w:type="gramEnd"/>
      <w:r>
        <w:t xml:space="preserve"> legally anonymous synthetic data with high analysis-specific utility. Furthermore, the legally anonymous synthetic datasets can enable the estimation of more accurate regression coefficients than differentially private regression models on a validation server. However, this</w:t>
      </w:r>
      <w:r w:rsidR="001D4298">
        <w:t xml:space="preserve"> approach</w:t>
      </w:r>
      <w:r>
        <w:t xml:space="preserve"> comes with increased privacy risk from releasing a full legally anonymous synthetic dataset, and we show that legally anonymous synthetic data do not guarantee protection against attribute disclosure.</w:t>
      </w:r>
    </w:p>
    <w:p w14:paraId="54D50DA0" w14:textId="3ABE34AC" w:rsidR="007136F5" w:rsidRDefault="009D7B9E">
      <w:pPr>
        <w:spacing w:after="589"/>
        <w:ind w:left="-15" w:right="0" w:firstLine="239"/>
      </w:pPr>
      <w:r>
        <w:t>The paper proceeds as follows</w:t>
      </w:r>
      <w:r w:rsidR="00B71900">
        <w:t>:</w:t>
      </w:r>
      <w:r>
        <w:t xml:space="preserve"> Section 2 provides a review of the relevant literature. Section 3 describes the optimized sequential synthesis method. Our empirical application in Section 4 contains several subsections: in 4.1, we outline the privacy criteria used by MOSTLY.AI to determine whether synthetic data </w:t>
      </w:r>
      <w:r w:rsidR="00F5035E">
        <w:t>are</w:t>
      </w:r>
      <w:r>
        <w:t xml:space="preserve"> legally anonymous</w:t>
      </w:r>
      <w:r w:rsidR="00A879ED">
        <w:t>, and</w:t>
      </w:r>
      <w:r>
        <w:t xml:space="preserve"> in 4.3 through 4.7, we apply tuned sequential synthesis methods and the MOSTLY.AI synthesis method to both the South Korean COVID-19 patient data and </w:t>
      </w:r>
      <w:r w:rsidR="00700E8D">
        <w:t xml:space="preserve">the </w:t>
      </w:r>
      <w:r>
        <w:t>CPS ASEC data and compare the privacy and utility results of both synthesis methods. We conclude and discuss opportunities for further research in Section 5.</w:t>
      </w:r>
    </w:p>
    <w:p w14:paraId="0C789609" w14:textId="77777777" w:rsidR="007136F5" w:rsidRDefault="009D7B9E">
      <w:pPr>
        <w:pStyle w:val="Heading1"/>
        <w:ind w:left="-5"/>
      </w:pPr>
      <w:r>
        <w:t>Literature Review</w:t>
      </w:r>
    </w:p>
    <w:p w14:paraId="092081C2" w14:textId="77777777" w:rsidR="007136F5" w:rsidRDefault="009D7B9E">
      <w:pPr>
        <w:pStyle w:val="Heading2"/>
        <w:ind w:left="-5"/>
      </w:pPr>
      <w:r>
        <w:t>Tuning the Privacy and Utility Trade-off</w:t>
      </w:r>
    </w:p>
    <w:p w14:paraId="3F1EA294" w14:textId="6BC762E4" w:rsidR="007136F5" w:rsidRDefault="009D7B9E">
      <w:pPr>
        <w:ind w:left="-5" w:right="0"/>
      </w:pPr>
      <w:r>
        <w:t xml:space="preserve">Bayesian models have been used to synthesize various types of sensitive data, such as time series </w:t>
      </w:r>
      <w:r w:rsidR="007C7822">
        <w:t>(</w:t>
      </w:r>
      <w:r>
        <w:t>Schneider and Abowd, 2015</w:t>
      </w:r>
      <w:r w:rsidR="007C7822">
        <w:t>)</w:t>
      </w:r>
      <w:r>
        <w:t xml:space="preserve"> and location data </w:t>
      </w:r>
      <w:r w:rsidR="0077233F">
        <w:t>(</w:t>
      </w:r>
      <w:r>
        <w:t>Quick et al., 2015</w:t>
      </w:r>
      <w:r w:rsidR="0077233F">
        <w:t>)</w:t>
      </w:r>
      <w:r>
        <w:t>. These models control the privacy</w:t>
      </w:r>
      <w:r w:rsidR="00C00A50">
        <w:t>–</w:t>
      </w:r>
      <w:r>
        <w:t>utility trade-off through prior distributions, where more informative priors increase privacy but reduce utility. Selecting appropriate values for these priors is crucial, as improper choices can yield synthetic data that either lack privacy protection or fail to retain sufficient utility.</w:t>
      </w:r>
    </w:p>
    <w:p w14:paraId="154FDCF6" w14:textId="63B4AEAE" w:rsidR="007136F5" w:rsidRDefault="009D7B9E">
      <w:pPr>
        <w:ind w:left="-15" w:right="0" w:firstLine="239"/>
      </w:pPr>
      <w:r>
        <w:t xml:space="preserve">CART models have also shown potential for producing synthetic data with desirable privacy and utility </w:t>
      </w:r>
      <w:r w:rsidR="00D02B93">
        <w:t>(</w:t>
      </w:r>
      <w:r>
        <w:t>Reiter, 2005</w:t>
      </w:r>
      <w:r w:rsidR="00FE5FA2">
        <w:t>;</w:t>
      </w:r>
      <w:r>
        <w:t xml:space="preserve"> Drechsler and Reiter, 2011</w:t>
      </w:r>
      <w:r w:rsidR="00D02B93">
        <w:t>)</w:t>
      </w:r>
      <w:r>
        <w:t xml:space="preserve">. These models have been used to synthesize health and medical survey data </w:t>
      </w:r>
      <w:r w:rsidR="00495A68">
        <w:t>(</w:t>
      </w:r>
      <w:r>
        <w:t>El Emam et al., 2021</w:t>
      </w:r>
      <w:r w:rsidR="00495A68">
        <w:t>;</w:t>
      </w:r>
      <w:r>
        <w:t xml:space="preserve"> Azizi et al., 2021</w:t>
      </w:r>
      <w:r w:rsidR="00495A68">
        <w:t>)</w:t>
      </w:r>
      <w:r>
        <w:t xml:space="preserve">, individual-level income tax records </w:t>
      </w:r>
      <w:r w:rsidR="001230DD">
        <w:t>(</w:t>
      </w:r>
      <w:r>
        <w:t>Bowen et al., 2022</w:t>
      </w:r>
      <w:r w:rsidR="001230DD">
        <w:t>)</w:t>
      </w:r>
      <w:r>
        <w:t xml:space="preserve">, and location data </w:t>
      </w:r>
      <w:r w:rsidR="001230DD">
        <w:t>(</w:t>
      </w:r>
      <w:r>
        <w:t>Wang and Reiter, 2012</w:t>
      </w:r>
      <w:r w:rsidR="001230DD">
        <w:t>;</w:t>
      </w:r>
      <w:r>
        <w:t xml:space="preserve"> Drechsler and Hu, 2021</w:t>
      </w:r>
      <w:r w:rsidR="001230DD">
        <w:t>)</w:t>
      </w:r>
      <w:r>
        <w:t xml:space="preserve">. Often, CART parameters are set to default values that perform reasonably well, though some researchers have experimented with tuning the complexity parameter to balance privacy and utility. However, studies by Drechsler and Hu </w:t>
      </w:r>
      <w:r w:rsidR="001D5149">
        <w:t>(</w:t>
      </w:r>
      <w:r>
        <w:t>2021</w:t>
      </w:r>
      <w:r w:rsidR="001D5149">
        <w:t>)</w:t>
      </w:r>
      <w:r>
        <w:t xml:space="preserve"> and Schneider et al. </w:t>
      </w:r>
      <w:r w:rsidR="001D5149">
        <w:t>(</w:t>
      </w:r>
      <w:r>
        <w:t>2023</w:t>
      </w:r>
      <w:r w:rsidR="001D5149">
        <w:t>)</w:t>
      </w:r>
      <w:r>
        <w:t xml:space="preserve"> found that this approach produced inconsistent results, highlighting the need for more systematic tuning methods.</w:t>
      </w:r>
    </w:p>
    <w:p w14:paraId="33DC9100" w14:textId="646F97D5" w:rsidR="007136F5" w:rsidRDefault="009D7B9E">
      <w:pPr>
        <w:ind w:left="-15" w:right="0" w:firstLine="239"/>
      </w:pPr>
      <w:r>
        <w:t>Typically, data stewards perform a post</w:t>
      </w:r>
      <w:r w:rsidR="00057C89">
        <w:t>-</w:t>
      </w:r>
      <w:r>
        <w:t>hoc privacy assessment after generating synthetic data to ensure that privacy risk is within acceptable limits (</w:t>
      </w:r>
      <w:r w:rsidRPr="005F4C40">
        <w:t>e.g.</w:t>
      </w:r>
      <w:r w:rsidRPr="00057C89">
        <w:t>,</w:t>
      </w:r>
      <w:r>
        <w:t xml:space="preserve"> Quick et al., 2015</w:t>
      </w:r>
      <w:r w:rsidR="005C410A">
        <w:t>;</w:t>
      </w:r>
      <w:r>
        <w:t xml:space="preserve"> Schneider et al., 2023). If the risk is too high, the synthesis model must be adjusted and the data regenerated. Conversely, if the risk is far below the acceptable limit, the model can be adjusted to improve utility. This iterative process is time-consuming, motivating the use of Bayesian optimization to automatically select parameters that balance privacy and utility.</w:t>
      </w:r>
    </w:p>
    <w:p w14:paraId="2FB3795A" w14:textId="08749647" w:rsidR="007136F5" w:rsidRDefault="009D7B9E">
      <w:pPr>
        <w:spacing w:after="309"/>
        <w:ind w:left="-15" w:right="0" w:firstLine="239"/>
      </w:pPr>
      <w:r>
        <w:t xml:space="preserve">Another approach to synthesis model parameter selection is to set conditions </w:t>
      </w:r>
      <w:r>
        <w:rPr>
          <w:i/>
        </w:rPr>
        <w:t xml:space="preserve">a priori </w:t>
      </w:r>
      <w:r>
        <w:t xml:space="preserve">that guarantee acceptable privacy or utility levels. For example, Jackson et al. </w:t>
      </w:r>
      <w:r w:rsidR="00C46D14">
        <w:t>(</w:t>
      </w:r>
      <w:r>
        <w:t>2022</w:t>
      </w:r>
      <w:r w:rsidR="00C46D14">
        <w:t>)</w:t>
      </w:r>
      <w:r>
        <w:t xml:space="preserve"> derived expected values of risk and utility for synthetic data from saturated count models, allowing data stewards to define these levels before synthesis. In a similar vein, we show in Section 2 of the </w:t>
      </w:r>
      <w:r>
        <w:lastRenderedPageBreak/>
        <w:t xml:space="preserve">supplementary materials that if synthetic data </w:t>
      </w:r>
      <w:r w:rsidR="00F5035E">
        <w:t>are</w:t>
      </w:r>
      <w:r>
        <w:t xml:space="preserve"> sampled from the same distribution as the confidential data, the privacy criteria for legal compliance will be met in expectation. Thus, our method allows data stewards to optimize models using the </w:t>
      </w:r>
      <w:r>
        <w:rPr>
          <w:i/>
        </w:rPr>
        <w:t xml:space="preserve">pMSE </w:t>
      </w:r>
      <w:r>
        <w:t>ratio to achieve the desired distributional similarity without manual tuning. More generally, data controllers can define any objective function based on privacy risk, utility, or both to tailor the synthesis process to their needs.</w:t>
      </w:r>
    </w:p>
    <w:p w14:paraId="13434F0F" w14:textId="77777777" w:rsidR="007136F5" w:rsidRDefault="009D7B9E">
      <w:pPr>
        <w:pStyle w:val="Heading2"/>
        <w:ind w:left="-5"/>
      </w:pPr>
      <w:r>
        <w:t>Differential Privacy</w:t>
      </w:r>
    </w:p>
    <w:p w14:paraId="183CB25E" w14:textId="2BE95B37" w:rsidR="007136F5" w:rsidRDefault="009D7B9E">
      <w:pPr>
        <w:ind w:left="-5" w:right="0"/>
      </w:pPr>
      <w:r>
        <w:t xml:space="preserve">Efforts to combine differential privacy with data synthesis aim to produce synthetic data with formal privacy guarantees. Bowen and Snoke </w:t>
      </w:r>
      <w:r w:rsidR="005B174E">
        <w:t>(</w:t>
      </w:r>
      <w:r>
        <w:t>2021</w:t>
      </w:r>
      <w:r w:rsidR="005B174E">
        <w:t>)</w:t>
      </w:r>
      <w:r>
        <w:t xml:space="preserve"> analyzed submissions from the 2018</w:t>
      </w:r>
      <w:r w:rsidR="005B174E">
        <w:t>–</w:t>
      </w:r>
      <w:r>
        <w:t xml:space="preserve">2019 NIST PSCR “Differential Privacy Synthetic Data Challenge” and found that the resulting differentially private synthetic datasets often had low global utility based on distributional similarity metrics such as the </w:t>
      </w:r>
      <w:proofErr w:type="spellStart"/>
      <w:r>
        <w:rPr>
          <w:i/>
        </w:rPr>
        <w:t>pMSE</w:t>
      </w:r>
      <w:proofErr w:type="spellEnd"/>
      <w:r>
        <w:rPr>
          <w:i/>
        </w:rPr>
        <w:t xml:space="preserve"> </w:t>
      </w:r>
      <w:r>
        <w:t xml:space="preserve">ratio </w:t>
      </w:r>
      <w:r w:rsidR="00BC3C6F">
        <w:t>(</w:t>
      </w:r>
      <w:r>
        <w:t>Snoke et al., 2018</w:t>
      </w:r>
      <w:r w:rsidR="00BC3C6F">
        <w:t>)</w:t>
      </w:r>
      <w:r>
        <w:t xml:space="preserve">. However, differentially private synthetic data can preserve utility for specific cases, such as one-way and two-way positive conjunction queries </w:t>
      </w:r>
      <w:r w:rsidR="00BC3C6F">
        <w:t>(</w:t>
      </w:r>
      <w:r>
        <w:t>Asghar et al., 2020</w:t>
      </w:r>
      <w:r w:rsidR="00BC3C6F">
        <w:t>)</w:t>
      </w:r>
      <w:r>
        <w:t xml:space="preserve">. More recent work has focused on synthesizing Poisson-distributed count data using Bayesian models with carefully selected priors to ensure differential privacy while improving utility using information from publicly available data </w:t>
      </w:r>
      <w:r w:rsidR="00BC3C6F">
        <w:t>(</w:t>
      </w:r>
      <w:r>
        <w:t>Quick, 2021, 2022</w:t>
      </w:r>
      <w:r w:rsidR="00BC3C6F">
        <w:t>)</w:t>
      </w:r>
      <w:r>
        <w:t>.</w:t>
      </w:r>
    </w:p>
    <w:p w14:paraId="6B93714D" w14:textId="1B0BAD18" w:rsidR="007136F5" w:rsidRDefault="009D7B9E">
      <w:pPr>
        <w:spacing w:after="310"/>
        <w:ind w:left="-15" w:right="0" w:firstLine="239"/>
      </w:pPr>
      <w:r>
        <w:t xml:space="preserve">An alternative approach involves allowing users to submit queries on sensitive data through a validation server, where outputs are perturbed using differential privacy. Barrientos et al. </w:t>
      </w:r>
      <w:r w:rsidR="002B7B52">
        <w:t>(</w:t>
      </w:r>
      <w:r>
        <w:t>2023</w:t>
      </w:r>
      <w:r w:rsidR="002B7B52">
        <w:t>)</w:t>
      </w:r>
      <w:r>
        <w:t xml:space="preserve"> studied differentially private regression queries and found that these methods often yielded confidence intervals that were either significantly wider or inconsistent in sign and statistical significance when compared to their confidential data counterparts. As a result, the authors concluded that differentially private regression still faces substantial barriers before it can support accurate statistical inference.</w:t>
      </w:r>
    </w:p>
    <w:p w14:paraId="126E76CF" w14:textId="77777777" w:rsidR="007136F5" w:rsidRDefault="009D7B9E">
      <w:pPr>
        <w:pStyle w:val="Heading2"/>
        <w:ind w:left="-5"/>
      </w:pPr>
      <w:r>
        <w:t>Legally Anonymous Data</w:t>
      </w:r>
    </w:p>
    <w:p w14:paraId="32D0A2F7" w14:textId="3AA6CD3F" w:rsidR="007136F5" w:rsidRDefault="009D7B9E">
      <w:pPr>
        <w:ind w:left="-5" w:right="0"/>
      </w:pPr>
      <w:r>
        <w:t xml:space="preserve">Recital 26 of the GDPR </w:t>
      </w:r>
      <w:r w:rsidR="00154877">
        <w:t>(</w:t>
      </w:r>
      <w:r>
        <w:t>European Parliament and Council of European Union, 2016</w:t>
      </w:r>
      <w:r w:rsidR="00154877">
        <w:t>)</w:t>
      </w:r>
      <w:r>
        <w:t xml:space="preserve"> states that data protection principles apply to any information linked to an identifiable individual but do not apply to data anonymized in such a way that the individual can no longer be identified. The concept of legally anonymous data is intuitive, but determining when data meet the legal standard is challenging.</w:t>
      </w:r>
    </w:p>
    <w:p w14:paraId="0908A750" w14:textId="1AE49B61" w:rsidR="007136F5" w:rsidRDefault="009D7B9E" w:rsidP="003A1F9F">
      <w:pPr>
        <w:ind w:left="-15" w:right="0" w:firstLine="239"/>
      </w:pPr>
      <w:r>
        <w:t xml:space="preserve">Researchers have proposed formal definitions, such as the prevention of predicate singling out attacks </w:t>
      </w:r>
      <w:r w:rsidR="00A64CB0">
        <w:t>(</w:t>
      </w:r>
      <w:r>
        <w:t>Cohen and Nissim, 2020</w:t>
      </w:r>
      <w:r w:rsidR="00A64CB0">
        <w:t>)</w:t>
      </w:r>
      <w:r>
        <w:t xml:space="preserve">. </w:t>
      </w:r>
      <w:r w:rsidR="00A64CB0">
        <w:t>Cohen and Nissim (2020)</w:t>
      </w:r>
      <w:r>
        <w:t xml:space="preserve"> show</w:t>
      </w:r>
      <w:r w:rsidR="00A64CB0">
        <w:t>ed</w:t>
      </w:r>
      <w:r>
        <w:t xml:space="preserve"> that differential privacy protects against singling out, whereas syntactic approaches like </w:t>
      </w:r>
      <w:r>
        <w:rPr>
          <w:i/>
        </w:rPr>
        <w:t>k</w:t>
      </w:r>
      <w:r>
        <w:t>-anonymity do not provide the same guarantees. However, these definitions do not directly translate to synthetic data.</w:t>
      </w:r>
    </w:p>
    <w:p w14:paraId="2C0769C7" w14:textId="79F93104" w:rsidR="007136F5" w:rsidRDefault="009D7B9E">
      <w:pPr>
        <w:ind w:left="-15" w:right="0" w:firstLine="239"/>
      </w:pPr>
      <w:r>
        <w:t xml:space="preserve">The European Data Protection Board has outlined a “reasonability test” for anonymization, emphasizing that anonymized data should not be able to be linked to an identifiable person using any “reasonable” effort, considering technical means, data context, and other factors </w:t>
      </w:r>
      <w:r w:rsidR="00E0483A">
        <w:t>(</w:t>
      </w:r>
      <w:r>
        <w:t>E</w:t>
      </w:r>
      <w:r w:rsidR="00E0483A">
        <w:t xml:space="preserve">uropean </w:t>
      </w:r>
      <w:r>
        <w:t>D</w:t>
      </w:r>
      <w:r w:rsidR="00E0483A">
        <w:t xml:space="preserve">ata </w:t>
      </w:r>
      <w:r>
        <w:t>P</w:t>
      </w:r>
      <w:r w:rsidR="00E0483A">
        <w:t xml:space="preserve">rotection </w:t>
      </w:r>
      <w:r>
        <w:t>B</w:t>
      </w:r>
      <w:r w:rsidR="00E0483A">
        <w:t>oard</w:t>
      </w:r>
      <w:r>
        <w:t>, 2020</w:t>
      </w:r>
      <w:r w:rsidR="00E0483A">
        <w:t>)</w:t>
      </w:r>
      <w:r>
        <w:t xml:space="preserve">. In practice, determining whether synthetic data </w:t>
      </w:r>
      <w:r w:rsidR="00F5035E">
        <w:t>are</w:t>
      </w:r>
      <w:r>
        <w:t xml:space="preserve"> legally anonymous involves assessing this reasonability. While differential privacy offers a strong theoretical guarantee, it may not always align with high-utility requirements, such as those for complex survey data </w:t>
      </w:r>
      <w:r w:rsidR="00DA0E86">
        <w:t>(</w:t>
      </w:r>
      <w:r>
        <w:t>Drechsler, 2023</w:t>
      </w:r>
      <w:r w:rsidR="00DA0E86">
        <w:t>)</w:t>
      </w:r>
      <w:r>
        <w:t>.</w:t>
      </w:r>
    </w:p>
    <w:p w14:paraId="3371B63C" w14:textId="26B6278A" w:rsidR="007136F5" w:rsidRDefault="009D7B9E">
      <w:pPr>
        <w:spacing w:after="486"/>
        <w:ind w:left="-15" w:right="0" w:firstLine="239"/>
      </w:pPr>
      <w:r>
        <w:t>Meanwhile, MOSTLY.AI has developed its own privacy metrics and standards for producing GDPR-compliant synthetic data using deep</w:t>
      </w:r>
      <w:r w:rsidR="00555E4E">
        <w:t>-</w:t>
      </w:r>
      <w:r>
        <w:t xml:space="preserve">learning-based methods. In this paper, we assess whether traditional synthesis models, such as CARTs, can generate legally anonymous synthetic </w:t>
      </w:r>
      <w:r>
        <w:lastRenderedPageBreak/>
        <w:t>data and whether such data provide higher utility for specific analyses compared to differentially private methods.</w:t>
      </w:r>
    </w:p>
    <w:p w14:paraId="2C68E574" w14:textId="77777777" w:rsidR="007136F5" w:rsidRDefault="009D7B9E">
      <w:pPr>
        <w:pStyle w:val="Heading1"/>
        <w:ind w:left="-5"/>
      </w:pPr>
      <w:r>
        <w:t>Tuning Method: Bayesian Optimization of Synthesis Models</w:t>
      </w:r>
    </w:p>
    <w:p w14:paraId="19CA6879" w14:textId="1F801CB7" w:rsidR="007136F5" w:rsidRDefault="009D7B9E">
      <w:pPr>
        <w:ind w:left="-5" w:right="0"/>
      </w:pPr>
      <w:r>
        <w:t>The goal of our proposed methodology is to eliminate the need for manual tuning of synthesis model parameters to balance utility and privacy in synthetic data. We achieve this</w:t>
      </w:r>
      <w:r w:rsidR="006A1877">
        <w:t xml:space="preserve"> goal</w:t>
      </w:r>
      <w:r>
        <w:t xml:space="preserve"> by using Bayesian optimization based on a Gaussian process </w:t>
      </w:r>
      <w:r w:rsidR="00BA1CEC">
        <w:t>(</w:t>
      </w:r>
      <w:r>
        <w:t>Snoek et al., 2012</w:t>
      </w:r>
      <w:r w:rsidR="00BA1CEC">
        <w:t>)</w:t>
      </w:r>
      <w:r>
        <w:t xml:space="preserve"> to automatically optimize the privacy parameters of our synthesis models. Bayesian optimization, commonly used for tuning black-box machine</w:t>
      </w:r>
      <w:r w:rsidR="00D84F45">
        <w:t>-</w:t>
      </w:r>
      <w:r>
        <w:t>learning models, optimizes an objective function by sequentially sampling inputs and updating based on observed outputs. This section draws on the comprehensive review by Brochu et al.</w:t>
      </w:r>
      <w:r w:rsidR="006A1877">
        <w:t xml:space="preserve"> </w:t>
      </w:r>
      <w:r w:rsidR="00CD2C59">
        <w:t>(</w:t>
      </w:r>
      <w:r>
        <w:t>2010</w:t>
      </w:r>
      <w:r w:rsidR="00CD2C59">
        <w:t>)</w:t>
      </w:r>
      <w:r>
        <w:t>.</w:t>
      </w:r>
    </w:p>
    <w:p w14:paraId="0516B3FD" w14:textId="77777777" w:rsidR="007136F5" w:rsidRDefault="009D7B9E">
      <w:pPr>
        <w:spacing w:after="421"/>
        <w:ind w:left="-15" w:right="0" w:firstLine="239"/>
      </w:pPr>
      <w:r>
        <w:t xml:space="preserve">Bayesian optimization is used to maximize an objective </w:t>
      </w:r>
      <w:r>
        <w:rPr>
          <w:i/>
        </w:rPr>
        <w:t>f</w:t>
      </w:r>
      <w:r>
        <w:t>(</w:t>
      </w:r>
      <w:r>
        <w:rPr>
          <w:rFonts w:ascii="Calibri" w:eastAsia="Calibri" w:hAnsi="Calibri" w:cs="Calibri"/>
          <w:i/>
        </w:rPr>
        <w:t>θ</w:t>
      </w:r>
      <w:r>
        <w:t xml:space="preserve">), where </w:t>
      </w:r>
      <w:r>
        <w:rPr>
          <w:rFonts w:ascii="Calibri" w:eastAsia="Calibri" w:hAnsi="Calibri" w:cs="Calibri"/>
          <w:i/>
        </w:rPr>
        <w:t xml:space="preserve">θ </w:t>
      </w:r>
      <w:r>
        <w:t xml:space="preserve">denotes the parameters of the synthesis model in our case, and the objective </w:t>
      </w:r>
      <w:r>
        <w:rPr>
          <w:i/>
        </w:rPr>
        <w:t>f</w:t>
      </w:r>
      <w:r>
        <w:t>(</w:t>
      </w:r>
      <w:r>
        <w:rPr>
          <w:rFonts w:ascii="Calibri" w:eastAsia="Calibri" w:hAnsi="Calibri" w:cs="Calibri"/>
          <w:i/>
        </w:rPr>
        <w:t>θ</w:t>
      </w:r>
      <w:r>
        <w:t>) is modeled using a Gaussian process,</w:t>
      </w:r>
    </w:p>
    <w:p w14:paraId="5303B611" w14:textId="77777777" w:rsidR="007136F5" w:rsidRDefault="009D7B9E">
      <w:pPr>
        <w:tabs>
          <w:tab w:val="center" w:pos="3331"/>
          <w:tab w:val="center" w:pos="6546"/>
        </w:tabs>
        <w:spacing w:after="320" w:line="265" w:lineRule="auto"/>
        <w:ind w:left="0" w:right="-15" w:firstLine="0"/>
        <w:jc w:val="left"/>
      </w:pPr>
      <w:r>
        <w:rPr>
          <w:rFonts w:ascii="Calibri" w:eastAsia="Calibri" w:hAnsi="Calibri" w:cs="Calibri"/>
          <w:sz w:val="22"/>
        </w:rPr>
        <w:tab/>
      </w:r>
      <w:r>
        <w:rPr>
          <w:i/>
        </w:rPr>
        <w:t>f</w:t>
      </w:r>
      <w:r>
        <w:t>(</w:t>
      </w:r>
      <w:r>
        <w:rPr>
          <w:rFonts w:ascii="Calibri" w:eastAsia="Calibri" w:hAnsi="Calibri" w:cs="Calibri"/>
          <w:i/>
        </w:rPr>
        <w:t>θ</w:t>
      </w:r>
      <w:r>
        <w:t xml:space="preserve">) ∼ </w:t>
      </w:r>
      <w:r>
        <w:rPr>
          <w:i/>
        </w:rPr>
        <w:t>GP</w:t>
      </w:r>
      <w:r>
        <w:t>(</w:t>
      </w:r>
      <w:r>
        <w:rPr>
          <w:i/>
        </w:rPr>
        <w:t>m</w:t>
      </w:r>
      <w:r>
        <w:t>(</w:t>
      </w:r>
      <w:r>
        <w:rPr>
          <w:rFonts w:ascii="Calibri" w:eastAsia="Calibri" w:hAnsi="Calibri" w:cs="Calibri"/>
          <w:i/>
        </w:rPr>
        <w:t>θ</w:t>
      </w:r>
      <w:r>
        <w:t>)</w:t>
      </w:r>
      <w:r>
        <w:rPr>
          <w:i/>
        </w:rPr>
        <w:t>, k</w:t>
      </w:r>
      <w:r>
        <w:t>(</w:t>
      </w:r>
      <w:r>
        <w:rPr>
          <w:rFonts w:ascii="Calibri" w:eastAsia="Calibri" w:hAnsi="Calibri" w:cs="Calibri"/>
          <w:i/>
        </w:rPr>
        <w:t>θ</w:t>
      </w:r>
      <w:r>
        <w:rPr>
          <w:i/>
        </w:rPr>
        <w:t>,</w:t>
      </w:r>
      <w:r>
        <w:rPr>
          <w:rFonts w:ascii="Calibri" w:eastAsia="Calibri" w:hAnsi="Calibri" w:cs="Calibri"/>
          <w:i/>
        </w:rPr>
        <w:t>θ</w:t>
      </w:r>
      <w:r>
        <w:rPr>
          <w:vertAlign w:val="superscript"/>
        </w:rPr>
        <w:t>′</w:t>
      </w:r>
      <w:r>
        <w:t>))</w:t>
      </w:r>
      <w:r>
        <w:rPr>
          <w:i/>
        </w:rPr>
        <w:t>,</w:t>
      </w:r>
      <w:r>
        <w:rPr>
          <w:i/>
        </w:rPr>
        <w:tab/>
      </w:r>
      <w:r>
        <w:t>(1)</w:t>
      </w:r>
    </w:p>
    <w:p w14:paraId="506C9D1D" w14:textId="77777777" w:rsidR="007136F5" w:rsidRDefault="009D7B9E">
      <w:pPr>
        <w:spacing w:after="418"/>
        <w:ind w:left="-5" w:right="0"/>
      </w:pPr>
      <w:r>
        <w:t xml:space="preserve">where </w:t>
      </w:r>
      <w:r>
        <w:rPr>
          <w:i/>
        </w:rPr>
        <w:t>m</w:t>
      </w:r>
      <w:r>
        <w:t>(</w:t>
      </w:r>
      <w:r>
        <w:rPr>
          <w:i/>
        </w:rPr>
        <w:t>.</w:t>
      </w:r>
      <w:r>
        <w:t xml:space="preserve">) and </w:t>
      </w:r>
      <w:r>
        <w:rPr>
          <w:i/>
        </w:rPr>
        <w:t>k</w:t>
      </w:r>
      <w:r>
        <w:t>(</w:t>
      </w:r>
      <w:r>
        <w:rPr>
          <w:i/>
        </w:rPr>
        <w:t>.</w:t>
      </w:r>
      <w:r>
        <w:t xml:space="preserve">) denote the mean and covariance functions of the Gaussian process, respectively. Suppose that we have a sequence of observed </w:t>
      </w:r>
      <w:r>
        <w:rPr>
          <w:rFonts w:ascii="Calibri" w:eastAsia="Calibri" w:hAnsi="Calibri" w:cs="Calibri"/>
          <w:i/>
        </w:rPr>
        <w:t xml:space="preserve">θ </w:t>
      </w:r>
      <w:r>
        <w:t xml:space="preserve">and </w:t>
      </w:r>
      <w:r>
        <w:rPr>
          <w:i/>
        </w:rPr>
        <w:t>f</w:t>
      </w:r>
      <w:r>
        <w:t>(</w:t>
      </w:r>
      <w:r>
        <w:rPr>
          <w:rFonts w:ascii="Calibri" w:eastAsia="Calibri" w:hAnsi="Calibri" w:cs="Calibri"/>
          <w:i/>
        </w:rPr>
        <w:t>θ</w:t>
      </w:r>
      <w:r>
        <w:t xml:space="preserve">) values, denoted </w:t>
      </w:r>
      <w:r>
        <w:rPr>
          <w:i/>
        </w:rPr>
        <w:t>B</w:t>
      </w:r>
      <w:r>
        <w:rPr>
          <w:vertAlign w:val="subscript"/>
        </w:rPr>
        <w:t>1:</w:t>
      </w:r>
      <w:r>
        <w:rPr>
          <w:i/>
          <w:vertAlign w:val="subscript"/>
        </w:rPr>
        <w:t xml:space="preserve">t </w:t>
      </w:r>
      <w:r>
        <w:t>= {</w:t>
      </w:r>
      <w:r>
        <w:rPr>
          <w:rFonts w:ascii="Calibri" w:eastAsia="Calibri" w:hAnsi="Calibri" w:cs="Calibri"/>
          <w:i/>
        </w:rPr>
        <w:t>θ</w:t>
      </w:r>
      <w:r>
        <w:rPr>
          <w:vertAlign w:val="subscript"/>
        </w:rPr>
        <w:t>1:</w:t>
      </w:r>
      <w:r>
        <w:rPr>
          <w:i/>
          <w:vertAlign w:val="subscript"/>
        </w:rPr>
        <w:t>t</w:t>
      </w:r>
      <w:r>
        <w:rPr>
          <w:i/>
        </w:rPr>
        <w:t>,</w:t>
      </w:r>
      <w:r>
        <w:rPr>
          <w:rFonts w:ascii="Calibri" w:eastAsia="Calibri" w:hAnsi="Calibri" w:cs="Calibri"/>
          <w:i/>
        </w:rPr>
        <w:t>f</w:t>
      </w:r>
      <w:r>
        <w:rPr>
          <w:vertAlign w:val="subscript"/>
        </w:rPr>
        <w:t>1:</w:t>
      </w:r>
      <w:r>
        <w:rPr>
          <w:i/>
          <w:vertAlign w:val="subscript"/>
        </w:rPr>
        <w:t>t</w:t>
      </w:r>
      <w:r>
        <w:t>}. The following improvement function,</w:t>
      </w:r>
    </w:p>
    <w:p w14:paraId="71D453CC" w14:textId="77777777" w:rsidR="007136F5" w:rsidRDefault="009D7B9E">
      <w:pPr>
        <w:tabs>
          <w:tab w:val="center" w:pos="3331"/>
          <w:tab w:val="center" w:pos="6546"/>
        </w:tabs>
        <w:spacing w:after="321" w:line="265" w:lineRule="auto"/>
        <w:ind w:left="0" w:right="-15" w:firstLine="0"/>
        <w:jc w:val="left"/>
      </w:pPr>
      <w:r>
        <w:rPr>
          <w:rFonts w:ascii="Calibri" w:eastAsia="Calibri" w:hAnsi="Calibri" w:cs="Calibri"/>
          <w:sz w:val="22"/>
        </w:rPr>
        <w:tab/>
      </w:r>
      <w:r>
        <w:rPr>
          <w:i/>
        </w:rPr>
        <w:t>I</w:t>
      </w:r>
      <w:r>
        <w:t>(</w:t>
      </w:r>
      <w:r>
        <w:rPr>
          <w:rFonts w:ascii="Calibri" w:eastAsia="Calibri" w:hAnsi="Calibri" w:cs="Calibri"/>
          <w:i/>
        </w:rPr>
        <w:t>θ</w:t>
      </w:r>
      <w:r>
        <w:t>) = max{0</w:t>
      </w:r>
      <w:r>
        <w:rPr>
          <w:i/>
        </w:rPr>
        <w:t>,f</w:t>
      </w:r>
      <w:r>
        <w:rPr>
          <w:i/>
          <w:vertAlign w:val="subscript"/>
        </w:rPr>
        <w:t>t</w:t>
      </w:r>
      <w:r>
        <w:rPr>
          <w:vertAlign w:val="subscript"/>
        </w:rPr>
        <w:t>+1</w:t>
      </w:r>
      <w:r>
        <w:t>(</w:t>
      </w:r>
      <w:r>
        <w:rPr>
          <w:i/>
        </w:rPr>
        <w:t>θ</w:t>
      </w:r>
      <w:r>
        <w:t xml:space="preserve">) − </w:t>
      </w:r>
      <w:r>
        <w:rPr>
          <w:i/>
        </w:rPr>
        <w:t>f</w:t>
      </w:r>
      <w:r>
        <w:t>(</w:t>
      </w:r>
      <w:r>
        <w:rPr>
          <w:i/>
        </w:rPr>
        <w:t>θ</w:t>
      </w:r>
      <w:r>
        <w:rPr>
          <w:vertAlign w:val="superscript"/>
        </w:rPr>
        <w:t>+</w:t>
      </w:r>
      <w:r>
        <w:t>)}</w:t>
      </w:r>
      <w:r>
        <w:rPr>
          <w:i/>
        </w:rPr>
        <w:t>,</w:t>
      </w:r>
      <w:r>
        <w:rPr>
          <w:i/>
        </w:rPr>
        <w:tab/>
      </w:r>
      <w:r>
        <w:t>(2)</w:t>
      </w:r>
    </w:p>
    <w:p w14:paraId="799FB962" w14:textId="77777777" w:rsidR="007136F5" w:rsidRDefault="009D7B9E">
      <w:pPr>
        <w:ind w:left="-5" w:right="0"/>
      </w:pPr>
      <w:r>
        <w:t xml:space="preserve">is positive when the predicted objective function value at </w:t>
      </w:r>
      <w:r>
        <w:rPr>
          <w:rFonts w:ascii="Calibri" w:eastAsia="Calibri" w:hAnsi="Calibri" w:cs="Calibri"/>
          <w:i/>
        </w:rPr>
        <w:t xml:space="preserve">θ </w:t>
      </w:r>
      <w:r>
        <w:t xml:space="preserve">is higher than the objective under </w:t>
      </w:r>
      <w:r>
        <w:rPr>
          <w:rFonts w:ascii="Calibri" w:eastAsia="Calibri" w:hAnsi="Calibri" w:cs="Calibri"/>
          <w:i/>
        </w:rPr>
        <w:t>θ</w:t>
      </w:r>
      <w:r>
        <w:rPr>
          <w:vertAlign w:val="superscript"/>
        </w:rPr>
        <w:t>+</w:t>
      </w:r>
      <w:r>
        <w:t xml:space="preserve">, the current best value. The next test point, </w:t>
      </w:r>
      <w:r>
        <w:rPr>
          <w:rFonts w:ascii="Calibri" w:eastAsia="Calibri" w:hAnsi="Calibri" w:cs="Calibri"/>
          <w:i/>
        </w:rPr>
        <w:t>θ</w:t>
      </w:r>
      <w:r>
        <w:rPr>
          <w:i/>
          <w:vertAlign w:val="subscript"/>
        </w:rPr>
        <w:t>t</w:t>
      </w:r>
      <w:r>
        <w:rPr>
          <w:vertAlign w:val="subscript"/>
        </w:rPr>
        <w:t>+1</w:t>
      </w:r>
      <w:r>
        <w:t>, is chosen to maximize the expected improvement,</w:t>
      </w:r>
    </w:p>
    <w:p w14:paraId="7F97E39A" w14:textId="77777777" w:rsidR="007136F5" w:rsidRDefault="009D7B9E">
      <w:pPr>
        <w:tabs>
          <w:tab w:val="center" w:pos="3324"/>
          <w:tab w:val="center" w:pos="6539"/>
        </w:tabs>
        <w:spacing w:after="167" w:line="265" w:lineRule="auto"/>
        <w:ind w:left="0" w:right="-15" w:firstLine="0"/>
        <w:jc w:val="left"/>
      </w:pPr>
      <w:r>
        <w:rPr>
          <w:rFonts w:ascii="Calibri" w:eastAsia="Calibri" w:hAnsi="Calibri" w:cs="Calibri"/>
          <w:sz w:val="22"/>
        </w:rPr>
        <w:tab/>
      </w:r>
      <w:r>
        <w:rPr>
          <w:rFonts w:ascii="Calibri" w:eastAsia="Calibri" w:hAnsi="Calibri" w:cs="Calibri"/>
          <w:i/>
        </w:rPr>
        <w:t>θ</w:t>
      </w:r>
      <w:r>
        <w:rPr>
          <w:i/>
          <w:vertAlign w:val="subscript"/>
        </w:rPr>
        <w:t>t</w:t>
      </w:r>
      <w:r>
        <w:rPr>
          <w:vertAlign w:val="subscript"/>
        </w:rPr>
        <w:t xml:space="preserve">+1 </w:t>
      </w:r>
      <w:r>
        <w:t>= argmax</w:t>
      </w:r>
      <w:r>
        <w:rPr>
          <w:rFonts w:ascii="Calibri" w:eastAsia="Calibri" w:hAnsi="Calibri" w:cs="Calibri"/>
          <w:i/>
          <w:vertAlign w:val="subscript"/>
        </w:rPr>
        <w:t>θ</w:t>
      </w:r>
      <w:r>
        <w:rPr>
          <w:rFonts w:ascii="Calibri" w:eastAsia="Calibri" w:hAnsi="Calibri" w:cs="Calibri"/>
        </w:rPr>
        <w:t>E</w:t>
      </w:r>
      <w:r>
        <w:t>[</w:t>
      </w:r>
      <w:r>
        <w:rPr>
          <w:i/>
        </w:rPr>
        <w:t>I</w:t>
      </w:r>
      <w:r>
        <w:t>(</w:t>
      </w:r>
      <w:r>
        <w:rPr>
          <w:rFonts w:ascii="Calibri" w:eastAsia="Calibri" w:hAnsi="Calibri" w:cs="Calibri"/>
          <w:i/>
        </w:rPr>
        <w:t>θ</w:t>
      </w:r>
      <w:r>
        <w:t>)|</w:t>
      </w:r>
      <w:r>
        <w:rPr>
          <w:i/>
        </w:rPr>
        <w:t>B</w:t>
      </w:r>
      <w:r>
        <w:rPr>
          <w:vertAlign w:val="subscript"/>
        </w:rPr>
        <w:t>1:</w:t>
      </w:r>
      <w:r>
        <w:rPr>
          <w:i/>
          <w:vertAlign w:val="subscript"/>
        </w:rPr>
        <w:t>t</w:t>
      </w:r>
      <w:r>
        <w:t>]</w:t>
      </w:r>
      <w:r>
        <w:rPr>
          <w:i/>
        </w:rPr>
        <w:t>,</w:t>
      </w:r>
      <w:r>
        <w:rPr>
          <w:i/>
        </w:rPr>
        <w:tab/>
      </w:r>
      <w:r>
        <w:t>(3)</w:t>
      </w:r>
    </w:p>
    <w:p w14:paraId="010386A8" w14:textId="6FD0BEC0" w:rsidR="007136F5" w:rsidRDefault="009D7B9E">
      <w:pPr>
        <w:ind w:left="-5" w:right="0"/>
      </w:pPr>
      <w:r>
        <w:t xml:space="preserve">which can be evaluated analytically </w:t>
      </w:r>
      <w:r w:rsidR="00BD356F">
        <w:t>(</w:t>
      </w:r>
      <w:r>
        <w:t>Brochu et al., 2010</w:t>
      </w:r>
      <w:r w:rsidR="00BD356F">
        <w:t>)</w:t>
      </w:r>
      <w:r>
        <w:t xml:space="preserve">. Optimization is carried out by sequentially choosing values of </w:t>
      </w:r>
      <w:r>
        <w:rPr>
          <w:rFonts w:ascii="Calibri" w:eastAsia="Calibri" w:hAnsi="Calibri" w:cs="Calibri"/>
          <w:i/>
        </w:rPr>
        <w:t xml:space="preserve">θ </w:t>
      </w:r>
      <w:r>
        <w:t xml:space="preserve">that maximize the expected improvement in the objective function </w:t>
      </w:r>
      <w:r>
        <w:rPr>
          <w:i/>
        </w:rPr>
        <w:t>f</w:t>
      </w:r>
      <w:r>
        <w:t>(</w:t>
      </w:r>
      <w:r>
        <w:rPr>
          <w:rFonts w:ascii="Calibri" w:eastAsia="Calibri" w:hAnsi="Calibri" w:cs="Calibri"/>
          <w:i/>
        </w:rPr>
        <w:t>θ</w:t>
      </w:r>
      <w:r>
        <w:t>).</w:t>
      </w:r>
    </w:p>
    <w:p w14:paraId="7F518A4F" w14:textId="5B81CC02" w:rsidR="007136F5" w:rsidRDefault="009D7B9E">
      <w:pPr>
        <w:ind w:left="-15" w:right="0" w:firstLine="239"/>
      </w:pPr>
      <w:r>
        <w:t xml:space="preserve">A key advantage of Bayesian optimization is its ability to handle nondifferentiable and nonconvex objective functions </w:t>
      </w:r>
      <w:r w:rsidR="007C1FED">
        <w:t>(</w:t>
      </w:r>
      <w:r>
        <w:t>Brochu et al., 2010</w:t>
      </w:r>
      <w:r w:rsidR="007C1FED">
        <w:t>)</w:t>
      </w:r>
      <w:r>
        <w:t>, enabling users to choose diverse objective functions that capture various privacy risks and utility measures. Common utility metrics include the propensity score mean-squared error (</w:t>
      </w:r>
      <w:proofErr w:type="spellStart"/>
      <w:r>
        <w:rPr>
          <w:i/>
        </w:rPr>
        <w:t>pMSE</w:t>
      </w:r>
      <w:proofErr w:type="spellEnd"/>
      <w:r>
        <w:t xml:space="preserve">) and </w:t>
      </w:r>
      <w:proofErr w:type="spellStart"/>
      <w:r>
        <w:rPr>
          <w:i/>
        </w:rPr>
        <w:t>pMSE</w:t>
      </w:r>
      <w:proofErr w:type="spellEnd"/>
      <w:r>
        <w:rPr>
          <w:i/>
        </w:rPr>
        <w:t xml:space="preserve"> </w:t>
      </w:r>
      <w:r>
        <w:t xml:space="preserve">ratio </w:t>
      </w:r>
      <w:r w:rsidR="001944FB">
        <w:t>(</w:t>
      </w:r>
      <w:r>
        <w:t>Snoke et al., 2018</w:t>
      </w:r>
      <w:r w:rsidR="001944FB">
        <w:t>)</w:t>
      </w:r>
      <w:r>
        <w:t xml:space="preserve">, the Kolmogorov-Smirnov distance between propensity score distributions </w:t>
      </w:r>
      <w:r w:rsidR="0035090D">
        <w:t>(</w:t>
      </w:r>
      <w:r>
        <w:t>Bowen et al., 2021</w:t>
      </w:r>
      <w:r w:rsidR="0035090D">
        <w:t>)</w:t>
      </w:r>
      <w:r>
        <w:t xml:space="preserve">, and differences in cross-tabulations between synthetic and confidential data </w:t>
      </w:r>
      <w:r w:rsidR="0035090D">
        <w:t>(</w:t>
      </w:r>
      <w:r>
        <w:t>Drechsler and Hu, 2021</w:t>
      </w:r>
      <w:r w:rsidR="0035090D">
        <w:t>;</w:t>
      </w:r>
      <w:r>
        <w:t xml:space="preserve"> Schneider et al., 2023</w:t>
      </w:r>
      <w:r w:rsidR="0035090D">
        <w:t>)</w:t>
      </w:r>
      <w:r>
        <w:t xml:space="preserve">. We recommend using the </w:t>
      </w:r>
      <w:r>
        <w:rPr>
          <w:i/>
        </w:rPr>
        <w:t xml:space="preserve">pMSE </w:t>
      </w:r>
      <w:r>
        <w:t>ratio because it provides a single-valued measure of distributional similarity</w:t>
      </w:r>
      <w:r w:rsidR="001944FB">
        <w:t>,</w:t>
      </w:r>
      <w:r>
        <w:t xml:space="preserve"> and its theoretical expected value can help regularize the synthesis process </w:t>
      </w:r>
      <w:r w:rsidR="001944FB">
        <w:t>(</w:t>
      </w:r>
      <w:r>
        <w:t>Snoke et al., 2018</w:t>
      </w:r>
      <w:r w:rsidR="001944FB">
        <w:t>)</w:t>
      </w:r>
      <w:r>
        <w:t>.</w:t>
      </w:r>
    </w:p>
    <w:p w14:paraId="7633EA24" w14:textId="042E2EF3" w:rsidR="007136F5" w:rsidRDefault="009D7B9E">
      <w:pPr>
        <w:spacing w:after="147"/>
        <w:ind w:left="-15" w:right="0" w:firstLine="239"/>
      </w:pPr>
      <w:r>
        <w:t xml:space="preserve">To compute the </w:t>
      </w:r>
      <w:r>
        <w:rPr>
          <w:i/>
        </w:rPr>
        <w:t xml:space="preserve">pMSE </w:t>
      </w:r>
      <w:r>
        <w:t>ratio, we first train a logistic regression model to discriminate between synthetic and confidential records in a dataset containing the combined synthetic and confidential data. The propensity score ˆ</w:t>
      </w:r>
      <w:r>
        <w:rPr>
          <w:i/>
        </w:rPr>
        <w:t>p</w:t>
      </w:r>
      <w:r>
        <w:rPr>
          <w:i/>
          <w:vertAlign w:val="subscript"/>
        </w:rPr>
        <w:t xml:space="preserve">i </w:t>
      </w:r>
      <w:r>
        <w:t>of each record in the combined data is the in-sample estimate of the probability that a given record is synthetic. The propensity score mean-squared error (</w:t>
      </w:r>
      <w:r>
        <w:rPr>
          <w:i/>
        </w:rPr>
        <w:t>pMSE</w:t>
      </w:r>
      <w:r>
        <w:t>) is computed as</w:t>
      </w:r>
    </w:p>
    <w:p w14:paraId="40AA4C9B" w14:textId="77777777" w:rsidR="007136F5" w:rsidRDefault="009D7B9E">
      <w:pPr>
        <w:tabs>
          <w:tab w:val="center" w:pos="3324"/>
          <w:tab w:val="center" w:pos="6539"/>
        </w:tabs>
        <w:spacing w:after="106" w:line="259" w:lineRule="auto"/>
        <w:ind w:left="0" w:right="-15" w:firstLine="0"/>
        <w:jc w:val="left"/>
      </w:pPr>
      <w:r>
        <w:rPr>
          <w:rFonts w:ascii="Calibri" w:eastAsia="Calibri" w:hAnsi="Calibri" w:cs="Calibri"/>
          <w:sz w:val="22"/>
        </w:rPr>
        <w:lastRenderedPageBreak/>
        <w:tab/>
      </w:r>
      <w:r>
        <w:rPr>
          <w:i/>
        </w:rPr>
        <w:t xml:space="preserve">pMSE </w:t>
      </w:r>
      <w:r>
        <w:rPr>
          <w:noProof/>
        </w:rPr>
        <w:drawing>
          <wp:inline distT="0" distB="0" distL="0" distR="0" wp14:anchorId="21CB8660" wp14:editId="17EED5E3">
            <wp:extent cx="871728" cy="320040"/>
            <wp:effectExtent l="0" t="0" r="0" b="0"/>
            <wp:docPr id="42427" name="Picture 42427"/>
            <wp:cNvGraphicFramePr/>
            <a:graphic xmlns:a="http://schemas.openxmlformats.org/drawingml/2006/main">
              <a:graphicData uri="http://schemas.openxmlformats.org/drawingml/2006/picture">
                <pic:pic xmlns:pic="http://schemas.openxmlformats.org/drawingml/2006/picture">
                  <pic:nvPicPr>
                    <pic:cNvPr id="42427" name="Picture 42427"/>
                    <pic:cNvPicPr/>
                  </pic:nvPicPr>
                  <pic:blipFill>
                    <a:blip r:embed="rId8"/>
                    <a:stretch>
                      <a:fillRect/>
                    </a:stretch>
                  </pic:blipFill>
                  <pic:spPr>
                    <a:xfrm>
                      <a:off x="0" y="0"/>
                      <a:ext cx="871728" cy="320040"/>
                    </a:xfrm>
                    <a:prstGeom prst="rect">
                      <a:avLst/>
                    </a:prstGeom>
                  </pic:spPr>
                </pic:pic>
              </a:graphicData>
            </a:graphic>
          </wp:inline>
        </w:drawing>
      </w:r>
      <w:r>
        <w:rPr>
          <w:i/>
        </w:rPr>
        <w:t>,</w:t>
      </w:r>
      <w:r>
        <w:rPr>
          <w:i/>
        </w:rPr>
        <w:tab/>
      </w:r>
      <w:r>
        <w:t>(4)</w:t>
      </w:r>
    </w:p>
    <w:p w14:paraId="6049B4F1" w14:textId="77777777" w:rsidR="007136F5" w:rsidRDefault="009D7B9E">
      <w:pPr>
        <w:ind w:left="-5" w:right="0"/>
      </w:pPr>
      <w:r>
        <w:t xml:space="preserve">where </w:t>
      </w:r>
      <w:r>
        <w:rPr>
          <w:i/>
        </w:rPr>
        <w:t xml:space="preserve">N </w:t>
      </w:r>
      <w:r>
        <w:t xml:space="preserve">is the number of combined synthetic and confidential records, and </w:t>
      </w:r>
      <w:r>
        <w:rPr>
          <w:i/>
        </w:rPr>
        <w:t xml:space="preserve">c </w:t>
      </w:r>
      <w:r>
        <w:t xml:space="preserve">is the fraction of the </w:t>
      </w:r>
      <w:r>
        <w:rPr>
          <w:i/>
        </w:rPr>
        <w:t xml:space="preserve">N </w:t>
      </w:r>
      <w:r>
        <w:t xml:space="preserve">records that are synthetic (typically </w:t>
      </w:r>
      <w:r>
        <w:rPr>
          <w:i/>
        </w:rPr>
        <w:t xml:space="preserve">c </w:t>
      </w:r>
      <w:r>
        <w:t>= 0</w:t>
      </w:r>
      <w:r>
        <w:rPr>
          <w:i/>
        </w:rPr>
        <w:t>.</w:t>
      </w:r>
      <w:r>
        <w:t>5).</w:t>
      </w:r>
    </w:p>
    <w:p w14:paraId="06AF6B34" w14:textId="263AFADA" w:rsidR="007136F5" w:rsidRDefault="009D7B9E">
      <w:pPr>
        <w:spacing w:after="282"/>
        <w:ind w:left="-15" w:right="0" w:firstLine="239"/>
      </w:pPr>
      <w:r>
        <w:t xml:space="preserve">A </w:t>
      </w:r>
      <w:r>
        <w:rPr>
          <w:i/>
        </w:rPr>
        <w:t xml:space="preserve">pMSE </w:t>
      </w:r>
      <w:r>
        <w:t xml:space="preserve">score close to zero indicates high utility, meaning the synthetic data </w:t>
      </w:r>
      <w:r w:rsidR="00991298">
        <w:t>are</w:t>
      </w:r>
      <w:r>
        <w:t xml:space="preserve"> nearly indistinguishable from the confidential data. However, if the synthetic data replicate the confidential records, </w:t>
      </w:r>
      <w:r w:rsidR="00647D6B">
        <w:t>the synthetic data</w:t>
      </w:r>
      <w:r>
        <w:t xml:space="preserve"> offer no privacy protection. To address this</w:t>
      </w:r>
      <w:r w:rsidR="00CD0AAF">
        <w:t xml:space="preserve"> issue</w:t>
      </w:r>
      <w:r>
        <w:t xml:space="preserve">, Snoke et al. </w:t>
      </w:r>
      <w:r w:rsidR="00CD0AAF">
        <w:t>(</w:t>
      </w:r>
      <w:r>
        <w:t>2018</w:t>
      </w:r>
      <w:r w:rsidR="00CD0AAF">
        <w:t>)</w:t>
      </w:r>
      <w:r>
        <w:t xml:space="preserve"> derived the expected </w:t>
      </w:r>
      <w:r>
        <w:rPr>
          <w:i/>
        </w:rPr>
        <w:t xml:space="preserve">pMSE </w:t>
      </w:r>
      <w:r>
        <w:t>from a logistic regression under two scenarios: (1)</w:t>
      </w:r>
      <w:r w:rsidR="00CD0AAF">
        <w:t> </w:t>
      </w:r>
      <w:r>
        <w:t xml:space="preserve">when the confidential data </w:t>
      </w:r>
      <w:r>
        <w:rPr>
          <w:b/>
        </w:rPr>
        <w:t xml:space="preserve">Y </w:t>
      </w:r>
      <w:r>
        <w:t xml:space="preserve">is fixed and the synthetic data </w:t>
      </w:r>
      <w:r>
        <w:rPr>
          <w:b/>
        </w:rPr>
        <w:t xml:space="preserve">Z </w:t>
      </w:r>
      <w:r>
        <w:t xml:space="preserve">is drawn from a correctly specified synthesis model, and (2) when both datasets are generated from the same model or data distribution D. The observed </w:t>
      </w:r>
      <w:r>
        <w:rPr>
          <w:i/>
        </w:rPr>
        <w:t xml:space="preserve">pMSE </w:t>
      </w:r>
      <w:r>
        <w:t xml:space="preserve">can be compared to the expected </w:t>
      </w:r>
      <w:proofErr w:type="spellStart"/>
      <w:r>
        <w:rPr>
          <w:i/>
        </w:rPr>
        <w:t>pMSE</w:t>
      </w:r>
      <w:proofErr w:type="spellEnd"/>
      <w:r>
        <w:rPr>
          <w:i/>
        </w:rPr>
        <w:t xml:space="preserve"> </w:t>
      </w:r>
      <w:r>
        <w:t>using the ratio</w:t>
      </w:r>
    </w:p>
    <w:p w14:paraId="12B061B7" w14:textId="77777777" w:rsidR="007136F5" w:rsidRDefault="009D7B9E">
      <w:pPr>
        <w:tabs>
          <w:tab w:val="center" w:pos="3324"/>
          <w:tab w:val="center" w:pos="6539"/>
        </w:tabs>
        <w:spacing w:after="201" w:line="259" w:lineRule="auto"/>
        <w:ind w:left="0" w:right="-15" w:firstLine="0"/>
        <w:jc w:val="left"/>
      </w:pPr>
      <w:r>
        <w:rPr>
          <w:rFonts w:ascii="Calibri" w:eastAsia="Calibri" w:hAnsi="Calibri" w:cs="Calibri"/>
          <w:sz w:val="22"/>
        </w:rPr>
        <w:tab/>
      </w:r>
      <w:r>
        <w:t xml:space="preserve">R = </w:t>
      </w:r>
      <w:r>
        <w:rPr>
          <w:i/>
        </w:rPr>
        <w:t>pMSE/</w:t>
      </w:r>
      <w:r>
        <w:rPr>
          <w:rFonts w:ascii="Calibri" w:eastAsia="Calibri" w:hAnsi="Calibri" w:cs="Calibri"/>
        </w:rPr>
        <w:t>E</w:t>
      </w:r>
      <w:r>
        <w:t>(</w:t>
      </w:r>
      <w:r>
        <w:rPr>
          <w:i/>
        </w:rPr>
        <w:t>pMSE</w:t>
      </w:r>
      <w:r>
        <w:t>)</w:t>
      </w:r>
      <w:r>
        <w:rPr>
          <w:i/>
        </w:rPr>
        <w:t>,</w:t>
      </w:r>
      <w:r>
        <w:rPr>
          <w:i/>
        </w:rPr>
        <w:tab/>
      </w:r>
      <w:r>
        <w:t>(5)</w:t>
      </w:r>
    </w:p>
    <w:p w14:paraId="13A16953" w14:textId="77777777" w:rsidR="007136F5" w:rsidRDefault="009D7B9E">
      <w:pPr>
        <w:spacing w:after="114"/>
        <w:ind w:left="-5" w:right="0"/>
      </w:pPr>
      <w:r>
        <w:t xml:space="preserve">with the goal of producing synthetic data with R ≈ 1. We define the objective function </w:t>
      </w:r>
      <w:r>
        <w:rPr>
          <w:i/>
        </w:rPr>
        <w:t>f</w:t>
      </w:r>
      <w:r>
        <w:t>(</w:t>
      </w:r>
      <w:r>
        <w:rPr>
          <w:rFonts w:ascii="Calibri" w:eastAsia="Calibri" w:hAnsi="Calibri" w:cs="Calibri"/>
          <w:i/>
        </w:rPr>
        <w:t>θ</w:t>
      </w:r>
      <w:r>
        <w:t xml:space="preserve">) using the </w:t>
      </w:r>
      <w:r>
        <w:rPr>
          <w:i/>
        </w:rPr>
        <w:t xml:space="preserve">pMSE </w:t>
      </w:r>
      <w:r>
        <w:t>ratio as follows:</w:t>
      </w:r>
    </w:p>
    <w:p w14:paraId="32523F57" w14:textId="77777777" w:rsidR="007136F5" w:rsidRDefault="009D7B9E">
      <w:pPr>
        <w:tabs>
          <w:tab w:val="center" w:pos="3224"/>
          <w:tab w:val="center" w:pos="6539"/>
        </w:tabs>
        <w:spacing w:after="133" w:line="259" w:lineRule="auto"/>
        <w:ind w:left="0" w:right="-15" w:firstLine="0"/>
        <w:jc w:val="left"/>
      </w:pPr>
      <w:r>
        <w:rPr>
          <w:rFonts w:ascii="Calibri" w:eastAsia="Calibri" w:hAnsi="Calibri" w:cs="Calibri"/>
          <w:sz w:val="22"/>
        </w:rPr>
        <w:tab/>
      </w:r>
      <w:r>
        <w:rPr>
          <w:noProof/>
        </w:rPr>
        <w:drawing>
          <wp:inline distT="0" distB="0" distL="0" distR="0" wp14:anchorId="4090241B" wp14:editId="74C5F3F3">
            <wp:extent cx="859536" cy="301752"/>
            <wp:effectExtent l="0" t="0" r="0" b="0"/>
            <wp:docPr id="42428" name="Picture 42428"/>
            <wp:cNvGraphicFramePr/>
            <a:graphic xmlns:a="http://schemas.openxmlformats.org/drawingml/2006/main">
              <a:graphicData uri="http://schemas.openxmlformats.org/drawingml/2006/picture">
                <pic:pic xmlns:pic="http://schemas.openxmlformats.org/drawingml/2006/picture">
                  <pic:nvPicPr>
                    <pic:cNvPr id="42428" name="Picture 42428"/>
                    <pic:cNvPicPr/>
                  </pic:nvPicPr>
                  <pic:blipFill>
                    <a:blip r:embed="rId9"/>
                    <a:stretch>
                      <a:fillRect/>
                    </a:stretch>
                  </pic:blipFill>
                  <pic:spPr>
                    <a:xfrm>
                      <a:off x="0" y="0"/>
                      <a:ext cx="859536" cy="301752"/>
                    </a:xfrm>
                    <a:prstGeom prst="rect">
                      <a:avLst/>
                    </a:prstGeom>
                  </pic:spPr>
                </pic:pic>
              </a:graphicData>
            </a:graphic>
          </wp:inline>
        </w:drawing>
      </w:r>
      <w:r>
        <w:rPr>
          <w:i/>
        </w:rPr>
        <w:t>pMSE</w:t>
      </w:r>
      <w:r>
        <w:rPr>
          <w:i/>
          <w:vertAlign w:val="subscript"/>
        </w:rPr>
        <w:t>m</w:t>
      </w:r>
      <w:r>
        <w:rPr>
          <w:i/>
        </w:rPr>
        <w:t>/</w:t>
      </w:r>
      <w:r>
        <w:rPr>
          <w:rFonts w:ascii="Calibri" w:eastAsia="Calibri" w:hAnsi="Calibri" w:cs="Calibri"/>
        </w:rPr>
        <w:t>E</w:t>
      </w:r>
      <w:r>
        <w:t>[</w:t>
      </w:r>
      <w:r>
        <w:rPr>
          <w:i/>
        </w:rPr>
        <w:t>pMSE</w:t>
      </w:r>
      <w:r>
        <w:t>])</w:t>
      </w:r>
      <w:r>
        <w:rPr>
          <w:vertAlign w:val="superscript"/>
        </w:rPr>
        <w:t>2</w:t>
      </w:r>
      <w:r>
        <w:rPr>
          <w:i/>
        </w:rPr>
        <w:t>,</w:t>
      </w:r>
      <w:r>
        <w:rPr>
          <w:i/>
        </w:rPr>
        <w:tab/>
      </w:r>
      <w:r>
        <w:t>(6)</w:t>
      </w:r>
    </w:p>
    <w:p w14:paraId="1854AA33" w14:textId="5F714CCA" w:rsidR="007136F5" w:rsidRDefault="009D7B9E">
      <w:pPr>
        <w:ind w:left="-5" w:right="0"/>
      </w:pPr>
      <w:r>
        <w:t xml:space="preserve">which minimizes the squared deviation from one of the average </w:t>
      </w:r>
      <w:r>
        <w:rPr>
          <w:i/>
        </w:rPr>
        <w:t xml:space="preserve">pMSE </w:t>
      </w:r>
      <w:r>
        <w:t xml:space="preserve">ratio across </w:t>
      </w:r>
      <w:r>
        <w:rPr>
          <w:i/>
        </w:rPr>
        <w:t xml:space="preserve">m </w:t>
      </w:r>
      <w:r>
        <w:t>synthetic datasets.</w:t>
      </w:r>
    </w:p>
    <w:p w14:paraId="031225D9" w14:textId="5E14E71C" w:rsidR="007136F5" w:rsidRDefault="009D7B9E">
      <w:pPr>
        <w:ind w:left="-15" w:right="0" w:firstLine="239"/>
      </w:pPr>
      <w:r>
        <w:t xml:space="preserve">Our goal is not to minimize differences between synthetic and confidential data, as doing so would replicate confidential records and compromise privacy. Instead, we aim to match the level of similarity expected between two independent samples from the same distribution, ensuring any resemblance is due to chance, as it would be in another real dataset. This approach is conceptually </w:t>
      </w:r>
      <w:proofErr w:type="gramStart"/>
      <w:r>
        <w:t>similar to</w:t>
      </w:r>
      <w:proofErr w:type="gramEnd"/>
      <w:r>
        <w:t xml:space="preserve"> generative adversarial networks (GANs), which train a generator and discriminator to produce synthetic data that converge to the true distribution </w:t>
      </w:r>
      <w:r w:rsidR="00DE0C0E">
        <w:t>(</w:t>
      </w:r>
      <w:r>
        <w:t>Goodfellow et al., 2020</w:t>
      </w:r>
      <w:r w:rsidR="00DE0C0E">
        <w:t>)</w:t>
      </w:r>
      <w:r>
        <w:t>. However, unlike GANs, which are complex and lack a single parameter to control the privacy-utility trade-off, our method uses Bayesian optimization to tune simpler models to achieve the desired balance.</w:t>
      </w:r>
    </w:p>
    <w:p w14:paraId="6A429599" w14:textId="6B1B2C6D" w:rsidR="007136F5" w:rsidRDefault="009D7B9E">
      <w:pPr>
        <w:spacing w:after="354"/>
        <w:ind w:left="-15" w:right="0" w:firstLine="239"/>
      </w:pPr>
      <w:r>
        <w:t xml:space="preserve">We note that the proposed method is not designed to completely automate the synthesis process. Rather, it relieves data stewards of the need to manually tune the parameters of specific models and </w:t>
      </w:r>
      <w:r w:rsidR="000B48DC">
        <w:t xml:space="preserve">allows them to </w:t>
      </w:r>
      <w:r>
        <w:t xml:space="preserve">focus more on tuning the synthesis </w:t>
      </w:r>
      <w:proofErr w:type="gramStart"/>
      <w:r>
        <w:t>process as a whole</w:t>
      </w:r>
      <w:proofErr w:type="gramEnd"/>
      <w:r>
        <w:t xml:space="preserve">. For example, a data steward could use the proposed method to tune various combinations of sequential synthesis models automatically, before spending time comparing the utility and privacy of the synthetic datasets from each method. This example is particularly relevant for data stewards who understand the characteristics and use cases of their data (and are positioned to evaluate its quality) but lack the subject matter expertise to effectively tune synthesis models. </w:t>
      </w:r>
      <w:r w:rsidR="00C1030C">
        <w:t>I</w:t>
      </w:r>
      <w:r>
        <w:t xml:space="preserve">n cases where data stewards are well versed in data synthesis, the proposed method can </w:t>
      </w:r>
      <w:r w:rsidR="00C1030C">
        <w:t xml:space="preserve">still </w:t>
      </w:r>
      <w:r>
        <w:t>speed up the tuning process. For example, even if it is clear in what direction parameters should be adjusted (</w:t>
      </w:r>
      <w:r w:rsidRPr="00B12EAB">
        <w:t>e.g.</w:t>
      </w:r>
      <w:r w:rsidRPr="002F0A53">
        <w:t>,</w:t>
      </w:r>
      <w:r>
        <w:t xml:space="preserve"> the complexity parameter of a CART can be increased to reduce over-fitting), trial and error is required to determine the correct magnitude of the adjustment, and the proposed method is likely to find an optimal solution more quickly than an individual manually testing different parameter values.</w:t>
      </w:r>
    </w:p>
    <w:p w14:paraId="17720F64" w14:textId="77777777" w:rsidR="007136F5" w:rsidRDefault="009D7B9E">
      <w:pPr>
        <w:pStyle w:val="Heading1"/>
        <w:ind w:left="-5"/>
      </w:pPr>
      <w:r>
        <w:lastRenderedPageBreak/>
        <w:t>Empirical Application</w:t>
      </w:r>
    </w:p>
    <w:p w14:paraId="0DC51CAA" w14:textId="694994F1" w:rsidR="007136F5" w:rsidRDefault="009D7B9E">
      <w:pPr>
        <w:spacing w:after="227"/>
        <w:ind w:left="-5" w:right="0"/>
      </w:pPr>
      <w:r>
        <w:t xml:space="preserve">In this </w:t>
      </w:r>
      <w:r w:rsidR="006217D1">
        <w:t>s</w:t>
      </w:r>
      <w:r>
        <w:t xml:space="preserve">ection, we evaluate whether commonly used synthesis models can produce synthetic data that meet the legal definition of anonymity under the GDPR. First, we outline the privacy criteria used by MOSTLY.AI and show that these criteria are met in expectation when synthetic data </w:t>
      </w:r>
      <w:r w:rsidR="00F5035E">
        <w:t>are</w:t>
      </w:r>
      <w:r>
        <w:t xml:space="preserve"> generated from the same distribution as the confidential data. Using the proposed tuning method, we train sequential synthesis models to approximate the data-generating distribution. We compare the optimized synthesis approaches to the MOSTLY.AI method</w:t>
      </w:r>
      <w:r w:rsidR="00846EA7">
        <w:t>—</w:t>
      </w:r>
      <w:r>
        <w:t>treated as a baseline known to produce legally anonymous synthetic data</w:t>
      </w:r>
      <w:r w:rsidR="00846EA7">
        <w:t>—</w:t>
      </w:r>
      <w:r>
        <w:t>on two datasets: (1)</w:t>
      </w:r>
      <w:r w:rsidR="008F7D19">
        <w:t> </w:t>
      </w:r>
      <w:r>
        <w:t xml:space="preserve">location data from South Korean COVID-19 patients in 2020 and (2) the 1994 to 1996 CPS ASEC. We also compare the utility of regression models applied to the synthetic CPS ASEC data to the utility of differentially private regression models applied through a validation server </w:t>
      </w:r>
      <w:r w:rsidR="00C95979">
        <w:t>(</w:t>
      </w:r>
      <w:r>
        <w:t>Barrientos et al., 2023</w:t>
      </w:r>
      <w:r w:rsidR="00C95979">
        <w:t>)</w:t>
      </w:r>
      <w:r>
        <w:t xml:space="preserve">. Finally, we simulate an attribute disclosure attack to determine </w:t>
      </w:r>
      <w:r w:rsidR="00CA438E">
        <w:t>whether</w:t>
      </w:r>
      <w:r>
        <w:t xml:space="preserve"> legally anonymous synthetic data also meet academic standards for privacy protection.</w:t>
      </w:r>
    </w:p>
    <w:p w14:paraId="5DE9551C" w14:textId="77777777" w:rsidR="007136F5" w:rsidRDefault="009D7B9E">
      <w:pPr>
        <w:pStyle w:val="Heading2"/>
        <w:spacing w:after="87"/>
        <w:ind w:left="-5"/>
      </w:pPr>
      <w:r>
        <w:t>Privacy Criteria</w:t>
      </w:r>
    </w:p>
    <w:p w14:paraId="679028FF" w14:textId="2E08C2D0" w:rsidR="007136F5" w:rsidRDefault="009D7B9E" w:rsidP="00FE2214">
      <w:pPr>
        <w:ind w:left="-5" w:right="0"/>
      </w:pPr>
      <w:r>
        <w:t xml:space="preserve">Consider two confidential datasets, </w:t>
      </w:r>
      <w:r>
        <w:rPr>
          <w:b/>
        </w:rPr>
        <w:t xml:space="preserve">Y </w:t>
      </w:r>
      <w:r>
        <w:t>= (</w:t>
      </w:r>
      <w:r>
        <w:rPr>
          <w:b/>
        </w:rPr>
        <w:t>y</w:t>
      </w:r>
      <w:proofErr w:type="gramStart"/>
      <w:r>
        <w:rPr>
          <w:vertAlign w:val="subscript"/>
        </w:rPr>
        <w:t>1</w:t>
      </w:r>
      <w:r>
        <w:rPr>
          <w:i/>
        </w:rPr>
        <w:t>,...</w:t>
      </w:r>
      <w:proofErr w:type="gramEnd"/>
      <w:r>
        <w:rPr>
          <w:i/>
        </w:rPr>
        <w:t>,</w:t>
      </w:r>
      <w:r>
        <w:rPr>
          <w:b/>
        </w:rPr>
        <w:t>y</w:t>
      </w:r>
      <w:r>
        <w:rPr>
          <w:i/>
          <w:vertAlign w:val="subscript"/>
        </w:rPr>
        <w:t>N</w:t>
      </w:r>
      <w:r>
        <w:rPr>
          <w:sz w:val="13"/>
          <w:vertAlign w:val="subscript"/>
        </w:rPr>
        <w:t>1</w:t>
      </w:r>
      <w:r>
        <w:t>)</w:t>
      </w:r>
      <w:r>
        <w:rPr>
          <w:vertAlign w:val="superscript"/>
        </w:rPr>
        <w:t xml:space="preserve">T </w:t>
      </w:r>
      <w:r>
        <w:t xml:space="preserve">and </w:t>
      </w:r>
      <w:r>
        <w:rPr>
          <w:b/>
        </w:rPr>
        <w:t xml:space="preserve">H </w:t>
      </w:r>
      <w:r>
        <w:t>= (</w:t>
      </w:r>
      <w:r>
        <w:rPr>
          <w:b/>
        </w:rPr>
        <w:t>h</w:t>
      </w:r>
      <w:r>
        <w:rPr>
          <w:vertAlign w:val="subscript"/>
        </w:rPr>
        <w:t>1</w:t>
      </w:r>
      <w:r>
        <w:rPr>
          <w:i/>
        </w:rPr>
        <w:t>,...,</w:t>
      </w:r>
      <w:r>
        <w:rPr>
          <w:b/>
        </w:rPr>
        <w:t>h</w:t>
      </w:r>
      <w:r>
        <w:rPr>
          <w:i/>
          <w:vertAlign w:val="subscript"/>
        </w:rPr>
        <w:t>N</w:t>
      </w:r>
      <w:r>
        <w:rPr>
          <w:sz w:val="13"/>
          <w:vertAlign w:val="subscript"/>
        </w:rPr>
        <w:t>1</w:t>
      </w:r>
      <w:r>
        <w:t>)</w:t>
      </w:r>
      <w:r>
        <w:rPr>
          <w:vertAlign w:val="superscript"/>
        </w:rPr>
        <w:t>T</w:t>
      </w:r>
      <w:r>
        <w:t>, both containing independently sampled records from the data</w:t>
      </w:r>
      <w:r w:rsidR="000934F9">
        <w:t>-</w:t>
      </w:r>
      <w:r>
        <w:t>generating distribution</w:t>
      </w:r>
      <w:r w:rsidR="000D14DA">
        <w:t xml:space="preserve"> </w:t>
      </w:r>
      <w:r>
        <w:t xml:space="preserve">D. A data steward releases a synthetic version of </w:t>
      </w:r>
      <w:r>
        <w:rPr>
          <w:b/>
        </w:rPr>
        <w:t>Y</w:t>
      </w:r>
      <w:r>
        <w:t xml:space="preserve">, denoted </w:t>
      </w:r>
      <w:r>
        <w:rPr>
          <w:b/>
        </w:rPr>
        <w:t xml:space="preserve">Z </w:t>
      </w:r>
      <w:r>
        <w:t>= (</w:t>
      </w:r>
      <w:r>
        <w:rPr>
          <w:b/>
        </w:rPr>
        <w:t>z</w:t>
      </w:r>
      <w:proofErr w:type="gramStart"/>
      <w:r>
        <w:rPr>
          <w:vertAlign w:val="subscript"/>
        </w:rPr>
        <w:t>1</w:t>
      </w:r>
      <w:r>
        <w:rPr>
          <w:i/>
        </w:rPr>
        <w:t>,...</w:t>
      </w:r>
      <w:proofErr w:type="gramEnd"/>
      <w:r>
        <w:rPr>
          <w:i/>
        </w:rPr>
        <w:t>,</w:t>
      </w:r>
      <w:r>
        <w:rPr>
          <w:b/>
        </w:rPr>
        <w:t>z</w:t>
      </w:r>
      <w:r>
        <w:rPr>
          <w:i/>
          <w:vertAlign w:val="subscript"/>
        </w:rPr>
        <w:t>N</w:t>
      </w:r>
      <w:r>
        <w:rPr>
          <w:sz w:val="13"/>
          <w:vertAlign w:val="subscript"/>
        </w:rPr>
        <w:t>2</w:t>
      </w:r>
      <w:r>
        <w:t>)</w:t>
      </w:r>
      <w:r>
        <w:rPr>
          <w:vertAlign w:val="superscript"/>
        </w:rPr>
        <w:t>T</w:t>
      </w:r>
      <w:r>
        <w:t xml:space="preserve">, where typically </w:t>
      </w:r>
      <w:r>
        <w:rPr>
          <w:i/>
        </w:rPr>
        <w:t>N</w:t>
      </w:r>
      <w:r>
        <w:rPr>
          <w:vertAlign w:val="subscript"/>
        </w:rPr>
        <w:t xml:space="preserve">1 </w:t>
      </w:r>
      <w:r>
        <w:t xml:space="preserve">= </w:t>
      </w:r>
      <w:r>
        <w:rPr>
          <w:i/>
        </w:rPr>
        <w:t>N</w:t>
      </w:r>
      <w:r>
        <w:rPr>
          <w:vertAlign w:val="subscript"/>
        </w:rPr>
        <w:t>2</w:t>
      </w:r>
      <w:r>
        <w:t xml:space="preserve">, though this is not required. We refer to </w:t>
      </w:r>
      <w:r>
        <w:rPr>
          <w:b/>
        </w:rPr>
        <w:t>Y</w:t>
      </w:r>
      <w:r>
        <w:rPr>
          <w:i/>
        </w:rPr>
        <w:t>,</w:t>
      </w:r>
      <w:r w:rsidR="006E5601">
        <w:rPr>
          <w:i/>
        </w:rPr>
        <w:t xml:space="preserve"> </w:t>
      </w:r>
      <w:r>
        <w:rPr>
          <w:b/>
        </w:rPr>
        <w:t>H</w:t>
      </w:r>
      <w:r>
        <w:rPr>
          <w:i/>
        </w:rPr>
        <w:t xml:space="preserve">, </w:t>
      </w:r>
      <w:r>
        <w:t xml:space="preserve">and </w:t>
      </w:r>
      <w:r>
        <w:rPr>
          <w:b/>
        </w:rPr>
        <w:t xml:space="preserve">Z </w:t>
      </w:r>
      <w:r>
        <w:t xml:space="preserve">as the confidential, holdout, and synthetic datasets, respectively. For </w:t>
      </w:r>
      <w:r>
        <w:rPr>
          <w:b/>
        </w:rPr>
        <w:t xml:space="preserve">Z </w:t>
      </w:r>
      <w:r>
        <w:t xml:space="preserve">to be legally anonymous, it must satisfy the three privacy criteria used by MOSTLY.AI </w:t>
      </w:r>
      <w:r w:rsidR="00762A5F">
        <w:t>(</w:t>
      </w:r>
      <w:r>
        <w:t>Hradec et al., 2022</w:t>
      </w:r>
      <w:r w:rsidR="00762A5F">
        <w:t>)</w:t>
      </w:r>
      <w:r>
        <w:t xml:space="preserve">. Intuitively, synthetic data </w:t>
      </w:r>
      <w:r w:rsidR="00F56237">
        <w:t>are</w:t>
      </w:r>
      <w:r>
        <w:t xml:space="preserve"> considered private if, on average, </w:t>
      </w:r>
      <w:r w:rsidR="008F0023">
        <w:t>they are</w:t>
      </w:r>
      <w:r>
        <w:t xml:space="preserve"> no more </w:t>
      </w:r>
      <w:proofErr w:type="gramStart"/>
      <w:r>
        <w:t>similar to</w:t>
      </w:r>
      <w:proofErr w:type="gramEnd"/>
      <w:r>
        <w:t xml:space="preserve"> </w:t>
      </w:r>
      <w:r>
        <w:rPr>
          <w:b/>
        </w:rPr>
        <w:t xml:space="preserve">Y </w:t>
      </w:r>
      <w:r>
        <w:t xml:space="preserve">than </w:t>
      </w:r>
      <w:r>
        <w:rPr>
          <w:b/>
        </w:rPr>
        <w:t xml:space="preserve">H </w:t>
      </w:r>
      <w:r>
        <w:t xml:space="preserve">is. Thus, an ideal synthesis model will approximate D, making </w:t>
      </w:r>
      <w:r>
        <w:rPr>
          <w:b/>
        </w:rPr>
        <w:t xml:space="preserve">Y </w:t>
      </w:r>
      <w:r>
        <w:t xml:space="preserve">and </w:t>
      </w:r>
      <w:r>
        <w:rPr>
          <w:b/>
        </w:rPr>
        <w:t xml:space="preserve">Z </w:t>
      </w:r>
      <w:r>
        <w:t>interchangeable samples from the same distribution.</w:t>
      </w:r>
    </w:p>
    <w:p w14:paraId="20819E9F" w14:textId="77777777" w:rsidR="007136F5" w:rsidRDefault="009D7B9E">
      <w:pPr>
        <w:pStyle w:val="Heading3"/>
        <w:ind w:left="-5"/>
      </w:pPr>
      <w:r>
        <w:t>Criterion One: Identical Match Share</w:t>
      </w:r>
    </w:p>
    <w:p w14:paraId="27AF0764" w14:textId="6EA1702E" w:rsidR="007136F5" w:rsidRDefault="009D7B9E">
      <w:pPr>
        <w:spacing w:after="227"/>
        <w:ind w:left="-5" w:right="0"/>
      </w:pPr>
      <w:r>
        <w:t xml:space="preserve">Let </w:t>
      </w:r>
      <w:r>
        <w:rPr>
          <w:i/>
        </w:rPr>
        <w:t>d</w:t>
      </w:r>
      <w:r>
        <w:rPr>
          <w:i/>
          <w:vertAlign w:val="superscript"/>
        </w:rPr>
        <w:t>z</w:t>
      </w:r>
      <w:r>
        <w:rPr>
          <w:i/>
          <w:vertAlign w:val="subscript"/>
        </w:rPr>
        <w:t xml:space="preserve">i,j </w:t>
      </w:r>
      <w:r>
        <w:t>= dist(</w:t>
      </w:r>
      <w:r>
        <w:rPr>
          <w:b/>
        </w:rPr>
        <w:t>z</w:t>
      </w:r>
      <w:r>
        <w:rPr>
          <w:i/>
          <w:vertAlign w:val="subscript"/>
        </w:rPr>
        <w:t>i</w:t>
      </w:r>
      <w:r>
        <w:rPr>
          <w:i/>
        </w:rPr>
        <w:t>,</w:t>
      </w:r>
      <w:r>
        <w:rPr>
          <w:b/>
        </w:rPr>
        <w:t>y</w:t>
      </w:r>
      <w:r>
        <w:rPr>
          <w:i/>
          <w:vertAlign w:val="subscript"/>
        </w:rPr>
        <w:t>j</w:t>
      </w:r>
      <w:r>
        <w:t>) denote a distance measure (</w:t>
      </w:r>
      <w:r w:rsidRPr="00FE2214">
        <w:t>e.g.</w:t>
      </w:r>
      <w:r w:rsidRPr="002B35F7">
        <w:t>,</w:t>
      </w:r>
      <w:r>
        <w:t xml:space="preserve"> Euclidean distance) between the </w:t>
      </w:r>
      <w:r>
        <w:rPr>
          <w:i/>
        </w:rPr>
        <w:t>i</w:t>
      </w:r>
      <w:r>
        <w:t xml:space="preserve">th and </w:t>
      </w:r>
      <w:r>
        <w:rPr>
          <w:i/>
        </w:rPr>
        <w:t>j</w:t>
      </w:r>
      <w:r>
        <w:t xml:space="preserve">th synthetic and confidential records, respectively. Furthermore, let </w:t>
      </w:r>
      <w:r>
        <w:rPr>
          <w:noProof/>
        </w:rPr>
        <w:drawing>
          <wp:inline distT="0" distB="0" distL="0" distR="0" wp14:anchorId="692CB0CE" wp14:editId="7287AEAB">
            <wp:extent cx="243840" cy="152400"/>
            <wp:effectExtent l="0" t="0" r="0" b="0"/>
            <wp:docPr id="42429" name="Picture 42429"/>
            <wp:cNvGraphicFramePr/>
            <a:graphic xmlns:a="http://schemas.openxmlformats.org/drawingml/2006/main">
              <a:graphicData uri="http://schemas.openxmlformats.org/drawingml/2006/picture">
                <pic:pic xmlns:pic="http://schemas.openxmlformats.org/drawingml/2006/picture">
                  <pic:nvPicPr>
                    <pic:cNvPr id="42429" name="Picture 42429"/>
                    <pic:cNvPicPr/>
                  </pic:nvPicPr>
                  <pic:blipFill>
                    <a:blip r:embed="rId10"/>
                    <a:stretch>
                      <a:fillRect/>
                    </a:stretch>
                  </pic:blipFill>
                  <pic:spPr>
                    <a:xfrm>
                      <a:off x="0" y="0"/>
                      <a:ext cx="243840" cy="152400"/>
                    </a:xfrm>
                    <a:prstGeom prst="rect">
                      <a:avLst/>
                    </a:prstGeom>
                  </pic:spPr>
                </pic:pic>
              </a:graphicData>
            </a:graphic>
          </wp:inline>
        </w:drawing>
      </w:r>
      <w:r>
        <w:t xml:space="preserve">denote the distance between the </w:t>
      </w:r>
      <w:r>
        <w:rPr>
          <w:i/>
        </w:rPr>
        <w:t>i</w:t>
      </w:r>
      <w:r>
        <w:t xml:space="preserve">th synthetic record and its </w:t>
      </w:r>
      <w:r>
        <w:rPr>
          <w:i/>
        </w:rPr>
        <w:t>k</w:t>
      </w:r>
      <w:r>
        <w:t xml:space="preserve">th nearest-neighbor confidential record. The </w:t>
      </w:r>
      <w:r>
        <w:rPr>
          <w:i/>
        </w:rPr>
        <w:t xml:space="preserve">distance to closest record </w:t>
      </w:r>
      <w:r>
        <w:t xml:space="preserve">(DCR) is the distance between the </w:t>
      </w:r>
      <w:r>
        <w:rPr>
          <w:i/>
        </w:rPr>
        <w:t>i</w:t>
      </w:r>
      <w:r>
        <w:t>th synthetic record and its nearest</w:t>
      </w:r>
      <w:r w:rsidR="00CC361A">
        <w:t>-</w:t>
      </w:r>
      <w:r>
        <w:t>neighbor confidential record, denoted</w:t>
      </w:r>
      <w:r>
        <w:rPr>
          <w:noProof/>
        </w:rPr>
        <w:drawing>
          <wp:inline distT="0" distB="0" distL="0" distR="0" wp14:anchorId="5A44BC2C" wp14:editId="19F3CD1D">
            <wp:extent cx="234696" cy="149352"/>
            <wp:effectExtent l="0" t="0" r="0" b="0"/>
            <wp:docPr id="42430" name="Picture 42430"/>
            <wp:cNvGraphicFramePr/>
            <a:graphic xmlns:a="http://schemas.openxmlformats.org/drawingml/2006/main">
              <a:graphicData uri="http://schemas.openxmlformats.org/drawingml/2006/picture">
                <pic:pic xmlns:pic="http://schemas.openxmlformats.org/drawingml/2006/picture">
                  <pic:nvPicPr>
                    <pic:cNvPr id="42430" name="Picture 42430"/>
                    <pic:cNvPicPr/>
                  </pic:nvPicPr>
                  <pic:blipFill>
                    <a:blip r:embed="rId11"/>
                    <a:stretch>
                      <a:fillRect/>
                    </a:stretch>
                  </pic:blipFill>
                  <pic:spPr>
                    <a:xfrm>
                      <a:off x="0" y="0"/>
                      <a:ext cx="234696" cy="149352"/>
                    </a:xfrm>
                    <a:prstGeom prst="rect">
                      <a:avLst/>
                    </a:prstGeom>
                  </pic:spPr>
                </pic:pic>
              </a:graphicData>
            </a:graphic>
          </wp:inline>
        </w:drawing>
      </w:r>
      <w:r>
        <w:t xml:space="preserve">. The </w:t>
      </w:r>
      <w:r>
        <w:rPr>
          <w:i/>
        </w:rPr>
        <w:t xml:space="preserve">identical match share </w:t>
      </w:r>
      <w:r>
        <w:t>(IMS) for the synthetic data is defined as</w:t>
      </w:r>
    </w:p>
    <w:p w14:paraId="00BB41B4" w14:textId="77777777" w:rsidR="007136F5" w:rsidRDefault="009D7B9E">
      <w:pPr>
        <w:tabs>
          <w:tab w:val="center" w:pos="3299"/>
          <w:tab w:val="center" w:pos="6539"/>
        </w:tabs>
        <w:spacing w:after="203" w:line="265" w:lineRule="auto"/>
        <w:ind w:left="0" w:right="-15" w:firstLine="0"/>
        <w:jc w:val="left"/>
      </w:pPr>
      <w:r>
        <w:rPr>
          <w:rFonts w:ascii="Calibri" w:eastAsia="Calibri" w:hAnsi="Calibri" w:cs="Calibri"/>
          <w:sz w:val="22"/>
        </w:rPr>
        <w:tab/>
      </w:r>
      <w:r>
        <w:rPr>
          <w:noProof/>
        </w:rPr>
        <w:drawing>
          <wp:inline distT="0" distB="0" distL="0" distR="0" wp14:anchorId="39107EF1" wp14:editId="48E2C03D">
            <wp:extent cx="1691640" cy="326136"/>
            <wp:effectExtent l="0" t="0" r="0" b="0"/>
            <wp:docPr id="42431" name="Picture 42431"/>
            <wp:cNvGraphicFramePr/>
            <a:graphic xmlns:a="http://schemas.openxmlformats.org/drawingml/2006/main">
              <a:graphicData uri="http://schemas.openxmlformats.org/drawingml/2006/picture">
                <pic:pic xmlns:pic="http://schemas.openxmlformats.org/drawingml/2006/picture">
                  <pic:nvPicPr>
                    <pic:cNvPr id="42431" name="Picture 42431"/>
                    <pic:cNvPicPr/>
                  </pic:nvPicPr>
                  <pic:blipFill>
                    <a:blip r:embed="rId12"/>
                    <a:stretch>
                      <a:fillRect/>
                    </a:stretch>
                  </pic:blipFill>
                  <pic:spPr>
                    <a:xfrm>
                      <a:off x="0" y="0"/>
                      <a:ext cx="1691640" cy="326136"/>
                    </a:xfrm>
                    <a:prstGeom prst="rect">
                      <a:avLst/>
                    </a:prstGeom>
                  </pic:spPr>
                </pic:pic>
              </a:graphicData>
            </a:graphic>
          </wp:inline>
        </w:drawing>
      </w:r>
      <w:r>
        <w:rPr>
          <w:i/>
        </w:rPr>
        <w:t>,</w:t>
      </w:r>
      <w:r>
        <w:rPr>
          <w:i/>
        </w:rPr>
        <w:tab/>
      </w:r>
      <w:r>
        <w:t>(7)</w:t>
      </w:r>
    </w:p>
    <w:p w14:paraId="2AD4369D" w14:textId="00A81B75" w:rsidR="007136F5" w:rsidRDefault="009D7B9E">
      <w:pPr>
        <w:spacing w:after="364"/>
        <w:ind w:left="-5" w:right="0"/>
      </w:pPr>
      <w:r>
        <w:t xml:space="preserve">where </w:t>
      </w:r>
      <w:r>
        <w:rPr>
          <w:i/>
        </w:rPr>
        <w:t>I</w:t>
      </w:r>
      <w:r>
        <w:t>(</w:t>
      </w:r>
      <w:r>
        <w:rPr>
          <w:i/>
        </w:rPr>
        <w:t>.</w:t>
      </w:r>
      <w:r>
        <w:t xml:space="preserve">) is the indicator function. The IMS is the proportion of synthetic records </w:t>
      </w:r>
      <w:r w:rsidR="002042C0">
        <w:t>that</w:t>
      </w:r>
      <w:r>
        <w:t xml:space="preserve"> are identical to their nearest-neighbor training record. For records with continuous attributes, there is zero probability of having an exactly identical record in a finite population. In this case, a small, nonzero </w:t>
      </w:r>
      <w:r>
        <w:rPr>
          <w:i/>
        </w:rPr>
        <w:t>δ</w:t>
      </w:r>
      <w:r>
        <w:rPr>
          <w:i/>
          <w:vertAlign w:val="subscript"/>
        </w:rPr>
        <w:t xml:space="preserve">IMS </w:t>
      </w:r>
      <w:r>
        <w:t xml:space="preserve">may be specified as the threshold for records to be considered identical. Alternatively, continuous attributes can be discretized into bins, and a measure such as the Hamming distance may be used, in which case </w:t>
      </w:r>
      <w:r>
        <w:rPr>
          <w:i/>
        </w:rPr>
        <w:t>δ</w:t>
      </w:r>
      <w:r>
        <w:rPr>
          <w:i/>
          <w:vertAlign w:val="subscript"/>
        </w:rPr>
        <w:t xml:space="preserve">IMS </w:t>
      </w:r>
      <w:r>
        <w:t xml:space="preserve">may be set to zero. Note that </w:t>
      </w:r>
      <w:r>
        <w:rPr>
          <w:i/>
        </w:rPr>
        <w:t>IMS</w:t>
      </w:r>
      <w:r>
        <w:rPr>
          <w:b/>
          <w:vertAlign w:val="subscript"/>
        </w:rPr>
        <w:t xml:space="preserve">H </w:t>
      </w:r>
      <w:r>
        <w:t>can be defined similarly for the holdout dataset. The first privacy criterion requires that the IMS for the synthetic dataset be no more than the IMS for the holdout dataset:</w:t>
      </w:r>
    </w:p>
    <w:p w14:paraId="2A3FDC8F" w14:textId="77777777" w:rsidR="007136F5" w:rsidRDefault="009D7B9E">
      <w:pPr>
        <w:tabs>
          <w:tab w:val="center" w:pos="3324"/>
          <w:tab w:val="center" w:pos="6539"/>
        </w:tabs>
        <w:spacing w:after="271" w:line="259" w:lineRule="auto"/>
        <w:ind w:left="0" w:right="0" w:firstLine="0"/>
        <w:jc w:val="left"/>
      </w:pPr>
      <w:r>
        <w:rPr>
          <w:rFonts w:ascii="Calibri" w:eastAsia="Calibri" w:hAnsi="Calibri" w:cs="Calibri"/>
          <w:sz w:val="22"/>
        </w:rPr>
        <w:tab/>
      </w:r>
      <w:r>
        <w:rPr>
          <w:i/>
        </w:rPr>
        <w:t>IMS</w:t>
      </w:r>
      <w:r>
        <w:rPr>
          <w:b/>
          <w:vertAlign w:val="subscript"/>
        </w:rPr>
        <w:t xml:space="preserve">Z </w:t>
      </w:r>
      <w:r>
        <w:t xml:space="preserve">≤ </w:t>
      </w:r>
      <w:r>
        <w:rPr>
          <w:i/>
        </w:rPr>
        <w:t>IMS</w:t>
      </w:r>
      <w:r>
        <w:rPr>
          <w:b/>
          <w:vertAlign w:val="subscript"/>
        </w:rPr>
        <w:t>H</w:t>
      </w:r>
      <w:r>
        <w:rPr>
          <w:i/>
        </w:rPr>
        <w:t>.</w:t>
      </w:r>
      <w:r>
        <w:rPr>
          <w:i/>
        </w:rPr>
        <w:tab/>
      </w:r>
      <w:r>
        <w:t>(8)</w:t>
      </w:r>
    </w:p>
    <w:p w14:paraId="6EFD2FC7" w14:textId="4AA4F58B" w:rsidR="007136F5" w:rsidRDefault="009D7B9E">
      <w:pPr>
        <w:spacing w:after="243"/>
        <w:ind w:left="-5" w:right="0"/>
      </w:pPr>
      <w:r>
        <w:lastRenderedPageBreak/>
        <w:t>The ideal synthesis model would be identical to D such that sampling synthetic records would be no more likely to replicate a confidential record than sampling new confidential records from D. Privacy risks arise if the model produces a higher proportion of identical records than expected, indicating over</w:t>
      </w:r>
      <w:r w:rsidR="00A23311">
        <w:t>-</w:t>
      </w:r>
      <w:r>
        <w:t xml:space="preserve">fitting and potentially revealing the presence of specific records in the confidential data. In such cases, the synthetic data fails to provide plausible deniability, as any similarity between synthetic and confidential records would exceed what is expected between two independent samples </w:t>
      </w:r>
      <w:r w:rsidR="00B43C89">
        <w:t>(</w:t>
      </w:r>
      <w:r>
        <w:t xml:space="preserve">Platzer and </w:t>
      </w:r>
      <w:proofErr w:type="spellStart"/>
      <w:r>
        <w:t>Reutterer</w:t>
      </w:r>
      <w:proofErr w:type="spellEnd"/>
      <w:r>
        <w:t>, 2021</w:t>
      </w:r>
      <w:r w:rsidR="00B43C89">
        <w:t>)</w:t>
      </w:r>
      <w:r>
        <w:t>.</w:t>
      </w:r>
    </w:p>
    <w:p w14:paraId="021ED4FA" w14:textId="77777777" w:rsidR="007136F5" w:rsidRDefault="009D7B9E">
      <w:pPr>
        <w:pStyle w:val="Heading3"/>
        <w:ind w:left="-5"/>
      </w:pPr>
      <w:r>
        <w:t>Criterion Two: Distance to Closest Record</w:t>
      </w:r>
    </w:p>
    <w:p w14:paraId="73DD376F" w14:textId="3AF72810" w:rsidR="007136F5" w:rsidRDefault="009D7B9E">
      <w:pPr>
        <w:spacing w:after="3" w:line="303" w:lineRule="auto"/>
        <w:ind w:left="-15" w:right="-15" w:firstLine="0"/>
        <w:jc w:val="left"/>
      </w:pPr>
      <w:r>
        <w:t xml:space="preserve">We let </w:t>
      </w:r>
      <w:r>
        <w:rPr>
          <w:b/>
        </w:rPr>
        <w:t>F</w:t>
      </w:r>
      <w:r>
        <w:rPr>
          <w:i/>
          <w:vertAlign w:val="superscript"/>
        </w:rPr>
        <w:t>DCR</w:t>
      </w:r>
      <w:r>
        <w:rPr>
          <w:vertAlign w:val="superscript"/>
        </w:rPr>
        <w:t>(</w:t>
      </w:r>
      <w:r>
        <w:rPr>
          <w:i/>
          <w:vertAlign w:val="superscript"/>
        </w:rPr>
        <w:t>z</w:t>
      </w:r>
      <w:r>
        <w:rPr>
          <w:vertAlign w:val="superscript"/>
        </w:rPr>
        <w:t xml:space="preserve">) </w:t>
      </w:r>
      <w:r>
        <w:t xml:space="preserve">denote the empirical cumulative distribution function of the DCRs from the synthetic dataset. We denote the fifth percentile of </w:t>
      </w:r>
      <w:r>
        <w:rPr>
          <w:b/>
        </w:rPr>
        <w:t>F</w:t>
      </w:r>
      <w:r>
        <w:rPr>
          <w:noProof/>
        </w:rPr>
        <w:drawing>
          <wp:inline distT="0" distB="0" distL="0" distR="0" wp14:anchorId="3DF5B216" wp14:editId="15BDCC3D">
            <wp:extent cx="993648" cy="149352"/>
            <wp:effectExtent l="0" t="0" r="0" b="0"/>
            <wp:docPr id="42432" name="Picture 42432"/>
            <wp:cNvGraphicFramePr/>
            <a:graphic xmlns:a="http://schemas.openxmlformats.org/drawingml/2006/main">
              <a:graphicData uri="http://schemas.openxmlformats.org/drawingml/2006/picture">
                <pic:pic xmlns:pic="http://schemas.openxmlformats.org/drawingml/2006/picture">
                  <pic:nvPicPr>
                    <pic:cNvPr id="42432" name="Picture 42432"/>
                    <pic:cNvPicPr/>
                  </pic:nvPicPr>
                  <pic:blipFill>
                    <a:blip r:embed="rId13"/>
                    <a:stretch>
                      <a:fillRect/>
                    </a:stretch>
                  </pic:blipFill>
                  <pic:spPr>
                    <a:xfrm>
                      <a:off x="0" y="0"/>
                      <a:ext cx="993648" cy="149352"/>
                    </a:xfrm>
                    <a:prstGeom prst="rect">
                      <a:avLst/>
                    </a:prstGeom>
                  </pic:spPr>
                </pic:pic>
              </a:graphicData>
            </a:graphic>
          </wp:inline>
        </w:drawing>
      </w:r>
      <w:r>
        <w:t xml:space="preserve">. Note that </w:t>
      </w:r>
      <w:r>
        <w:rPr>
          <w:b/>
        </w:rPr>
        <w:t>F</w:t>
      </w:r>
      <w:r>
        <w:rPr>
          <w:i/>
          <w:vertAlign w:val="superscript"/>
        </w:rPr>
        <w:t>DCR</w:t>
      </w:r>
      <w:r>
        <w:rPr>
          <w:vertAlign w:val="superscript"/>
        </w:rPr>
        <w:t>(</w:t>
      </w:r>
      <w:r>
        <w:rPr>
          <w:i/>
          <w:vertAlign w:val="superscript"/>
        </w:rPr>
        <w:t>h</w:t>
      </w:r>
      <w:r>
        <w:rPr>
          <w:vertAlign w:val="superscript"/>
        </w:rPr>
        <w:t xml:space="preserve">) </w:t>
      </w:r>
      <w:r>
        <w:t>and</w:t>
      </w:r>
      <w:r>
        <w:rPr>
          <w:noProof/>
        </w:rPr>
        <w:drawing>
          <wp:inline distT="0" distB="0" distL="0" distR="0" wp14:anchorId="2D50F643" wp14:editId="1604215D">
            <wp:extent cx="445008" cy="149352"/>
            <wp:effectExtent l="0" t="0" r="0" b="0"/>
            <wp:docPr id="42433" name="Picture 42433"/>
            <wp:cNvGraphicFramePr/>
            <a:graphic xmlns:a="http://schemas.openxmlformats.org/drawingml/2006/main">
              <a:graphicData uri="http://schemas.openxmlformats.org/drawingml/2006/picture">
                <pic:pic xmlns:pic="http://schemas.openxmlformats.org/drawingml/2006/picture">
                  <pic:nvPicPr>
                    <pic:cNvPr id="42433" name="Picture 42433"/>
                    <pic:cNvPicPr/>
                  </pic:nvPicPr>
                  <pic:blipFill>
                    <a:blip r:embed="rId14"/>
                    <a:stretch>
                      <a:fillRect/>
                    </a:stretch>
                  </pic:blipFill>
                  <pic:spPr>
                    <a:xfrm>
                      <a:off x="0" y="0"/>
                      <a:ext cx="445008" cy="149352"/>
                    </a:xfrm>
                    <a:prstGeom prst="rect">
                      <a:avLst/>
                    </a:prstGeom>
                  </pic:spPr>
                </pic:pic>
              </a:graphicData>
            </a:graphic>
          </wp:inline>
        </w:drawing>
      </w:r>
      <w:r>
        <w:t xml:space="preserve"> can be defined similarly for the holdout dataset. The second privacy criterion requires that the fifth percentile of </w:t>
      </w:r>
      <w:r>
        <w:rPr>
          <w:b/>
        </w:rPr>
        <w:t>F</w:t>
      </w:r>
      <w:r>
        <w:rPr>
          <w:i/>
          <w:vertAlign w:val="superscript"/>
        </w:rPr>
        <w:t>DCR</w:t>
      </w:r>
      <w:r>
        <w:rPr>
          <w:vertAlign w:val="superscript"/>
        </w:rPr>
        <w:t>(</w:t>
      </w:r>
      <w:r>
        <w:rPr>
          <w:i/>
          <w:vertAlign w:val="superscript"/>
        </w:rPr>
        <w:t>z</w:t>
      </w:r>
      <w:r>
        <w:rPr>
          <w:vertAlign w:val="superscript"/>
        </w:rPr>
        <w:t xml:space="preserve">) </w:t>
      </w:r>
      <w:r>
        <w:t xml:space="preserve">be no less than the fifth percentile of </w:t>
      </w:r>
      <w:r>
        <w:rPr>
          <w:b/>
        </w:rPr>
        <w:t>F</w:t>
      </w:r>
      <w:r>
        <w:rPr>
          <w:i/>
          <w:vertAlign w:val="superscript"/>
        </w:rPr>
        <w:t>DCR</w:t>
      </w:r>
      <w:r>
        <w:rPr>
          <w:vertAlign w:val="superscript"/>
        </w:rPr>
        <w:t>(</w:t>
      </w:r>
      <w:r>
        <w:rPr>
          <w:i/>
          <w:vertAlign w:val="superscript"/>
        </w:rPr>
        <w:t>h</w:t>
      </w:r>
      <w:r>
        <w:rPr>
          <w:vertAlign w:val="superscript"/>
        </w:rPr>
        <w:t>)</w:t>
      </w:r>
      <w:r>
        <w:t>:</w:t>
      </w:r>
    </w:p>
    <w:p w14:paraId="08A49B82" w14:textId="77777777" w:rsidR="007136F5" w:rsidRDefault="009D7B9E">
      <w:pPr>
        <w:tabs>
          <w:tab w:val="center" w:pos="3306"/>
          <w:tab w:val="center" w:pos="6546"/>
        </w:tabs>
        <w:spacing w:after="103" w:line="265" w:lineRule="auto"/>
        <w:ind w:left="0" w:right="-15" w:firstLine="0"/>
        <w:jc w:val="left"/>
      </w:pPr>
      <w:r>
        <w:rPr>
          <w:rFonts w:ascii="Calibri" w:eastAsia="Calibri" w:hAnsi="Calibri" w:cs="Calibri"/>
          <w:sz w:val="22"/>
        </w:rPr>
        <w:tab/>
      </w:r>
      <w:r>
        <w:rPr>
          <w:noProof/>
        </w:rPr>
        <w:drawing>
          <wp:inline distT="0" distB="0" distL="0" distR="0" wp14:anchorId="3780A907" wp14:editId="5DE14CE1">
            <wp:extent cx="1042416" cy="149352"/>
            <wp:effectExtent l="0" t="0" r="0" b="0"/>
            <wp:docPr id="42434" name="Picture 42434"/>
            <wp:cNvGraphicFramePr/>
            <a:graphic xmlns:a="http://schemas.openxmlformats.org/drawingml/2006/main">
              <a:graphicData uri="http://schemas.openxmlformats.org/drawingml/2006/picture">
                <pic:pic xmlns:pic="http://schemas.openxmlformats.org/drawingml/2006/picture">
                  <pic:nvPicPr>
                    <pic:cNvPr id="42434" name="Picture 42434"/>
                    <pic:cNvPicPr/>
                  </pic:nvPicPr>
                  <pic:blipFill>
                    <a:blip r:embed="rId15"/>
                    <a:stretch>
                      <a:fillRect/>
                    </a:stretch>
                  </pic:blipFill>
                  <pic:spPr>
                    <a:xfrm>
                      <a:off x="0" y="0"/>
                      <a:ext cx="1042416" cy="149352"/>
                    </a:xfrm>
                    <a:prstGeom prst="rect">
                      <a:avLst/>
                    </a:prstGeom>
                  </pic:spPr>
                </pic:pic>
              </a:graphicData>
            </a:graphic>
          </wp:inline>
        </w:drawing>
      </w:r>
      <w:r>
        <w:rPr>
          <w:i/>
        </w:rPr>
        <w:t>.</w:t>
      </w:r>
      <w:r>
        <w:rPr>
          <w:i/>
        </w:rPr>
        <w:tab/>
      </w:r>
      <w:r>
        <w:t>(9)</w:t>
      </w:r>
    </w:p>
    <w:p w14:paraId="2DEE9049" w14:textId="10BDEBA8" w:rsidR="007136F5" w:rsidRDefault="009D7B9E">
      <w:pPr>
        <w:spacing w:after="210"/>
        <w:ind w:left="-5" w:right="0"/>
      </w:pPr>
      <w:r>
        <w:t xml:space="preserve">The ideal synthesis model would be identical to D to ensure that there is no systematic tendency for the synthesis model to produce synthetic records </w:t>
      </w:r>
      <w:r w:rsidR="009005F6">
        <w:t>that</w:t>
      </w:r>
      <w:r>
        <w:t xml:space="preserve"> are more </w:t>
      </w:r>
      <w:proofErr w:type="gramStart"/>
      <w:r>
        <w:t>similar to</w:t>
      </w:r>
      <w:proofErr w:type="gramEnd"/>
      <w:r>
        <w:t xml:space="preserve"> confidential records than holdout records to confidential records.</w:t>
      </w:r>
    </w:p>
    <w:p w14:paraId="342213FE" w14:textId="77777777" w:rsidR="007136F5" w:rsidRDefault="009D7B9E">
      <w:pPr>
        <w:pStyle w:val="Heading3"/>
        <w:ind w:left="-5"/>
      </w:pPr>
      <w:r>
        <w:t>Criterion Three: Nearest-Neighbor Distance Ratio</w:t>
      </w:r>
    </w:p>
    <w:p w14:paraId="1A65B817" w14:textId="77777777" w:rsidR="007136F5" w:rsidRDefault="009D7B9E">
      <w:pPr>
        <w:spacing w:after="136"/>
        <w:ind w:left="-5" w:right="0"/>
      </w:pPr>
      <w:r>
        <w:t xml:space="preserve">Let the </w:t>
      </w:r>
      <w:r>
        <w:rPr>
          <w:i/>
        </w:rPr>
        <w:t xml:space="preserve">nearest neighbor distance ratio </w:t>
      </w:r>
      <w:r>
        <w:t xml:space="preserve">(NNDR) for the </w:t>
      </w:r>
      <w:r>
        <w:rPr>
          <w:i/>
        </w:rPr>
        <w:t>i</w:t>
      </w:r>
      <w:r>
        <w:t>th synthetic record be denoted as</w:t>
      </w:r>
    </w:p>
    <w:p w14:paraId="4B540267" w14:textId="77777777" w:rsidR="007136F5" w:rsidRDefault="009D7B9E">
      <w:pPr>
        <w:tabs>
          <w:tab w:val="center" w:pos="3301"/>
          <w:tab w:val="center" w:pos="6501"/>
        </w:tabs>
        <w:spacing w:after="103" w:line="265" w:lineRule="auto"/>
        <w:ind w:left="0" w:right="-15" w:firstLine="0"/>
        <w:jc w:val="left"/>
      </w:pPr>
      <w:r>
        <w:rPr>
          <w:rFonts w:ascii="Calibri" w:eastAsia="Calibri" w:hAnsi="Calibri" w:cs="Calibri"/>
          <w:sz w:val="22"/>
        </w:rPr>
        <w:tab/>
      </w:r>
      <w:r>
        <w:rPr>
          <w:noProof/>
        </w:rPr>
        <w:drawing>
          <wp:inline distT="0" distB="0" distL="0" distR="0" wp14:anchorId="274F3DB0" wp14:editId="25FE5CA2">
            <wp:extent cx="871728" cy="326136"/>
            <wp:effectExtent l="0" t="0" r="0" b="0"/>
            <wp:docPr id="42435" name="Picture 42435"/>
            <wp:cNvGraphicFramePr/>
            <a:graphic xmlns:a="http://schemas.openxmlformats.org/drawingml/2006/main">
              <a:graphicData uri="http://schemas.openxmlformats.org/drawingml/2006/picture">
                <pic:pic xmlns:pic="http://schemas.openxmlformats.org/drawingml/2006/picture">
                  <pic:nvPicPr>
                    <pic:cNvPr id="42435" name="Picture 42435"/>
                    <pic:cNvPicPr/>
                  </pic:nvPicPr>
                  <pic:blipFill>
                    <a:blip r:embed="rId16"/>
                    <a:stretch>
                      <a:fillRect/>
                    </a:stretch>
                  </pic:blipFill>
                  <pic:spPr>
                    <a:xfrm>
                      <a:off x="0" y="0"/>
                      <a:ext cx="871728" cy="326136"/>
                    </a:xfrm>
                    <a:prstGeom prst="rect">
                      <a:avLst/>
                    </a:prstGeom>
                  </pic:spPr>
                </pic:pic>
              </a:graphicData>
            </a:graphic>
          </wp:inline>
        </w:drawing>
      </w:r>
      <w:r>
        <w:rPr>
          <w:i/>
        </w:rPr>
        <w:t>,</w:t>
      </w:r>
      <w:r>
        <w:rPr>
          <w:i/>
        </w:rPr>
        <w:tab/>
      </w:r>
      <w:r>
        <w:t>(10)</w:t>
      </w:r>
    </w:p>
    <w:p w14:paraId="70ECFE29" w14:textId="65E737D8" w:rsidR="007136F5" w:rsidRDefault="009D7B9E">
      <w:pPr>
        <w:ind w:left="-5" w:right="0"/>
      </w:pPr>
      <w:r>
        <w:t>which is bounded between [0</w:t>
      </w:r>
      <w:r>
        <w:rPr>
          <w:i/>
        </w:rPr>
        <w:t>,</w:t>
      </w:r>
      <w:r>
        <w:t xml:space="preserve">1] and denotes the ratio of the distances between the </w:t>
      </w:r>
      <w:r>
        <w:rPr>
          <w:i/>
        </w:rPr>
        <w:t>i</w:t>
      </w:r>
      <w:r>
        <w:t>th synthetic record and its nearest- and fifth nearest-neighbor confidential records. A ratio of one indicates that the synthetic record is equally similar to its nearest five confidential records. A ratio close to zero indicates that a synthetic record has a disproportionately high</w:t>
      </w:r>
      <w:r w:rsidR="00CC361A">
        <w:t>er</w:t>
      </w:r>
      <w:r>
        <w:t xml:space="preserve"> similarity to its nearest</w:t>
      </w:r>
      <w:r w:rsidR="00CC361A">
        <w:t>-</w:t>
      </w:r>
      <w:r>
        <w:t>neighbor confidential record than to its fifth nearest</w:t>
      </w:r>
      <w:r w:rsidR="00CC361A">
        <w:t>-</w:t>
      </w:r>
      <w:r>
        <w:t xml:space="preserve">neighbor confidential record. This could indicate that a synthetic record is revealing the presence of an outlier in the confidential data. However, this is acceptable if the holdout data provide similar information on outliers, </w:t>
      </w:r>
      <w:r w:rsidR="00980E49">
        <w:t>that is</w:t>
      </w:r>
      <w:r>
        <w:t>, if the distributions of the nearest</w:t>
      </w:r>
      <w:r w:rsidR="00CC361A">
        <w:t>-</w:t>
      </w:r>
      <w:r>
        <w:t xml:space="preserve">neighbor distance ratios are similar. Let </w:t>
      </w:r>
      <w:r>
        <w:rPr>
          <w:b/>
        </w:rPr>
        <w:t>F</w:t>
      </w:r>
      <w:r>
        <w:rPr>
          <w:i/>
          <w:vertAlign w:val="superscript"/>
        </w:rPr>
        <w:t>NNDR</w:t>
      </w:r>
      <w:r>
        <w:rPr>
          <w:vertAlign w:val="superscript"/>
        </w:rPr>
        <w:t>(</w:t>
      </w:r>
      <w:r>
        <w:rPr>
          <w:i/>
          <w:vertAlign w:val="superscript"/>
        </w:rPr>
        <w:t>z</w:t>
      </w:r>
      <w:r>
        <w:rPr>
          <w:vertAlign w:val="superscript"/>
        </w:rPr>
        <w:t xml:space="preserve">) </w:t>
      </w:r>
      <w:r>
        <w:t xml:space="preserve">denote the empirical cumulative distribution function of the NNDRs of the synthetic </w:t>
      </w:r>
      <w:proofErr w:type="gramStart"/>
      <w:r>
        <w:t>dataset, and</w:t>
      </w:r>
      <w:proofErr w:type="gramEnd"/>
      <w:r>
        <w:t xml:space="preserve"> let </w:t>
      </w:r>
      <w:r>
        <w:rPr>
          <w:noProof/>
        </w:rPr>
        <w:drawing>
          <wp:inline distT="0" distB="0" distL="0" distR="0" wp14:anchorId="2A348892" wp14:editId="3C681B16">
            <wp:extent cx="533400" cy="149352"/>
            <wp:effectExtent l="0" t="0" r="0" b="0"/>
            <wp:docPr id="42436" name="Picture 42436"/>
            <wp:cNvGraphicFramePr/>
            <a:graphic xmlns:a="http://schemas.openxmlformats.org/drawingml/2006/main">
              <a:graphicData uri="http://schemas.openxmlformats.org/drawingml/2006/picture">
                <pic:pic xmlns:pic="http://schemas.openxmlformats.org/drawingml/2006/picture">
                  <pic:nvPicPr>
                    <pic:cNvPr id="42436" name="Picture 42436"/>
                    <pic:cNvPicPr/>
                  </pic:nvPicPr>
                  <pic:blipFill>
                    <a:blip r:embed="rId17"/>
                    <a:stretch>
                      <a:fillRect/>
                    </a:stretch>
                  </pic:blipFill>
                  <pic:spPr>
                    <a:xfrm>
                      <a:off x="0" y="0"/>
                      <a:ext cx="533400" cy="149352"/>
                    </a:xfrm>
                    <a:prstGeom prst="rect">
                      <a:avLst/>
                    </a:prstGeom>
                  </pic:spPr>
                </pic:pic>
              </a:graphicData>
            </a:graphic>
          </wp:inline>
        </w:drawing>
      </w:r>
      <w:r>
        <w:t xml:space="preserve"> denote the fifth percentile of this distribution. Note that </w:t>
      </w:r>
      <w:r>
        <w:rPr>
          <w:b/>
        </w:rPr>
        <w:t>F</w:t>
      </w:r>
      <w:r>
        <w:rPr>
          <w:i/>
          <w:vertAlign w:val="superscript"/>
        </w:rPr>
        <w:t>NNDR</w:t>
      </w:r>
      <w:r>
        <w:rPr>
          <w:vertAlign w:val="superscript"/>
        </w:rPr>
        <w:t>(</w:t>
      </w:r>
      <w:r>
        <w:rPr>
          <w:i/>
          <w:vertAlign w:val="superscript"/>
        </w:rPr>
        <w:t>h</w:t>
      </w:r>
      <w:r>
        <w:rPr>
          <w:vertAlign w:val="superscript"/>
        </w:rPr>
        <w:t xml:space="preserve">) </w:t>
      </w:r>
      <w:r>
        <w:t>and</w:t>
      </w:r>
      <w:r>
        <w:rPr>
          <w:noProof/>
        </w:rPr>
        <w:drawing>
          <wp:inline distT="0" distB="0" distL="0" distR="0" wp14:anchorId="00E3F0DD" wp14:editId="439C07E8">
            <wp:extent cx="539496" cy="149352"/>
            <wp:effectExtent l="0" t="0" r="0" b="0"/>
            <wp:docPr id="42437" name="Picture 42437"/>
            <wp:cNvGraphicFramePr/>
            <a:graphic xmlns:a="http://schemas.openxmlformats.org/drawingml/2006/main">
              <a:graphicData uri="http://schemas.openxmlformats.org/drawingml/2006/picture">
                <pic:pic xmlns:pic="http://schemas.openxmlformats.org/drawingml/2006/picture">
                  <pic:nvPicPr>
                    <pic:cNvPr id="42437" name="Picture 42437"/>
                    <pic:cNvPicPr/>
                  </pic:nvPicPr>
                  <pic:blipFill>
                    <a:blip r:embed="rId18"/>
                    <a:stretch>
                      <a:fillRect/>
                    </a:stretch>
                  </pic:blipFill>
                  <pic:spPr>
                    <a:xfrm>
                      <a:off x="0" y="0"/>
                      <a:ext cx="539496" cy="149352"/>
                    </a:xfrm>
                    <a:prstGeom prst="rect">
                      <a:avLst/>
                    </a:prstGeom>
                  </pic:spPr>
                </pic:pic>
              </a:graphicData>
            </a:graphic>
          </wp:inline>
        </w:drawing>
      </w:r>
      <w:r>
        <w:t xml:space="preserve"> can be defined similarly for the holdout dataset.</w:t>
      </w:r>
    </w:p>
    <w:p w14:paraId="4EDF5571" w14:textId="482C0FE6" w:rsidR="007136F5" w:rsidRDefault="009D7B9E">
      <w:pPr>
        <w:spacing w:after="304"/>
        <w:ind w:left="-5" w:right="0"/>
      </w:pPr>
      <w:r>
        <w:t>The third privacy criterion requires that the fifth percentile of the nearest</w:t>
      </w:r>
      <w:r w:rsidR="00CC361A">
        <w:t>-</w:t>
      </w:r>
      <w:r>
        <w:t>neighbor distance ratios for synthetic records cannot be smaller than the fifth percentile for holdout records:</w:t>
      </w:r>
    </w:p>
    <w:p w14:paraId="68DDB547" w14:textId="77777777" w:rsidR="007136F5" w:rsidRDefault="009D7B9E">
      <w:pPr>
        <w:tabs>
          <w:tab w:val="center" w:pos="3331"/>
          <w:tab w:val="center" w:pos="6501"/>
        </w:tabs>
        <w:spacing w:after="147" w:line="259" w:lineRule="auto"/>
        <w:ind w:left="0" w:right="0" w:firstLine="0"/>
        <w:jc w:val="left"/>
      </w:pPr>
      <w:r>
        <w:rPr>
          <w:rFonts w:ascii="Calibri" w:eastAsia="Calibri" w:hAnsi="Calibri" w:cs="Calibri"/>
          <w:sz w:val="22"/>
        </w:rPr>
        <w:tab/>
      </w:r>
      <w:r>
        <w:rPr>
          <w:i/>
        </w:rPr>
        <w:t>p</w:t>
      </w:r>
      <w:r>
        <w:rPr>
          <w:i/>
          <w:sz w:val="12"/>
        </w:rPr>
        <w:t xml:space="preserve">zNNDR </w:t>
      </w:r>
      <w:r>
        <w:t xml:space="preserve">≥ </w:t>
      </w:r>
      <w:r>
        <w:rPr>
          <w:i/>
        </w:rPr>
        <w:t>p</w:t>
      </w:r>
      <w:r>
        <w:rPr>
          <w:i/>
          <w:sz w:val="12"/>
        </w:rPr>
        <w:t>hNNDR</w:t>
      </w:r>
      <w:r>
        <w:rPr>
          <w:i/>
        </w:rPr>
        <w:t>.</w:t>
      </w:r>
      <w:r>
        <w:rPr>
          <w:i/>
        </w:rPr>
        <w:tab/>
      </w:r>
      <w:r>
        <w:t>(11)</w:t>
      </w:r>
    </w:p>
    <w:p w14:paraId="1C804DD8" w14:textId="77777777" w:rsidR="007136F5" w:rsidRDefault="009D7B9E">
      <w:pPr>
        <w:spacing w:after="211"/>
        <w:ind w:left="-5" w:right="0"/>
      </w:pPr>
      <w:r>
        <w:t>When compared to the holdout data, the ideal data synthesis model will produce synthetic records that are not overly similar to outliers compared to the other confidential records.</w:t>
      </w:r>
    </w:p>
    <w:p w14:paraId="01372446" w14:textId="77777777" w:rsidR="007136F5" w:rsidRDefault="009D7B9E">
      <w:pPr>
        <w:pStyle w:val="Heading3"/>
        <w:ind w:left="-5"/>
      </w:pPr>
      <w:r>
        <w:t>Attribute Disclosure</w:t>
      </w:r>
    </w:p>
    <w:p w14:paraId="3B774BE0" w14:textId="5D1A27D8" w:rsidR="007136F5" w:rsidRDefault="009D7B9E">
      <w:pPr>
        <w:ind w:left="-5" w:right="0"/>
      </w:pPr>
      <w:r>
        <w:t xml:space="preserve">The previous three privacy criteria do not account for adversarial attacks that could compromise privacy. Reidentification attacks are generally not a concern for fully synthetic data, as synthetic </w:t>
      </w:r>
      <w:r>
        <w:lastRenderedPageBreak/>
        <w:t xml:space="preserve">records do not correspond to real individuals </w:t>
      </w:r>
      <w:r w:rsidR="004C6C27">
        <w:t>(</w:t>
      </w:r>
      <w:r>
        <w:t>Hu, 2019</w:t>
      </w:r>
      <w:r w:rsidR="004C6C27">
        <w:t>)</w:t>
      </w:r>
      <w:r>
        <w:t xml:space="preserve">. In contrast, attribute disclosure attacks, which use synthetic data to infer information about targeted individuals, remain a significant risk and are widely studied </w:t>
      </w:r>
      <w:r w:rsidR="00E2764C">
        <w:t>(</w:t>
      </w:r>
      <w:r>
        <w:t>Quick et al., 2015</w:t>
      </w:r>
      <w:r w:rsidR="00E2764C">
        <w:t>;</w:t>
      </w:r>
      <w:r>
        <w:t xml:space="preserve"> </w:t>
      </w:r>
      <w:proofErr w:type="spellStart"/>
      <w:r>
        <w:t>Hittmeir</w:t>
      </w:r>
      <w:proofErr w:type="spellEnd"/>
      <w:r>
        <w:t xml:space="preserve"> et al., 2020</w:t>
      </w:r>
      <w:r w:rsidR="00B853A4">
        <w:t>;</w:t>
      </w:r>
      <w:r>
        <w:t xml:space="preserve"> Guo and Hu, 2022</w:t>
      </w:r>
      <w:r w:rsidR="0014525F">
        <w:t>)</w:t>
      </w:r>
      <w:r>
        <w:t>. In our empirical application, we evaluate whether synthetic data deemed legally anonymous can protect against attribute disclosure.</w:t>
      </w:r>
    </w:p>
    <w:p w14:paraId="6AA69DED" w14:textId="052DABF2" w:rsidR="007136F5" w:rsidRDefault="009D7B9E">
      <w:pPr>
        <w:spacing w:after="381"/>
        <w:ind w:left="-15" w:right="0" w:firstLine="239"/>
      </w:pPr>
      <w:r>
        <w:t xml:space="preserve">We define an attribute disclosure attack as follows. Suppose an adversary seeks to deduce the value of a sensitive categorical or intervaled attribute </w:t>
      </w:r>
      <w:r>
        <w:rPr>
          <w:i/>
        </w:rPr>
        <w:t>S</w:t>
      </w:r>
      <w:r>
        <w:rPr>
          <w:i/>
          <w:vertAlign w:val="subscript"/>
        </w:rPr>
        <w:t xml:space="preserve">j </w:t>
      </w:r>
      <w:r>
        <w:t xml:space="preserve">for a target record </w:t>
      </w:r>
      <w:r>
        <w:rPr>
          <w:b/>
        </w:rPr>
        <w:t>y</w:t>
      </w:r>
      <w:r>
        <w:rPr>
          <w:i/>
          <w:vertAlign w:val="subscript"/>
        </w:rPr>
        <w:t>j</w:t>
      </w:r>
      <w:r>
        <w:t xml:space="preserve">, where the true value is </w:t>
      </w:r>
      <w:r>
        <w:rPr>
          <w:i/>
        </w:rPr>
        <w:t>s</w:t>
      </w:r>
      <w:r>
        <w:rPr>
          <w:vertAlign w:val="superscript"/>
        </w:rPr>
        <w:t>∗</w:t>
      </w:r>
      <w:r>
        <w:rPr>
          <w:i/>
          <w:vertAlign w:val="subscript"/>
        </w:rPr>
        <w:t>j</w:t>
      </w:r>
      <w:r>
        <w:t xml:space="preserve">. The adversary has access to the synthetic data </w:t>
      </w:r>
      <w:r>
        <w:rPr>
          <w:b/>
        </w:rPr>
        <w:t xml:space="preserve">Z </w:t>
      </w:r>
      <w:r>
        <w:t xml:space="preserve">but does not observe </w:t>
      </w:r>
      <w:r>
        <w:rPr>
          <w:b/>
        </w:rPr>
        <w:t>y</w:t>
      </w:r>
      <w:r>
        <w:rPr>
          <w:i/>
          <w:vertAlign w:val="subscript"/>
        </w:rPr>
        <w:t>j</w:t>
      </w:r>
      <w:r>
        <w:t xml:space="preserve">. For the adversary, </w:t>
      </w:r>
      <w:r>
        <w:rPr>
          <w:i/>
        </w:rPr>
        <w:t>S</w:t>
      </w:r>
      <w:r>
        <w:rPr>
          <w:i/>
          <w:vertAlign w:val="subscript"/>
        </w:rPr>
        <w:t xml:space="preserve">j </w:t>
      </w:r>
      <w:r>
        <w:t xml:space="preserve">is a random variable with possible values </w:t>
      </w:r>
      <w:r>
        <w:rPr>
          <w:i/>
        </w:rPr>
        <w:t>s</w:t>
      </w:r>
      <w:r>
        <w:rPr>
          <w:i/>
          <w:vertAlign w:val="subscript"/>
        </w:rPr>
        <w:t xml:space="preserve">j </w:t>
      </w:r>
      <w:r>
        <w:t xml:space="preserve">∈ S and probability mass function </w:t>
      </w:r>
      <w:r>
        <w:rPr>
          <w:i/>
        </w:rPr>
        <w:t>p</w:t>
      </w:r>
      <w:r>
        <w:t>(</w:t>
      </w:r>
      <w:r>
        <w:rPr>
          <w:i/>
        </w:rPr>
        <w:t>S</w:t>
      </w:r>
      <w:r>
        <w:rPr>
          <w:i/>
          <w:vertAlign w:val="subscript"/>
        </w:rPr>
        <w:t xml:space="preserve">j </w:t>
      </w:r>
      <w:r>
        <w:t>|</w:t>
      </w:r>
      <w:r>
        <w:rPr>
          <w:b/>
        </w:rPr>
        <w:t>x</w:t>
      </w:r>
      <w:r>
        <w:rPr>
          <w:i/>
          <w:vertAlign w:val="superscript"/>
        </w:rPr>
        <w:t>q</w:t>
      </w:r>
      <w:r>
        <w:rPr>
          <w:i/>
          <w:vertAlign w:val="subscript"/>
        </w:rPr>
        <w:t>j</w:t>
      </w:r>
      <w:r>
        <w:rPr>
          <w:i/>
        </w:rPr>
        <w:t>,</w:t>
      </w:r>
      <w:r>
        <w:rPr>
          <w:b/>
        </w:rPr>
        <w:t>b</w:t>
      </w:r>
      <w:r>
        <w:t xml:space="preserve">), where </w:t>
      </w:r>
      <w:r>
        <w:rPr>
          <w:b/>
        </w:rPr>
        <w:t>x</w:t>
      </w:r>
      <w:r>
        <w:rPr>
          <w:i/>
          <w:vertAlign w:val="superscript"/>
        </w:rPr>
        <w:t>q</w:t>
      </w:r>
      <w:r>
        <w:rPr>
          <w:i/>
          <w:vertAlign w:val="subscript"/>
        </w:rPr>
        <w:t xml:space="preserve">j </w:t>
      </w:r>
      <w:r>
        <w:t>represents quasi</w:t>
      </w:r>
      <w:r w:rsidR="003E5C6B">
        <w:t>-</w:t>
      </w:r>
      <w:r>
        <w:t xml:space="preserve">identifiers contained in </w:t>
      </w:r>
      <w:r>
        <w:rPr>
          <w:b/>
        </w:rPr>
        <w:t>y</w:t>
      </w:r>
      <w:r>
        <w:rPr>
          <w:i/>
          <w:vertAlign w:val="subscript"/>
        </w:rPr>
        <w:t xml:space="preserve">j </w:t>
      </w:r>
      <w:r>
        <w:t xml:space="preserve">available to the adversary, and </w:t>
      </w:r>
      <w:r>
        <w:rPr>
          <w:b/>
        </w:rPr>
        <w:t xml:space="preserve">b </w:t>
      </w:r>
      <w:r>
        <w:t xml:space="preserve">includes other background information. After observing </w:t>
      </w:r>
      <w:r>
        <w:rPr>
          <w:b/>
        </w:rPr>
        <w:t>Z</w:t>
      </w:r>
      <w:r>
        <w:t xml:space="preserve">, the adversary updates their beliefs to </w:t>
      </w:r>
      <w:r>
        <w:rPr>
          <w:i/>
        </w:rPr>
        <w:t>p</w:t>
      </w:r>
      <w:r>
        <w:t>(</w:t>
      </w:r>
      <w:r>
        <w:rPr>
          <w:i/>
        </w:rPr>
        <w:t>S</w:t>
      </w:r>
      <w:r>
        <w:rPr>
          <w:i/>
          <w:vertAlign w:val="subscript"/>
        </w:rPr>
        <w:t xml:space="preserve">j </w:t>
      </w:r>
      <w:r>
        <w:t>|</w:t>
      </w:r>
      <w:r>
        <w:rPr>
          <w:b/>
        </w:rPr>
        <w:t>Z</w:t>
      </w:r>
      <w:r>
        <w:rPr>
          <w:i/>
        </w:rPr>
        <w:t>,</w:t>
      </w:r>
      <w:r>
        <w:rPr>
          <w:b/>
        </w:rPr>
        <w:t>x</w:t>
      </w:r>
      <w:r>
        <w:rPr>
          <w:i/>
          <w:vertAlign w:val="superscript"/>
        </w:rPr>
        <w:t>q</w:t>
      </w:r>
      <w:r>
        <w:rPr>
          <w:i/>
          <w:vertAlign w:val="subscript"/>
        </w:rPr>
        <w:t>j</w:t>
      </w:r>
      <w:r>
        <w:rPr>
          <w:i/>
        </w:rPr>
        <w:t>,</w:t>
      </w:r>
      <w:r>
        <w:rPr>
          <w:b/>
        </w:rPr>
        <w:t>b</w:t>
      </w:r>
      <w:r>
        <w:t xml:space="preserve">) and predicts </w:t>
      </w:r>
      <w:r>
        <w:rPr>
          <w:i/>
        </w:rPr>
        <w:t>S</w:t>
      </w:r>
      <w:r>
        <w:rPr>
          <w:i/>
          <w:vertAlign w:val="subscript"/>
        </w:rPr>
        <w:t xml:space="preserve">j </w:t>
      </w:r>
      <w:r>
        <w:t xml:space="preserve">as the value </w:t>
      </w:r>
      <w:r>
        <w:rPr>
          <w:i/>
        </w:rPr>
        <w:t>s</w:t>
      </w:r>
      <w:r>
        <w:rPr>
          <w:vertAlign w:val="superscript"/>
        </w:rPr>
        <w:t>′</w:t>
      </w:r>
      <w:r>
        <w:rPr>
          <w:i/>
          <w:vertAlign w:val="subscript"/>
        </w:rPr>
        <w:t xml:space="preserve">j </w:t>
      </w:r>
      <w:r>
        <w:t>with the highest probability,</w:t>
      </w:r>
    </w:p>
    <w:p w14:paraId="15057254" w14:textId="77777777" w:rsidR="007136F5" w:rsidRDefault="009D7B9E">
      <w:pPr>
        <w:tabs>
          <w:tab w:val="center" w:pos="3324"/>
          <w:tab w:val="center" w:pos="6494"/>
        </w:tabs>
        <w:spacing w:after="271"/>
        <w:ind w:left="0" w:right="0" w:firstLine="0"/>
        <w:jc w:val="left"/>
      </w:pPr>
      <w:r>
        <w:rPr>
          <w:rFonts w:ascii="Calibri" w:eastAsia="Calibri" w:hAnsi="Calibri" w:cs="Calibri"/>
          <w:sz w:val="22"/>
        </w:rPr>
        <w:tab/>
      </w:r>
      <w:r>
        <w:rPr>
          <w:i/>
        </w:rPr>
        <w:t>s</w:t>
      </w:r>
      <w:r>
        <w:rPr>
          <w:sz w:val="12"/>
        </w:rPr>
        <w:t>′</w:t>
      </w:r>
      <w:r>
        <w:rPr>
          <w:i/>
          <w:sz w:val="12"/>
        </w:rPr>
        <w:t xml:space="preserve">j </w:t>
      </w:r>
      <w:r>
        <w:t>= argmax</w:t>
      </w:r>
      <w:r>
        <w:rPr>
          <w:i/>
          <w:sz w:val="12"/>
        </w:rPr>
        <w:t>s</w:t>
      </w:r>
      <w:r>
        <w:rPr>
          <w:i/>
          <w:sz w:val="9"/>
        </w:rPr>
        <w:t>j</w:t>
      </w:r>
      <w:r>
        <w:rPr>
          <w:i/>
        </w:rPr>
        <w:t>p</w:t>
      </w:r>
      <w:r>
        <w:t>(</w:t>
      </w:r>
      <w:r>
        <w:rPr>
          <w:i/>
        </w:rPr>
        <w:t>S</w:t>
      </w:r>
      <w:r>
        <w:rPr>
          <w:i/>
          <w:sz w:val="12"/>
        </w:rPr>
        <w:t xml:space="preserve">j </w:t>
      </w:r>
      <w:r>
        <w:t xml:space="preserve">= </w:t>
      </w:r>
      <w:r>
        <w:rPr>
          <w:i/>
        </w:rPr>
        <w:t>s</w:t>
      </w:r>
      <w:r>
        <w:rPr>
          <w:i/>
          <w:sz w:val="12"/>
        </w:rPr>
        <w:t xml:space="preserve">j </w:t>
      </w:r>
      <w:r>
        <w:t>|</w:t>
      </w:r>
      <w:r>
        <w:rPr>
          <w:b/>
        </w:rPr>
        <w:t>Z</w:t>
      </w:r>
      <w:r>
        <w:rPr>
          <w:i/>
        </w:rPr>
        <w:t>,</w:t>
      </w:r>
      <w:r>
        <w:rPr>
          <w:b/>
        </w:rPr>
        <w:t>x</w:t>
      </w:r>
      <w:r>
        <w:rPr>
          <w:i/>
          <w:sz w:val="12"/>
        </w:rPr>
        <w:t>qj</w:t>
      </w:r>
      <w:r>
        <w:rPr>
          <w:i/>
        </w:rPr>
        <w:t>,</w:t>
      </w:r>
      <w:r>
        <w:rPr>
          <w:b/>
        </w:rPr>
        <w:t>b</w:t>
      </w:r>
      <w:r>
        <w:t>)</w:t>
      </w:r>
      <w:r>
        <w:rPr>
          <w:i/>
        </w:rPr>
        <w:t>.</w:t>
      </w:r>
      <w:r>
        <w:rPr>
          <w:i/>
        </w:rPr>
        <w:tab/>
      </w:r>
      <w:r>
        <w:t>(12)</w:t>
      </w:r>
    </w:p>
    <w:p w14:paraId="0CFFC335" w14:textId="43A41397" w:rsidR="007136F5" w:rsidRDefault="009D7B9E">
      <w:pPr>
        <w:spacing w:after="369"/>
        <w:ind w:left="-15" w:right="551" w:firstLine="239"/>
      </w:pPr>
      <w:r>
        <w:t xml:space="preserve">To protect against attribute disclosure, the </w:t>
      </w:r>
      <w:r>
        <w:rPr>
          <w:i/>
        </w:rPr>
        <w:t xml:space="preserve">increase </w:t>
      </w:r>
      <w:r>
        <w:t xml:space="preserve">in probability of inferring the correct value </w:t>
      </w:r>
      <w:r>
        <w:rPr>
          <w:i/>
        </w:rPr>
        <w:t>s</w:t>
      </w:r>
      <w:r>
        <w:rPr>
          <w:vertAlign w:val="superscript"/>
        </w:rPr>
        <w:t>∗</w:t>
      </w:r>
      <w:r>
        <w:rPr>
          <w:i/>
          <w:vertAlign w:val="subscript"/>
        </w:rPr>
        <w:t xml:space="preserve">j </w:t>
      </w:r>
      <w:r>
        <w:t>for each sensitive record shoul</w:t>
      </w:r>
      <w:r w:rsidR="00D31CDE">
        <w:t>d</w:t>
      </w:r>
      <w:r>
        <w:t xml:space="preserve"> be bounded, conditional on observing and analyzing </w:t>
      </w:r>
      <w:r>
        <w:rPr>
          <w:b/>
        </w:rPr>
        <w:t>Z</w:t>
      </w:r>
      <w:r>
        <w:t xml:space="preserve">. As suggested by Reiter et al. </w:t>
      </w:r>
      <w:r w:rsidR="00A50191">
        <w:t>(</w:t>
      </w:r>
      <w:r>
        <w:t>2014</w:t>
      </w:r>
      <w:r w:rsidR="00A50191">
        <w:t>)</w:t>
      </w:r>
      <w:r>
        <w:t xml:space="preserve">, we measure the multiplicative increase and assume that the maximum increase over all </w:t>
      </w:r>
      <w:r>
        <w:rPr>
          <w:i/>
        </w:rPr>
        <w:t>N</w:t>
      </w:r>
      <w:r>
        <w:rPr>
          <w:vertAlign w:val="subscript"/>
        </w:rPr>
        <w:t xml:space="preserve">1 </w:t>
      </w:r>
      <w:r>
        <w:t>confidential records should be bounded as follows:</w:t>
      </w:r>
    </w:p>
    <w:p w14:paraId="4AF06EB1" w14:textId="77777777" w:rsidR="007136F5" w:rsidRDefault="009D7B9E">
      <w:pPr>
        <w:tabs>
          <w:tab w:val="center" w:pos="3324"/>
          <w:tab w:val="center" w:pos="6494"/>
        </w:tabs>
        <w:spacing w:after="291" w:line="259" w:lineRule="auto"/>
        <w:ind w:left="0" w:right="0" w:firstLine="0"/>
        <w:jc w:val="left"/>
      </w:pPr>
      <w:r>
        <w:rPr>
          <w:rFonts w:ascii="Calibri" w:eastAsia="Calibri" w:hAnsi="Calibri" w:cs="Calibri"/>
          <w:sz w:val="22"/>
        </w:rPr>
        <w:tab/>
      </w:r>
      <w:r>
        <w:rPr>
          <w:i/>
        </w:rPr>
        <w:t>p</w:t>
      </w:r>
      <w:r>
        <w:t>(</w:t>
      </w:r>
      <w:r>
        <w:rPr>
          <w:i/>
        </w:rPr>
        <w:t>S</w:t>
      </w:r>
      <w:r>
        <w:rPr>
          <w:i/>
          <w:vertAlign w:val="subscript"/>
        </w:rPr>
        <w:t xml:space="preserve">j </w:t>
      </w:r>
      <w:r>
        <w:t xml:space="preserve">= </w:t>
      </w:r>
      <w:r>
        <w:rPr>
          <w:i/>
        </w:rPr>
        <w:t>s</w:t>
      </w:r>
      <w:r>
        <w:rPr>
          <w:vertAlign w:val="superscript"/>
        </w:rPr>
        <w:t>∗</w:t>
      </w:r>
      <w:r>
        <w:rPr>
          <w:i/>
          <w:vertAlign w:val="subscript"/>
        </w:rPr>
        <w:t>j</w:t>
      </w:r>
      <w:r>
        <w:t>|</w:t>
      </w:r>
      <w:r>
        <w:rPr>
          <w:b/>
        </w:rPr>
        <w:t>Z</w:t>
      </w:r>
      <w:r>
        <w:rPr>
          <w:i/>
        </w:rPr>
        <w:t>,</w:t>
      </w:r>
      <w:r>
        <w:rPr>
          <w:b/>
        </w:rPr>
        <w:t>x</w:t>
      </w:r>
      <w:r>
        <w:rPr>
          <w:i/>
          <w:vertAlign w:val="superscript"/>
        </w:rPr>
        <w:t>q</w:t>
      </w:r>
      <w:r>
        <w:rPr>
          <w:i/>
          <w:vertAlign w:val="subscript"/>
        </w:rPr>
        <w:t>j</w:t>
      </w:r>
      <w:r>
        <w:rPr>
          <w:i/>
        </w:rPr>
        <w:t>,</w:t>
      </w:r>
      <w:r>
        <w:rPr>
          <w:b/>
        </w:rPr>
        <w:t>b</w:t>
      </w:r>
      <w:r>
        <w:t>)</w:t>
      </w:r>
      <w:r>
        <w:rPr>
          <w:i/>
        </w:rPr>
        <w:t>/p</w:t>
      </w:r>
      <w:r>
        <w:t>(</w:t>
      </w:r>
      <w:r>
        <w:rPr>
          <w:i/>
        </w:rPr>
        <w:t>S</w:t>
      </w:r>
      <w:r>
        <w:rPr>
          <w:i/>
          <w:vertAlign w:val="subscript"/>
        </w:rPr>
        <w:t xml:space="preserve">j </w:t>
      </w:r>
      <w:r>
        <w:t xml:space="preserve">= </w:t>
      </w:r>
      <w:r>
        <w:rPr>
          <w:i/>
        </w:rPr>
        <w:t>s</w:t>
      </w:r>
      <w:r>
        <w:rPr>
          <w:vertAlign w:val="superscript"/>
        </w:rPr>
        <w:t>∗</w:t>
      </w:r>
      <w:r>
        <w:rPr>
          <w:i/>
          <w:vertAlign w:val="subscript"/>
        </w:rPr>
        <w:t>j</w:t>
      </w:r>
      <w:r>
        <w:t>|</w:t>
      </w:r>
      <w:r>
        <w:rPr>
          <w:b/>
        </w:rPr>
        <w:t>x</w:t>
      </w:r>
      <w:r>
        <w:rPr>
          <w:i/>
          <w:vertAlign w:val="superscript"/>
        </w:rPr>
        <w:t>q</w:t>
      </w:r>
      <w:r>
        <w:rPr>
          <w:i/>
          <w:vertAlign w:val="subscript"/>
        </w:rPr>
        <w:t>j</w:t>
      </w:r>
      <w:r>
        <w:rPr>
          <w:i/>
        </w:rPr>
        <w:t>,</w:t>
      </w:r>
      <w:r>
        <w:rPr>
          <w:b/>
        </w:rPr>
        <w:t>b</w:t>
      </w:r>
      <w:r>
        <w:t xml:space="preserve">) ≤ </w:t>
      </w:r>
      <w:r>
        <w:rPr>
          <w:i/>
        </w:rPr>
        <w:t xml:space="preserve">c, </w:t>
      </w:r>
      <w:r>
        <w:t xml:space="preserve">∀ </w:t>
      </w:r>
      <w:r>
        <w:rPr>
          <w:i/>
        </w:rPr>
        <w:t xml:space="preserve">j </w:t>
      </w:r>
      <w:r>
        <w:t>= 1</w:t>
      </w:r>
      <w:r>
        <w:rPr>
          <w:i/>
        </w:rPr>
        <w:t>,...,N</w:t>
      </w:r>
      <w:r>
        <w:rPr>
          <w:vertAlign w:val="subscript"/>
        </w:rPr>
        <w:t>1</w:t>
      </w:r>
      <w:r>
        <w:rPr>
          <w:i/>
        </w:rPr>
        <w:t>.</w:t>
      </w:r>
      <w:r>
        <w:rPr>
          <w:i/>
        </w:rPr>
        <w:tab/>
      </w:r>
      <w:r>
        <w:t>(13)</w:t>
      </w:r>
    </w:p>
    <w:p w14:paraId="04D35D1D" w14:textId="0819F524" w:rsidR="007136F5" w:rsidRDefault="009D7B9E">
      <w:pPr>
        <w:spacing w:after="45"/>
        <w:ind w:left="-5" w:right="0"/>
      </w:pPr>
      <w:r>
        <w:t xml:space="preserve">The value of </w:t>
      </w:r>
      <w:r>
        <w:rPr>
          <w:i/>
        </w:rPr>
        <w:t xml:space="preserve">c </w:t>
      </w:r>
      <w:r>
        <w:t xml:space="preserve">should be greater than or equal to </w:t>
      </w:r>
      <w:r w:rsidR="00405E3F">
        <w:t>one</w:t>
      </w:r>
      <w:r>
        <w:t xml:space="preserve">, and the strength of privacy protection decreases as </w:t>
      </w:r>
      <w:r>
        <w:rPr>
          <w:i/>
        </w:rPr>
        <w:t xml:space="preserve">c </w:t>
      </w:r>
      <w:r>
        <w:t>increases.</w:t>
      </w:r>
    </w:p>
    <w:p w14:paraId="3BA7C8B9" w14:textId="4B49CF42" w:rsidR="007136F5" w:rsidRDefault="009D7B9E">
      <w:pPr>
        <w:spacing w:after="590"/>
        <w:ind w:left="-15" w:right="551" w:firstLine="239"/>
      </w:pPr>
      <w:r>
        <w:t xml:space="preserve">The prior probability </w:t>
      </w:r>
      <w:proofErr w:type="gramStart"/>
      <w:r>
        <w:rPr>
          <w:i/>
        </w:rPr>
        <w:t>p</w:t>
      </w:r>
      <w:r>
        <w:t>(</w:t>
      </w:r>
      <w:proofErr w:type="gramEnd"/>
      <w:r>
        <w:rPr>
          <w:i/>
        </w:rPr>
        <w:t>S</w:t>
      </w:r>
      <w:r>
        <w:rPr>
          <w:i/>
          <w:vertAlign w:val="subscript"/>
        </w:rPr>
        <w:t xml:space="preserve">j </w:t>
      </w:r>
      <w:r>
        <w:t xml:space="preserve">= </w:t>
      </w:r>
      <w:r>
        <w:rPr>
          <w:i/>
        </w:rPr>
        <w:t>s</w:t>
      </w:r>
      <w:r>
        <w:rPr>
          <w:vertAlign w:val="superscript"/>
        </w:rPr>
        <w:t>∗</w:t>
      </w:r>
      <w:r>
        <w:rPr>
          <w:i/>
          <w:vertAlign w:val="subscript"/>
        </w:rPr>
        <w:t xml:space="preserve">j </w:t>
      </w:r>
      <w:r>
        <w:t>|</w:t>
      </w:r>
      <w:r>
        <w:rPr>
          <w:b/>
        </w:rPr>
        <w:t>x</w:t>
      </w:r>
      <w:r>
        <w:rPr>
          <w:i/>
          <w:vertAlign w:val="superscript"/>
        </w:rPr>
        <w:t>q</w:t>
      </w:r>
      <w:r>
        <w:rPr>
          <w:i/>
          <w:vertAlign w:val="subscript"/>
        </w:rPr>
        <w:t>j</w:t>
      </w:r>
      <w:r>
        <w:rPr>
          <w:i/>
        </w:rPr>
        <w:t>,</w:t>
      </w:r>
      <w:r>
        <w:rPr>
          <w:b/>
        </w:rPr>
        <w:t>b</w:t>
      </w:r>
      <w:r>
        <w:t xml:space="preserve">) should be chosen to serve as a reasonable baseline for the ability of an adversary to infer values of the sensitive variable </w:t>
      </w:r>
      <w:r>
        <w:rPr>
          <w:i/>
        </w:rPr>
        <w:t>S</w:t>
      </w:r>
      <w:r>
        <w:rPr>
          <w:i/>
          <w:vertAlign w:val="subscript"/>
        </w:rPr>
        <w:t xml:space="preserve">j </w:t>
      </w:r>
      <w:r>
        <w:t xml:space="preserve">without access to the synthetic dataset. Examples could be random guessing with equal probability over the possible values of </w:t>
      </w:r>
      <w:r>
        <w:rPr>
          <w:i/>
        </w:rPr>
        <w:t>S</w:t>
      </w:r>
      <w:r>
        <w:rPr>
          <w:i/>
          <w:vertAlign w:val="subscript"/>
        </w:rPr>
        <w:t>j</w:t>
      </w:r>
      <w:r>
        <w:t>, or using publicly available population</w:t>
      </w:r>
      <w:r w:rsidR="00245ED4">
        <w:t>-</w:t>
      </w:r>
      <w:r>
        <w:t xml:space="preserve">level estimates of the probabilities of the possible values. To estimate </w:t>
      </w:r>
      <w:r>
        <w:rPr>
          <w:i/>
        </w:rPr>
        <w:t>p</w:t>
      </w:r>
      <w:r>
        <w:t>(</w:t>
      </w:r>
      <w:r>
        <w:rPr>
          <w:i/>
        </w:rPr>
        <w:t>S</w:t>
      </w:r>
      <w:r>
        <w:rPr>
          <w:i/>
          <w:vertAlign w:val="subscript"/>
        </w:rPr>
        <w:t xml:space="preserve">j </w:t>
      </w:r>
      <w:r>
        <w:t xml:space="preserve">= </w:t>
      </w:r>
      <w:r>
        <w:rPr>
          <w:i/>
        </w:rPr>
        <w:t>s</w:t>
      </w:r>
      <w:r>
        <w:rPr>
          <w:vertAlign w:val="superscript"/>
        </w:rPr>
        <w:t>∗</w:t>
      </w:r>
      <w:r>
        <w:rPr>
          <w:i/>
          <w:vertAlign w:val="subscript"/>
        </w:rPr>
        <w:t xml:space="preserve">j </w:t>
      </w:r>
      <w:r>
        <w:t>|</w:t>
      </w:r>
      <w:r>
        <w:rPr>
          <w:b/>
        </w:rPr>
        <w:t>Z</w:t>
      </w:r>
      <w:r>
        <w:rPr>
          <w:i/>
        </w:rPr>
        <w:t>,</w:t>
      </w:r>
      <w:r>
        <w:rPr>
          <w:b/>
        </w:rPr>
        <w:t>x</w:t>
      </w:r>
      <w:r>
        <w:rPr>
          <w:i/>
          <w:vertAlign w:val="superscript"/>
        </w:rPr>
        <w:t>q</w:t>
      </w:r>
      <w:r>
        <w:rPr>
          <w:i/>
          <w:vertAlign w:val="subscript"/>
        </w:rPr>
        <w:t>j</w:t>
      </w:r>
      <w:r>
        <w:rPr>
          <w:i/>
        </w:rPr>
        <w:t>,</w:t>
      </w:r>
      <w:r>
        <w:rPr>
          <w:b/>
        </w:rPr>
        <w:t>b</w:t>
      </w:r>
      <w:r>
        <w:t xml:space="preserve">), we assume that the adversary constructs the following </w:t>
      </w:r>
      <w:r>
        <w:rPr>
          <w:i/>
        </w:rPr>
        <w:t>δ</w:t>
      </w:r>
      <w:r>
        <w:t>-neighborhood,</w:t>
      </w:r>
    </w:p>
    <w:p w14:paraId="2ECC3AF9" w14:textId="77777777" w:rsidR="007136F5" w:rsidRDefault="009D7B9E">
      <w:pPr>
        <w:spacing w:after="107" w:line="259" w:lineRule="auto"/>
        <w:ind w:left="-5" w:right="0"/>
        <w:jc w:val="left"/>
      </w:pPr>
      <w:r>
        <w:t>N(</w:t>
      </w:r>
      <w:r>
        <w:rPr>
          <w:b/>
        </w:rPr>
        <w:t>x</w:t>
      </w:r>
      <w:r>
        <w:rPr>
          <w:i/>
          <w:sz w:val="12"/>
        </w:rPr>
        <w:t>qj</w:t>
      </w:r>
      <w:r>
        <w:t>;</w:t>
      </w:r>
      <w:r>
        <w:rPr>
          <w:i/>
        </w:rPr>
        <w:t>δ</w:t>
      </w:r>
      <w:r>
        <w:rPr>
          <w:i/>
          <w:sz w:val="12"/>
        </w:rPr>
        <w:t>AD</w:t>
      </w:r>
      <w:r>
        <w:rPr>
          <w:i/>
        </w:rPr>
        <w:t>,</w:t>
      </w:r>
      <w:r>
        <w:rPr>
          <w:b/>
        </w:rPr>
        <w:t>Z</w:t>
      </w:r>
      <w:r>
        <w:t>) = {</w:t>
      </w:r>
      <w:r>
        <w:rPr>
          <w:i/>
        </w:rPr>
        <w:t xml:space="preserve">i </w:t>
      </w:r>
      <w:r>
        <w:t>= 1</w:t>
      </w:r>
      <w:r>
        <w:rPr>
          <w:i/>
        </w:rPr>
        <w:t>,...,N</w:t>
      </w:r>
      <w:r>
        <w:rPr>
          <w:sz w:val="12"/>
        </w:rPr>
        <w:t xml:space="preserve">2 </w:t>
      </w:r>
      <w:r>
        <w:t xml:space="preserve">: </w:t>
      </w:r>
      <w:r>
        <w:rPr>
          <w:i/>
        </w:rPr>
        <w:t>d</w:t>
      </w:r>
      <w:r>
        <w:t>(</w:t>
      </w:r>
      <w:r>
        <w:rPr>
          <w:b/>
        </w:rPr>
        <w:t>x</w:t>
      </w:r>
      <w:r>
        <w:rPr>
          <w:i/>
          <w:sz w:val="12"/>
        </w:rPr>
        <w:t>qj</w:t>
      </w:r>
      <w:r>
        <w:rPr>
          <w:sz w:val="12"/>
        </w:rPr>
        <w:t>(</w:t>
      </w:r>
      <w:r>
        <w:rPr>
          <w:i/>
          <w:sz w:val="12"/>
        </w:rPr>
        <w:t>cont</w:t>
      </w:r>
      <w:r>
        <w:rPr>
          <w:sz w:val="12"/>
        </w:rPr>
        <w:t>)</w:t>
      </w:r>
      <w:r>
        <w:rPr>
          <w:i/>
        </w:rPr>
        <w:t xml:space="preserve">, </w:t>
      </w:r>
      <w:r>
        <w:rPr>
          <w:b/>
        </w:rPr>
        <w:t>z</w:t>
      </w:r>
      <w:r>
        <w:rPr>
          <w:i/>
          <w:sz w:val="12"/>
        </w:rPr>
        <w:t>qi</w:t>
      </w:r>
      <w:r>
        <w:rPr>
          <w:sz w:val="12"/>
        </w:rPr>
        <w:t>(</w:t>
      </w:r>
      <w:r>
        <w:rPr>
          <w:i/>
          <w:sz w:val="12"/>
        </w:rPr>
        <w:t>cont</w:t>
      </w:r>
      <w:r>
        <w:rPr>
          <w:sz w:val="12"/>
        </w:rPr>
        <w:t>)</w:t>
      </w:r>
      <w:r>
        <w:t xml:space="preserve">) ≤ </w:t>
      </w:r>
      <w:r>
        <w:rPr>
          <w:i/>
        </w:rPr>
        <w:t>δ</w:t>
      </w:r>
      <w:r>
        <w:rPr>
          <w:i/>
          <w:sz w:val="12"/>
        </w:rPr>
        <w:t xml:space="preserve">AD </w:t>
      </w:r>
      <w:r>
        <w:t>∧</w:t>
      </w:r>
      <w:r>
        <w:rPr>
          <w:i/>
        </w:rPr>
        <w:t>I</w:t>
      </w:r>
      <w:r>
        <w:t>(</w:t>
      </w:r>
      <w:r>
        <w:rPr>
          <w:b/>
        </w:rPr>
        <w:t>x</w:t>
      </w:r>
      <w:r>
        <w:rPr>
          <w:i/>
          <w:sz w:val="12"/>
        </w:rPr>
        <w:t>qj</w:t>
      </w:r>
      <w:r>
        <w:rPr>
          <w:sz w:val="12"/>
        </w:rPr>
        <w:t>(</w:t>
      </w:r>
      <w:r>
        <w:rPr>
          <w:i/>
          <w:sz w:val="12"/>
        </w:rPr>
        <w:t>cat</w:t>
      </w:r>
      <w:r>
        <w:rPr>
          <w:sz w:val="12"/>
        </w:rPr>
        <w:t xml:space="preserve">) </w:t>
      </w:r>
      <w:r>
        <w:t xml:space="preserve">= </w:t>
      </w:r>
      <w:r>
        <w:rPr>
          <w:b/>
        </w:rPr>
        <w:t>z</w:t>
      </w:r>
      <w:r>
        <w:rPr>
          <w:i/>
          <w:sz w:val="12"/>
        </w:rPr>
        <w:t>qi</w:t>
      </w:r>
      <w:r>
        <w:rPr>
          <w:sz w:val="12"/>
        </w:rPr>
        <w:t>(</w:t>
      </w:r>
      <w:r>
        <w:rPr>
          <w:i/>
          <w:sz w:val="12"/>
        </w:rPr>
        <w:t>cat</w:t>
      </w:r>
      <w:r>
        <w:rPr>
          <w:sz w:val="12"/>
        </w:rPr>
        <w:t>)</w:t>
      </w:r>
      <w:r>
        <w:t>) = 1}</w:t>
      </w:r>
      <w:r>
        <w:rPr>
          <w:i/>
        </w:rPr>
        <w:t>.</w:t>
      </w:r>
    </w:p>
    <w:p w14:paraId="6BFF2D28" w14:textId="77777777" w:rsidR="007136F5" w:rsidRDefault="009D7B9E">
      <w:pPr>
        <w:spacing w:after="0" w:line="265" w:lineRule="auto"/>
        <w:ind w:right="551"/>
        <w:jc w:val="right"/>
      </w:pPr>
      <w:r>
        <w:t>(14)</w:t>
      </w:r>
    </w:p>
    <w:p w14:paraId="37745B68" w14:textId="77777777" w:rsidR="007136F5" w:rsidRDefault="009D7B9E">
      <w:pPr>
        <w:tabs>
          <w:tab w:val="center" w:pos="2430"/>
          <w:tab w:val="center" w:pos="3187"/>
        </w:tabs>
        <w:spacing w:after="0" w:line="259" w:lineRule="auto"/>
        <w:ind w:left="0" w:right="0" w:firstLine="0"/>
        <w:jc w:val="left"/>
      </w:pPr>
      <w:r>
        <w:rPr>
          <w:rFonts w:ascii="Calibri" w:eastAsia="Calibri" w:hAnsi="Calibri" w:cs="Calibri"/>
          <w:sz w:val="22"/>
        </w:rPr>
        <w:tab/>
      </w:r>
      <w:r>
        <w:rPr>
          <w:i/>
          <w:sz w:val="12"/>
        </w:rPr>
        <w:t>q</w:t>
      </w:r>
      <w:r>
        <w:rPr>
          <w:sz w:val="12"/>
        </w:rPr>
        <w:t>(</w:t>
      </w:r>
      <w:r>
        <w:rPr>
          <w:i/>
          <w:sz w:val="12"/>
        </w:rPr>
        <w:t>cont</w:t>
      </w:r>
      <w:r>
        <w:rPr>
          <w:sz w:val="12"/>
        </w:rPr>
        <w:t>)</w:t>
      </w:r>
      <w:r>
        <w:rPr>
          <w:sz w:val="12"/>
        </w:rPr>
        <w:tab/>
      </w:r>
      <w:r>
        <w:rPr>
          <w:i/>
          <w:sz w:val="12"/>
        </w:rPr>
        <w:t>q</w:t>
      </w:r>
      <w:r>
        <w:rPr>
          <w:sz w:val="12"/>
        </w:rPr>
        <w:t>(</w:t>
      </w:r>
      <w:r>
        <w:rPr>
          <w:i/>
          <w:sz w:val="12"/>
        </w:rPr>
        <w:t>cont</w:t>
      </w:r>
      <w:r>
        <w:rPr>
          <w:sz w:val="12"/>
        </w:rPr>
        <w:t>)</w:t>
      </w:r>
    </w:p>
    <w:p w14:paraId="05E372A3" w14:textId="77777777" w:rsidR="007136F5" w:rsidRDefault="009D7B9E">
      <w:pPr>
        <w:tabs>
          <w:tab w:val="center" w:pos="2845"/>
          <w:tab w:val="center" w:pos="5062"/>
        </w:tabs>
        <w:ind w:left="-15" w:right="0" w:firstLine="0"/>
        <w:jc w:val="left"/>
      </w:pPr>
      <w:r>
        <w:t xml:space="preserve">The distance measure </w:t>
      </w:r>
      <w:r>
        <w:rPr>
          <w:i/>
        </w:rPr>
        <w:t>d</w:t>
      </w:r>
      <w:r>
        <w:t>(</w:t>
      </w:r>
      <w:r>
        <w:rPr>
          <w:b/>
        </w:rPr>
        <w:t>x</w:t>
      </w:r>
      <w:r>
        <w:rPr>
          <w:i/>
          <w:vertAlign w:val="subscript"/>
        </w:rPr>
        <w:t>j</w:t>
      </w:r>
      <w:r>
        <w:rPr>
          <w:i/>
          <w:vertAlign w:val="subscript"/>
        </w:rPr>
        <w:tab/>
      </w:r>
      <w:r>
        <w:rPr>
          <w:i/>
        </w:rPr>
        <w:t xml:space="preserve">, </w:t>
      </w:r>
      <w:r>
        <w:rPr>
          <w:b/>
        </w:rPr>
        <w:t>z</w:t>
      </w:r>
      <w:r>
        <w:rPr>
          <w:i/>
          <w:vertAlign w:val="subscript"/>
        </w:rPr>
        <w:t>i</w:t>
      </w:r>
      <w:r>
        <w:rPr>
          <w:i/>
          <w:vertAlign w:val="subscript"/>
        </w:rPr>
        <w:tab/>
      </w:r>
      <w:r>
        <w:t>) computes the similarity between the</w:t>
      </w:r>
    </w:p>
    <w:p w14:paraId="01B18021" w14:textId="77777777" w:rsidR="007136F5" w:rsidRDefault="009D7B9E">
      <w:pPr>
        <w:spacing w:after="3" w:line="303" w:lineRule="auto"/>
        <w:ind w:left="-15" w:right="551" w:firstLine="3431"/>
        <w:jc w:val="left"/>
      </w:pPr>
      <w:r>
        <w:rPr>
          <w:i/>
          <w:sz w:val="12"/>
        </w:rPr>
        <w:t>q</w:t>
      </w:r>
      <w:r>
        <w:rPr>
          <w:sz w:val="12"/>
        </w:rPr>
        <w:t>(</w:t>
      </w:r>
      <w:r>
        <w:rPr>
          <w:i/>
          <w:sz w:val="12"/>
        </w:rPr>
        <w:t>cont</w:t>
      </w:r>
      <w:r>
        <w:rPr>
          <w:sz w:val="12"/>
        </w:rPr>
        <w:t>)</w:t>
      </w:r>
      <w:r>
        <w:rPr>
          <w:sz w:val="12"/>
        </w:rPr>
        <w:tab/>
      </w:r>
      <w:r>
        <w:rPr>
          <w:i/>
          <w:sz w:val="12"/>
        </w:rPr>
        <w:t>q</w:t>
      </w:r>
      <w:r>
        <w:rPr>
          <w:sz w:val="12"/>
        </w:rPr>
        <w:t>(</w:t>
      </w:r>
      <w:r>
        <w:rPr>
          <w:i/>
          <w:sz w:val="12"/>
        </w:rPr>
        <w:t>cont</w:t>
      </w:r>
      <w:r>
        <w:rPr>
          <w:sz w:val="12"/>
        </w:rPr>
        <w:t xml:space="preserve">) </w:t>
      </w:r>
      <w:r>
        <w:t xml:space="preserve">continuous quasi-identifying attributes </w:t>
      </w:r>
      <w:r>
        <w:rPr>
          <w:b/>
        </w:rPr>
        <w:t>x</w:t>
      </w:r>
      <w:r>
        <w:rPr>
          <w:i/>
          <w:vertAlign w:val="subscript"/>
        </w:rPr>
        <w:t>j</w:t>
      </w:r>
      <w:r>
        <w:rPr>
          <w:i/>
          <w:vertAlign w:val="subscript"/>
        </w:rPr>
        <w:tab/>
      </w:r>
      <w:r>
        <w:t xml:space="preserve">and </w:t>
      </w:r>
      <w:r>
        <w:rPr>
          <w:b/>
        </w:rPr>
        <w:t>z</w:t>
      </w:r>
      <w:r>
        <w:rPr>
          <w:i/>
          <w:vertAlign w:val="subscript"/>
        </w:rPr>
        <w:t>i</w:t>
      </w:r>
      <w:r>
        <w:rPr>
          <w:i/>
          <w:vertAlign w:val="subscript"/>
        </w:rPr>
        <w:tab/>
      </w:r>
      <w:r>
        <w:t>.</w:t>
      </w:r>
      <w:r>
        <w:tab/>
        <w:t xml:space="preserve">The expression </w:t>
      </w:r>
      <w:r>
        <w:rPr>
          <w:i/>
          <w:sz w:val="12"/>
        </w:rPr>
        <w:t>q</w:t>
      </w:r>
      <w:r>
        <w:rPr>
          <w:sz w:val="12"/>
        </w:rPr>
        <w:t>(</w:t>
      </w:r>
      <w:r>
        <w:rPr>
          <w:i/>
          <w:sz w:val="12"/>
        </w:rPr>
        <w:t>cat</w:t>
      </w:r>
      <w:r>
        <w:rPr>
          <w:sz w:val="12"/>
        </w:rPr>
        <w:t>)</w:t>
      </w:r>
      <w:r>
        <w:rPr>
          <w:sz w:val="12"/>
        </w:rPr>
        <w:tab/>
      </w:r>
      <w:r>
        <w:rPr>
          <w:i/>
          <w:sz w:val="12"/>
        </w:rPr>
        <w:t>q</w:t>
      </w:r>
      <w:r>
        <w:rPr>
          <w:sz w:val="12"/>
        </w:rPr>
        <w:t>(</w:t>
      </w:r>
      <w:r>
        <w:rPr>
          <w:i/>
          <w:sz w:val="12"/>
        </w:rPr>
        <w:t>cat</w:t>
      </w:r>
      <w:r>
        <w:rPr>
          <w:sz w:val="12"/>
        </w:rPr>
        <w:t>)</w:t>
      </w:r>
    </w:p>
    <w:p w14:paraId="118D2C36" w14:textId="635480A3" w:rsidR="007136F5" w:rsidRDefault="009D7B9E">
      <w:pPr>
        <w:spacing w:after="226"/>
        <w:ind w:left="-5" w:right="551"/>
      </w:pPr>
      <w:r>
        <w:rPr>
          <w:i/>
        </w:rPr>
        <w:t>I</w:t>
      </w:r>
      <w:r>
        <w:t>(</w:t>
      </w:r>
      <w:r>
        <w:rPr>
          <w:b/>
        </w:rPr>
        <w:t>x</w:t>
      </w:r>
      <w:r>
        <w:rPr>
          <w:i/>
          <w:vertAlign w:val="subscript"/>
        </w:rPr>
        <w:t xml:space="preserve">j </w:t>
      </w:r>
      <w:r>
        <w:t xml:space="preserve">= </w:t>
      </w:r>
      <w:r>
        <w:rPr>
          <w:b/>
        </w:rPr>
        <w:t>z</w:t>
      </w:r>
      <w:r>
        <w:rPr>
          <w:i/>
          <w:vertAlign w:val="subscript"/>
        </w:rPr>
        <w:t xml:space="preserve">i </w:t>
      </w:r>
      <w:r>
        <w:t>) is equal to one when the categorical and discrete quasi</w:t>
      </w:r>
      <w:r w:rsidR="003E5C6B">
        <w:t>-</w:t>
      </w:r>
      <w:r>
        <w:t xml:space="preserve">identifying attributes of the external information and the </w:t>
      </w:r>
      <w:r>
        <w:rPr>
          <w:i/>
        </w:rPr>
        <w:t>i</w:t>
      </w:r>
      <w:r>
        <w:t xml:space="preserve">th synthetic record are identical. We assume that the adversary computes the probability mass function </w:t>
      </w:r>
      <w:proofErr w:type="gramStart"/>
      <w:r>
        <w:rPr>
          <w:i/>
        </w:rPr>
        <w:t>p</w:t>
      </w:r>
      <w:r>
        <w:t>(</w:t>
      </w:r>
      <w:proofErr w:type="gramEnd"/>
      <w:r>
        <w:rPr>
          <w:i/>
        </w:rPr>
        <w:t>S</w:t>
      </w:r>
      <w:r>
        <w:rPr>
          <w:i/>
          <w:vertAlign w:val="subscript"/>
        </w:rPr>
        <w:t xml:space="preserve">j </w:t>
      </w:r>
      <w:r>
        <w:t xml:space="preserve">= </w:t>
      </w:r>
      <w:proofErr w:type="spellStart"/>
      <w:r>
        <w:rPr>
          <w:i/>
        </w:rPr>
        <w:t>s</w:t>
      </w:r>
      <w:r>
        <w:rPr>
          <w:i/>
          <w:vertAlign w:val="subscript"/>
        </w:rPr>
        <w:t>j</w:t>
      </w:r>
      <w:proofErr w:type="spellEnd"/>
      <w:r>
        <w:rPr>
          <w:i/>
          <w:vertAlign w:val="subscript"/>
        </w:rPr>
        <w:t xml:space="preserve"> </w:t>
      </w:r>
      <w:r>
        <w:t>|</w:t>
      </w:r>
      <w:proofErr w:type="spellStart"/>
      <w:r>
        <w:rPr>
          <w:b/>
        </w:rPr>
        <w:t>Z</w:t>
      </w:r>
      <w:r>
        <w:rPr>
          <w:i/>
        </w:rPr>
        <w:t>,</w:t>
      </w:r>
      <w:r>
        <w:rPr>
          <w:b/>
        </w:rPr>
        <w:t>x</w:t>
      </w:r>
      <w:r>
        <w:rPr>
          <w:i/>
          <w:vertAlign w:val="superscript"/>
        </w:rPr>
        <w:t>q</w:t>
      </w:r>
      <w:r>
        <w:rPr>
          <w:i/>
          <w:vertAlign w:val="subscript"/>
        </w:rPr>
        <w:t>j</w:t>
      </w:r>
      <w:r>
        <w:rPr>
          <w:i/>
        </w:rPr>
        <w:t>,</w:t>
      </w:r>
      <w:r>
        <w:rPr>
          <w:b/>
        </w:rPr>
        <w:t>b</w:t>
      </w:r>
      <w:proofErr w:type="spellEnd"/>
      <w:r>
        <w:t>) as follows</w:t>
      </w:r>
      <w:r w:rsidR="006975A3">
        <w:t>:</w:t>
      </w:r>
    </w:p>
    <w:p w14:paraId="6FE5CC43" w14:textId="77777777" w:rsidR="007136F5" w:rsidRDefault="009D7B9E">
      <w:pPr>
        <w:tabs>
          <w:tab w:val="center" w:pos="3288"/>
          <w:tab w:val="center" w:pos="6494"/>
        </w:tabs>
        <w:spacing w:after="225" w:line="265" w:lineRule="auto"/>
        <w:ind w:left="0" w:right="0" w:firstLine="0"/>
        <w:jc w:val="left"/>
      </w:pPr>
      <w:r>
        <w:rPr>
          <w:rFonts w:ascii="Calibri" w:eastAsia="Calibri" w:hAnsi="Calibri" w:cs="Calibri"/>
          <w:sz w:val="22"/>
        </w:rPr>
        <w:tab/>
      </w:r>
      <w:r>
        <w:rPr>
          <w:noProof/>
        </w:rPr>
        <w:drawing>
          <wp:inline distT="0" distB="0" distL="0" distR="0" wp14:anchorId="53E81CE8" wp14:editId="0AA9DC7B">
            <wp:extent cx="2834640" cy="329184"/>
            <wp:effectExtent l="0" t="0" r="0" b="0"/>
            <wp:docPr id="42438" name="Picture 42438"/>
            <wp:cNvGraphicFramePr/>
            <a:graphic xmlns:a="http://schemas.openxmlformats.org/drawingml/2006/main">
              <a:graphicData uri="http://schemas.openxmlformats.org/drawingml/2006/picture">
                <pic:pic xmlns:pic="http://schemas.openxmlformats.org/drawingml/2006/picture">
                  <pic:nvPicPr>
                    <pic:cNvPr id="42438" name="Picture 42438"/>
                    <pic:cNvPicPr/>
                  </pic:nvPicPr>
                  <pic:blipFill>
                    <a:blip r:embed="rId19"/>
                    <a:stretch>
                      <a:fillRect/>
                    </a:stretch>
                  </pic:blipFill>
                  <pic:spPr>
                    <a:xfrm>
                      <a:off x="0" y="0"/>
                      <a:ext cx="2834640" cy="329184"/>
                    </a:xfrm>
                    <a:prstGeom prst="rect">
                      <a:avLst/>
                    </a:prstGeom>
                  </pic:spPr>
                </pic:pic>
              </a:graphicData>
            </a:graphic>
          </wp:inline>
        </w:drawing>
      </w:r>
      <w:r>
        <w:rPr>
          <w:i/>
        </w:rPr>
        <w:t>,</w:t>
      </w:r>
      <w:r>
        <w:rPr>
          <w:i/>
        </w:rPr>
        <w:tab/>
      </w:r>
      <w:r>
        <w:t>(15)</w:t>
      </w:r>
    </w:p>
    <w:p w14:paraId="5DDA2378" w14:textId="4CB39F13" w:rsidR="007136F5" w:rsidRDefault="009D7B9E">
      <w:pPr>
        <w:spacing w:line="348" w:lineRule="auto"/>
        <w:ind w:left="-5" w:right="551"/>
      </w:pPr>
      <w:r>
        <w:lastRenderedPageBreak/>
        <w:t xml:space="preserve">where </w:t>
      </w:r>
      <w:r>
        <w:rPr>
          <w:i/>
        </w:rPr>
        <w:t>I</w:t>
      </w:r>
      <w:r>
        <w:t>(</w:t>
      </w:r>
      <w:r>
        <w:rPr>
          <w:i/>
        </w:rPr>
        <w:t>.</w:t>
      </w:r>
      <w:r>
        <w:t xml:space="preserve">) is the indicator function. The probability </w:t>
      </w:r>
      <w:r>
        <w:rPr>
          <w:i/>
        </w:rPr>
        <w:t>p</w:t>
      </w:r>
      <w:r>
        <w:t>(</w:t>
      </w:r>
      <w:r>
        <w:rPr>
          <w:i/>
        </w:rPr>
        <w:t>S</w:t>
      </w:r>
      <w:r>
        <w:rPr>
          <w:i/>
          <w:vertAlign w:val="subscript"/>
        </w:rPr>
        <w:t xml:space="preserve">j </w:t>
      </w:r>
      <w:r>
        <w:t xml:space="preserve">= </w:t>
      </w:r>
      <w:r>
        <w:rPr>
          <w:i/>
        </w:rPr>
        <w:t>s</w:t>
      </w:r>
      <w:r>
        <w:rPr>
          <w:vertAlign w:val="superscript"/>
        </w:rPr>
        <w:t>∗</w:t>
      </w:r>
      <w:r>
        <w:rPr>
          <w:i/>
          <w:vertAlign w:val="subscript"/>
        </w:rPr>
        <w:t xml:space="preserve">j </w:t>
      </w:r>
      <w:r>
        <w:t>|</w:t>
      </w:r>
      <w:r>
        <w:rPr>
          <w:b/>
        </w:rPr>
        <w:t>Z</w:t>
      </w:r>
      <w:r>
        <w:rPr>
          <w:i/>
        </w:rPr>
        <w:t>,</w:t>
      </w:r>
      <w:r>
        <w:rPr>
          <w:b/>
        </w:rPr>
        <w:t>x</w:t>
      </w:r>
      <w:r>
        <w:rPr>
          <w:i/>
          <w:vertAlign w:val="superscript"/>
        </w:rPr>
        <w:t>q</w:t>
      </w:r>
      <w:r>
        <w:rPr>
          <w:i/>
          <w:vertAlign w:val="subscript"/>
        </w:rPr>
        <w:t>j</w:t>
      </w:r>
      <w:r>
        <w:rPr>
          <w:i/>
        </w:rPr>
        <w:t>,</w:t>
      </w:r>
      <w:r>
        <w:rPr>
          <w:b/>
        </w:rPr>
        <w:t>b</w:t>
      </w:r>
      <w:r>
        <w:rPr>
          <w:i/>
        </w:rPr>
        <w:t>,δ</w:t>
      </w:r>
      <w:r>
        <w:rPr>
          <w:i/>
          <w:vertAlign w:val="subscript"/>
        </w:rPr>
        <w:t>AD</w:t>
      </w:r>
      <w:r>
        <w:t xml:space="preserve">) is the proportion of synthetic records within the </w:t>
      </w:r>
      <w:r>
        <w:rPr>
          <w:i/>
        </w:rPr>
        <w:t>δ</w:t>
      </w:r>
      <w:r>
        <w:t xml:space="preserve">-neighborhood of </w:t>
      </w:r>
      <w:r>
        <w:rPr>
          <w:b/>
        </w:rPr>
        <w:t>x</w:t>
      </w:r>
      <w:r>
        <w:rPr>
          <w:i/>
          <w:vertAlign w:val="superscript"/>
        </w:rPr>
        <w:t>q</w:t>
      </w:r>
      <w:r>
        <w:rPr>
          <w:i/>
          <w:vertAlign w:val="subscript"/>
        </w:rPr>
        <w:t xml:space="preserve">j </w:t>
      </w:r>
      <w:r>
        <w:t xml:space="preserve">that match the true value </w:t>
      </w:r>
      <w:r>
        <w:rPr>
          <w:i/>
        </w:rPr>
        <w:t>s</w:t>
      </w:r>
      <w:r>
        <w:rPr>
          <w:vertAlign w:val="superscript"/>
        </w:rPr>
        <w:t>∗</w:t>
      </w:r>
      <w:r>
        <w:rPr>
          <w:i/>
          <w:vertAlign w:val="subscript"/>
        </w:rPr>
        <w:t>j</w:t>
      </w:r>
      <w:r>
        <w:t xml:space="preserve">. If no synthetic records fall within this neighborhood, the adversary must either abandon the attack or increase </w:t>
      </w:r>
      <w:r>
        <w:rPr>
          <w:i/>
        </w:rPr>
        <w:t>δ</w:t>
      </w:r>
      <w:r>
        <w:rPr>
          <w:i/>
          <w:vertAlign w:val="subscript"/>
        </w:rPr>
        <w:t>AD</w:t>
      </w:r>
      <w:r>
        <w:t xml:space="preserve">. This estimate generalizes the “Type S” risk proposed by Quick et al. </w:t>
      </w:r>
      <w:r w:rsidR="00FE48E9">
        <w:t>(</w:t>
      </w:r>
      <w:r>
        <w:t>2015</w:t>
      </w:r>
      <w:r w:rsidR="00FE48E9">
        <w:t>)</w:t>
      </w:r>
      <w:r>
        <w:t xml:space="preserve">. The choices of distance measure </w:t>
      </w:r>
      <w:r>
        <w:rPr>
          <w:i/>
        </w:rPr>
        <w:t>d</w:t>
      </w:r>
      <w:r>
        <w:t>(</w:t>
      </w:r>
      <w:r>
        <w:rPr>
          <w:i/>
        </w:rPr>
        <w:t>.</w:t>
      </w:r>
      <w:r>
        <w:t xml:space="preserve">) and threshold </w:t>
      </w:r>
      <w:r>
        <w:rPr>
          <w:i/>
        </w:rPr>
        <w:t>δ</w:t>
      </w:r>
      <w:r>
        <w:rPr>
          <w:i/>
          <w:vertAlign w:val="subscript"/>
        </w:rPr>
        <w:t xml:space="preserve">AD </w:t>
      </w:r>
      <w:r>
        <w:t>are determined by the data steward and can be adjusted as needed based on data dimensionality.</w:t>
      </w:r>
    </w:p>
    <w:p w14:paraId="148F99A0" w14:textId="77777777" w:rsidR="007136F5" w:rsidRDefault="009D7B9E">
      <w:pPr>
        <w:pStyle w:val="Heading2"/>
        <w:ind w:left="-5"/>
      </w:pPr>
      <w:r>
        <w:t>Tuning Method Applicability to Generating Legally Anonymous Synthetic Data</w:t>
      </w:r>
    </w:p>
    <w:p w14:paraId="6405393C" w14:textId="2BC3371F" w:rsidR="007136F5" w:rsidRDefault="009D7B9E">
      <w:pPr>
        <w:spacing w:after="344"/>
        <w:ind w:left="-5" w:right="0"/>
      </w:pPr>
      <w:r>
        <w:t>Our choice of optimization function in Section 3, including the use of logistic regression as a propensity score model and the pMSE ratio calculation, is designed to work well in general when synthesizing tabular data. Using the pMSE ratio</w:t>
      </w:r>
      <w:r w:rsidR="00F94A8A">
        <w:t>-</w:t>
      </w:r>
      <w:r>
        <w:t xml:space="preserve">based objective function turns out to be highly appropriate for synthesizing legally anonymous synthetic data as well; our analysis in Section 2 of the supplementary materials shows that the legal privacy criteria from Section 4.1 will be met in expectation when synthetic data </w:t>
      </w:r>
      <w:r w:rsidR="00F56237">
        <w:t>are</w:t>
      </w:r>
      <w:r>
        <w:t xml:space="preserve"> sampled from the data-generating distribution D that produced the confidential data. Thus, in our objective function, we use the expected </w:t>
      </w:r>
      <w:r>
        <w:rPr>
          <w:i/>
        </w:rPr>
        <w:t xml:space="preserve">pMSE </w:t>
      </w:r>
      <w:r>
        <w:t xml:space="preserve">value from Snoke et al. </w:t>
      </w:r>
      <w:r w:rsidR="00AE1889">
        <w:t>(</w:t>
      </w:r>
      <w:r>
        <w:t>2018</w:t>
      </w:r>
      <w:r w:rsidR="00AE1889">
        <w:t>)</w:t>
      </w:r>
      <w:r>
        <w:t xml:space="preserve"> that arises when the two datasets are drawn from the same data-generating distribution,</w:t>
      </w:r>
    </w:p>
    <w:p w14:paraId="37718FC9" w14:textId="77777777" w:rsidR="007136F5" w:rsidRDefault="009D7B9E">
      <w:pPr>
        <w:tabs>
          <w:tab w:val="center" w:pos="3331"/>
          <w:tab w:val="center" w:pos="6501"/>
        </w:tabs>
        <w:spacing w:after="278" w:line="265" w:lineRule="auto"/>
        <w:ind w:left="0" w:right="-15" w:firstLine="0"/>
        <w:jc w:val="left"/>
      </w:pPr>
      <w:r>
        <w:rPr>
          <w:rFonts w:ascii="Calibri" w:eastAsia="Calibri" w:hAnsi="Calibri" w:cs="Calibri"/>
          <w:sz w:val="22"/>
        </w:rPr>
        <w:tab/>
      </w:r>
      <w:r>
        <w:rPr>
          <w:rFonts w:ascii="Calibri" w:eastAsia="Calibri" w:hAnsi="Calibri" w:cs="Calibri"/>
        </w:rPr>
        <w:t>E</w:t>
      </w:r>
      <w:r>
        <w:t>(</w:t>
      </w:r>
      <w:r>
        <w:rPr>
          <w:i/>
        </w:rPr>
        <w:t>pMSE</w:t>
      </w:r>
      <w:r>
        <w:t>) = 2(</w:t>
      </w:r>
      <w:r>
        <w:rPr>
          <w:i/>
        </w:rPr>
        <w:t xml:space="preserve">k </w:t>
      </w:r>
      <w:r>
        <w:t xml:space="preserve">− 1)(1 − </w:t>
      </w:r>
      <w:r>
        <w:rPr>
          <w:i/>
        </w:rPr>
        <w:t>c</w:t>
      </w:r>
      <w:r>
        <w:t>)</w:t>
      </w:r>
      <w:r>
        <w:rPr>
          <w:vertAlign w:val="superscript"/>
        </w:rPr>
        <w:t>2</w:t>
      </w:r>
      <w:r>
        <w:rPr>
          <w:i/>
        </w:rPr>
        <w:t>c/N,</w:t>
      </w:r>
      <w:r>
        <w:rPr>
          <w:i/>
        </w:rPr>
        <w:tab/>
      </w:r>
      <w:r>
        <w:t>(16)</w:t>
      </w:r>
    </w:p>
    <w:p w14:paraId="1AA5D575" w14:textId="77777777" w:rsidR="007136F5" w:rsidRDefault="009D7B9E">
      <w:pPr>
        <w:spacing w:after="278"/>
        <w:ind w:left="-5" w:right="0"/>
      </w:pPr>
      <w:r>
        <w:t xml:space="preserve">where </w:t>
      </w:r>
      <w:r>
        <w:rPr>
          <w:i/>
        </w:rPr>
        <w:t xml:space="preserve">k </w:t>
      </w:r>
      <w:r>
        <w:t>is the number of variables that consist of synthesized values.</w:t>
      </w:r>
    </w:p>
    <w:p w14:paraId="66FAAF43" w14:textId="4B3E5DCD" w:rsidR="007136F5" w:rsidRDefault="009D7B9E">
      <w:pPr>
        <w:pStyle w:val="Heading2"/>
        <w:ind w:left="-5"/>
      </w:pPr>
      <w:r>
        <w:t>The Data</w:t>
      </w:r>
      <w:r w:rsidR="00EC2E63">
        <w:t>s</w:t>
      </w:r>
      <w:r>
        <w:t>ets</w:t>
      </w:r>
    </w:p>
    <w:p w14:paraId="3A227B4D" w14:textId="5D15D86C" w:rsidR="007136F5" w:rsidRDefault="009D7B9E">
      <w:pPr>
        <w:ind w:left="-5" w:right="0"/>
      </w:pPr>
      <w:r>
        <w:t>We evaluate the performance of the optimized sequential synthesis method relative to the MOSTLY.AI method using two datasets. The first is a South Korean COVID</w:t>
      </w:r>
      <w:r w:rsidR="003F12C1">
        <w:t>-</w:t>
      </w:r>
      <w:r>
        <w:t xml:space="preserve">19 dataset, which includes location and demographic information for COVID-19 patients. This data, originally released by the “Data Science for COVID-19 (DS4C)” initiative on Kaggle, contains the following variables: </w:t>
      </w:r>
      <w:r w:rsidRPr="00F3777A">
        <w:t>Latitude</w:t>
      </w:r>
      <w:r>
        <w:t>/</w:t>
      </w:r>
      <w:r w:rsidRPr="00F3777A">
        <w:t xml:space="preserve">Longitude </w:t>
      </w:r>
      <w:r>
        <w:t xml:space="preserve">(location), </w:t>
      </w:r>
      <w:r w:rsidRPr="00F3777A">
        <w:t xml:space="preserve">Sex </w:t>
      </w:r>
      <w:r>
        <w:t xml:space="preserve">(male/female), </w:t>
      </w:r>
      <w:r w:rsidRPr="00F3777A">
        <w:t xml:space="preserve">Age </w:t>
      </w:r>
      <w:r>
        <w:t xml:space="preserve">(grouped into 10-year intervals from 0 to 99), and </w:t>
      </w:r>
      <w:r w:rsidRPr="00F3777A">
        <w:t xml:space="preserve">State </w:t>
      </w:r>
      <w:r>
        <w:t xml:space="preserve">(recovered or deceased). In total, there are </w:t>
      </w:r>
      <w:r w:rsidRPr="00F3777A">
        <w:t xml:space="preserve">N </w:t>
      </w:r>
      <w:r>
        <w:t>= 6</w:t>
      </w:r>
      <w:r w:rsidRPr="00F3777A">
        <w:t>,</w:t>
      </w:r>
      <w:r>
        <w:t>712 records, with 46.2% male and 55 deceased individuals.</w:t>
      </w:r>
    </w:p>
    <w:p w14:paraId="57E10A45" w14:textId="23349F87" w:rsidR="007136F5" w:rsidRDefault="009D7B9E">
      <w:pPr>
        <w:spacing w:after="265"/>
        <w:ind w:left="-15" w:right="0" w:firstLine="239"/>
      </w:pPr>
      <w:r>
        <w:t>Due to the sensitive nature of the previous dataset, we also analyze the publicly available 1994</w:t>
      </w:r>
      <w:r w:rsidR="00BA6560">
        <w:t xml:space="preserve"> to </w:t>
      </w:r>
      <w:r>
        <w:t xml:space="preserve">1996 CPS ASEC data, which </w:t>
      </w:r>
      <w:r w:rsidR="000F650A">
        <w:t>are</w:t>
      </w:r>
      <w:r>
        <w:t xml:space="preserve"> accessible through IPUMS </w:t>
      </w:r>
      <w:r w:rsidR="006F34BB">
        <w:t>(</w:t>
      </w:r>
      <w:r>
        <w:t>Ruggles et al., 2021</w:t>
      </w:r>
      <w:r w:rsidR="006F34BB">
        <w:t>)</w:t>
      </w:r>
      <w:r>
        <w:t xml:space="preserve">. This dataset allows other researchers to replicate our results and compare the utility results directly to those of the differentially private regression methods tested by Barrientos et al. </w:t>
      </w:r>
      <w:r w:rsidR="00900A33">
        <w:t>(</w:t>
      </w:r>
      <w:r>
        <w:t>2023</w:t>
      </w:r>
      <w:r w:rsidR="00900A33">
        <w:t>)</w:t>
      </w:r>
      <w:r>
        <w:t xml:space="preserve">. To our knowledge, this is the first such comparison using the same underlying confidential data. The CPS ASEC dataset includes </w:t>
      </w:r>
      <w:r w:rsidRPr="0002042E">
        <w:t>Income</w:t>
      </w:r>
      <w:r>
        <w:t xml:space="preserve">, </w:t>
      </w:r>
      <w:r w:rsidRPr="0002042E">
        <w:t xml:space="preserve">Sex </w:t>
      </w:r>
      <w:r>
        <w:t xml:space="preserve">(male/female), </w:t>
      </w:r>
      <w:r w:rsidRPr="0002042E">
        <w:t>Years of Education</w:t>
      </w:r>
      <w:r>
        <w:t xml:space="preserve">, </w:t>
      </w:r>
      <w:r w:rsidRPr="0002042E">
        <w:t xml:space="preserve">Non-white </w:t>
      </w:r>
      <w:r>
        <w:t xml:space="preserve">(white/non-white racial status), and </w:t>
      </w:r>
      <w:r w:rsidRPr="0002042E">
        <w:t xml:space="preserve">Potential Experience </w:t>
      </w:r>
      <w:r>
        <w:t xml:space="preserve">(age minus years of education minus six, minimum set to zero), with </w:t>
      </w:r>
      <w:r w:rsidRPr="0002042E">
        <w:t xml:space="preserve">N </w:t>
      </w:r>
      <w:r>
        <w:t>= 197</w:t>
      </w:r>
      <w:r w:rsidRPr="0002042E">
        <w:t>,</w:t>
      </w:r>
      <w:r>
        <w:t>756 records, 48.1% of which are female, and 28,072 of which are classified as “Non-white</w:t>
      </w:r>
      <w:r w:rsidR="001350AD">
        <w:t>.</w:t>
      </w:r>
      <w:r>
        <w:t>”</w:t>
      </w:r>
    </w:p>
    <w:p w14:paraId="6F53D5FA" w14:textId="77777777" w:rsidR="007136F5" w:rsidRDefault="009D7B9E">
      <w:pPr>
        <w:pStyle w:val="Heading2"/>
        <w:ind w:left="-5"/>
      </w:pPr>
      <w:r>
        <w:t>Synthesizer Implementation</w:t>
      </w:r>
    </w:p>
    <w:p w14:paraId="7E44BAA6" w14:textId="00D34C2F" w:rsidR="007136F5" w:rsidRDefault="009D7B9E">
      <w:pPr>
        <w:spacing w:after="3390"/>
        <w:ind w:left="-5" w:right="0"/>
      </w:pPr>
      <w:r>
        <w:t xml:space="preserve">We test two optimized sequential synthesis methods that each use a Gaussian mixture model to jointly synthesize continuous variables, and </w:t>
      </w:r>
      <w:r w:rsidR="00571984">
        <w:t xml:space="preserve">we </w:t>
      </w:r>
      <w:r>
        <w:t xml:space="preserve">then use either sequential CARTs or MNLs to synthesize the remaining categorical variables. We compare these methods to the proprietary method from MOSTLY.AI. We use Bayesian optimization to select the optimal parameters for the sequential methods, ensuring a balance between privacy and utility. For each synthesis strategy, </w:t>
      </w:r>
      <w:r>
        <w:lastRenderedPageBreak/>
        <w:t xml:space="preserve">we generate </w:t>
      </w:r>
      <w:r>
        <w:rPr>
          <w:i/>
        </w:rPr>
        <w:t xml:space="preserve">m </w:t>
      </w:r>
      <w:r>
        <w:t>= 20 synthetic datasets for both the South Korean COVID-19 data and the CPS ASEC data. Full implementation details, including model specifications and optimization procedures, are provided in the supplementary materials.</w:t>
      </w:r>
    </w:p>
    <w:p w14:paraId="2DB962A0" w14:textId="77777777" w:rsidR="007136F5" w:rsidRDefault="009D7B9E">
      <w:pPr>
        <w:pStyle w:val="Heading2"/>
        <w:ind w:left="-5"/>
      </w:pPr>
      <w:r>
        <w:t>Privacy Results</w:t>
      </w:r>
    </w:p>
    <w:p w14:paraId="3C095264" w14:textId="77777777" w:rsidR="007136F5" w:rsidRDefault="009D7B9E">
      <w:pPr>
        <w:spacing w:after="1799"/>
        <w:ind w:left="-5" w:right="0"/>
      </w:pPr>
      <w:r>
        <w:t>To calculate the privacy metrics, we use Euclidean distances between synthetic and confidential records, using between-record distances in the confidential dataset as a proxy for holdout data distances, which aligns with MOSTLY.AI’s approach for generating synthetic data privacy reports. Before calculating distances or simulating the attribute disclosure attack, we normalize the confidential data using the means and standard deviations of the synthetic variables.</w:t>
      </w:r>
    </w:p>
    <w:p w14:paraId="4CAA9DFE" w14:textId="77777777" w:rsidR="007136F5" w:rsidRDefault="009D7B9E">
      <w:pPr>
        <w:pStyle w:val="Heading3"/>
        <w:ind w:left="-5"/>
      </w:pPr>
      <w:r>
        <w:t>Legal Privacy Criteria</w:t>
      </w:r>
    </w:p>
    <w:p w14:paraId="487C070B" w14:textId="417CC9FD" w:rsidR="007136F5" w:rsidRDefault="009D7B9E">
      <w:pPr>
        <w:ind w:left="-5" w:right="0"/>
      </w:pPr>
      <w:r>
        <w:t xml:space="preserve">Figure 1 plots the average IMS across the </w:t>
      </w:r>
      <w:r>
        <w:rPr>
          <w:i/>
        </w:rPr>
        <w:t xml:space="preserve">m </w:t>
      </w:r>
      <w:r>
        <w:t xml:space="preserve">= 20 synthetic datasets from each synthesis method for a range of </w:t>
      </w:r>
      <w:r>
        <w:rPr>
          <w:i/>
        </w:rPr>
        <w:t>δ</w:t>
      </w:r>
      <w:r>
        <w:rPr>
          <w:i/>
          <w:vertAlign w:val="subscript"/>
        </w:rPr>
        <w:t xml:space="preserve">IMS </w:t>
      </w:r>
      <w:r>
        <w:t xml:space="preserve">values. The lower the IMS value for a given value of </w:t>
      </w:r>
      <w:r>
        <w:rPr>
          <w:i/>
        </w:rPr>
        <w:t>δ</w:t>
      </w:r>
      <w:r>
        <w:rPr>
          <w:i/>
          <w:vertAlign w:val="subscript"/>
        </w:rPr>
        <w:t>IMS</w:t>
      </w:r>
      <w:r>
        <w:t xml:space="preserve">, the better the privacy. For both datasets, the average IMS for all synthesis methods is less than or equal to the average IMS within the confidential data for all values of </w:t>
      </w:r>
      <w:r>
        <w:rPr>
          <w:i/>
        </w:rPr>
        <w:t>δ</w:t>
      </w:r>
      <w:r>
        <w:rPr>
          <w:i/>
          <w:vertAlign w:val="subscript"/>
        </w:rPr>
        <w:t>IMS</w:t>
      </w:r>
      <w:r>
        <w:t>. In other words, on average, the proportion of records within the synthetic datasets that are identical to their nearest-neighbor confidential records is no higher than would be expected when sampling from the confidential data</w:t>
      </w:r>
      <w:r w:rsidR="000934F9">
        <w:t>-</w:t>
      </w:r>
      <w:r>
        <w:t>generating distribution.</w:t>
      </w:r>
    </w:p>
    <w:p w14:paraId="59270ECE" w14:textId="2669DE67" w:rsidR="007136F5" w:rsidRDefault="009D7B9E">
      <w:pPr>
        <w:ind w:left="-15" w:right="0" w:firstLine="239"/>
      </w:pPr>
      <w:r>
        <w:t xml:space="preserve">Figure 5 in the supplementary materials displays the distributions of the IMS (for </w:t>
      </w:r>
      <w:r>
        <w:rPr>
          <w:i/>
        </w:rPr>
        <w:t>δ</w:t>
      </w:r>
      <w:r>
        <w:rPr>
          <w:i/>
          <w:vertAlign w:val="subscript"/>
        </w:rPr>
        <w:t xml:space="preserve">IMS </w:t>
      </w:r>
      <w:r>
        <w:t>= 0</w:t>
      </w:r>
      <w:r>
        <w:rPr>
          <w:i/>
        </w:rPr>
        <w:t>.</w:t>
      </w:r>
      <w:r>
        <w:t>001), DCR, and NNDR for the confidential and synthetic datasets from each synthesis method. The MOSTLY.AI datasets had higher IMS and lower DCR and NNDR values than the CART- and MNL-based datasets, indicating greater similarity to the confidential records. However, all synthetic datasets can be considered GDPR-compliant according to the MOSTLY.AI privacy criteria.</w:t>
      </w:r>
    </w:p>
    <w:p w14:paraId="4A6FDE8F" w14:textId="77777777" w:rsidR="007136F5" w:rsidRDefault="009D7B9E">
      <w:pPr>
        <w:spacing w:after="0" w:line="259" w:lineRule="auto"/>
        <w:ind w:left="15" w:right="0"/>
        <w:jc w:val="center"/>
      </w:pPr>
      <w:r>
        <w:rPr>
          <w:rFonts w:ascii="Arial" w:eastAsia="Arial" w:hAnsi="Arial" w:cs="Arial"/>
          <w:b/>
          <w:sz w:val="14"/>
        </w:rPr>
        <w:t>Average IMS Across Synthetic Datasets</w:t>
      </w:r>
    </w:p>
    <w:p w14:paraId="40B9F91A" w14:textId="77777777" w:rsidR="007136F5" w:rsidRDefault="009D7B9E">
      <w:pPr>
        <w:spacing w:after="420" w:line="259" w:lineRule="auto"/>
        <w:ind w:left="35" w:right="0" w:firstLine="0"/>
        <w:jc w:val="left"/>
      </w:pPr>
      <w:r>
        <w:rPr>
          <w:noProof/>
        </w:rPr>
        <w:lastRenderedPageBreak/>
        <w:drawing>
          <wp:inline distT="0" distB="0" distL="0" distR="0" wp14:anchorId="317C1940" wp14:editId="00E1796E">
            <wp:extent cx="4181856" cy="2767584"/>
            <wp:effectExtent l="0" t="0" r="0" b="0"/>
            <wp:docPr id="42439" name="Picture 42439"/>
            <wp:cNvGraphicFramePr/>
            <a:graphic xmlns:a="http://schemas.openxmlformats.org/drawingml/2006/main">
              <a:graphicData uri="http://schemas.openxmlformats.org/drawingml/2006/picture">
                <pic:pic xmlns:pic="http://schemas.openxmlformats.org/drawingml/2006/picture">
                  <pic:nvPicPr>
                    <pic:cNvPr id="42439" name="Picture 42439"/>
                    <pic:cNvPicPr/>
                  </pic:nvPicPr>
                  <pic:blipFill>
                    <a:blip r:embed="rId20"/>
                    <a:stretch>
                      <a:fillRect/>
                    </a:stretch>
                  </pic:blipFill>
                  <pic:spPr>
                    <a:xfrm>
                      <a:off x="0" y="0"/>
                      <a:ext cx="4181856" cy="2767584"/>
                    </a:xfrm>
                    <a:prstGeom prst="rect">
                      <a:avLst/>
                    </a:prstGeom>
                  </pic:spPr>
                </pic:pic>
              </a:graphicData>
            </a:graphic>
          </wp:inline>
        </w:drawing>
      </w:r>
    </w:p>
    <w:p w14:paraId="39963C87" w14:textId="22CEFE63" w:rsidR="007136F5" w:rsidRDefault="009D7B9E">
      <w:pPr>
        <w:spacing w:after="3692"/>
        <w:ind w:left="-5" w:right="0"/>
      </w:pPr>
      <w:r>
        <w:t xml:space="preserve">Fig. 1: Average IMS value across </w:t>
      </w:r>
      <w:r>
        <w:rPr>
          <w:i/>
        </w:rPr>
        <w:t xml:space="preserve">m </w:t>
      </w:r>
      <w:r>
        <w:t>= 20 synthetic datasets from each synthesis method. Lower IMS values (relative to the confidential dataset) indicate better privacy.</w:t>
      </w:r>
    </w:p>
    <w:p w14:paraId="539CD7F7" w14:textId="77777777" w:rsidR="007136F5" w:rsidRDefault="009D7B9E">
      <w:pPr>
        <w:pStyle w:val="Heading3"/>
        <w:ind w:left="-5"/>
      </w:pPr>
      <w:r>
        <w:t>Attribute Disclosure</w:t>
      </w:r>
    </w:p>
    <w:p w14:paraId="4315FF2A" w14:textId="7E81F303" w:rsidR="007136F5" w:rsidRDefault="009D7B9E">
      <w:pPr>
        <w:ind w:left="-5" w:right="0"/>
      </w:pPr>
      <w:r>
        <w:t xml:space="preserve">To assess protection against attribute disclosure, we treat </w:t>
      </w:r>
      <w:r>
        <w:rPr>
          <w:rFonts w:ascii="Calibri" w:eastAsia="Calibri" w:hAnsi="Calibri" w:cs="Calibri"/>
        </w:rPr>
        <w:t xml:space="preserve">Status </w:t>
      </w:r>
      <w:r>
        <w:t xml:space="preserve">and </w:t>
      </w:r>
      <w:r>
        <w:rPr>
          <w:rFonts w:ascii="Calibri" w:eastAsia="Calibri" w:hAnsi="Calibri" w:cs="Calibri"/>
        </w:rPr>
        <w:t xml:space="preserve">Non-white </w:t>
      </w:r>
      <w:r>
        <w:t xml:space="preserve">as sensitive variables in the COVID-19 and CPS ASEC datasets, respectively, and compute the maximum of the probability ratio in Equation (13) in each synthetic dataset, assuming all other variables are known to the adversary, for a range of </w:t>
      </w:r>
      <w:r>
        <w:rPr>
          <w:i/>
        </w:rPr>
        <w:t>δ</w:t>
      </w:r>
      <w:r>
        <w:rPr>
          <w:i/>
          <w:vertAlign w:val="subscript"/>
        </w:rPr>
        <w:t xml:space="preserve">AD </w:t>
      </w:r>
      <w:r>
        <w:t>values. The lower the probability ratio, the less likely an adversary can predict the value of a sensitive variable.</w:t>
      </w:r>
    </w:p>
    <w:p w14:paraId="3DEABF55" w14:textId="77777777" w:rsidR="007136F5" w:rsidRDefault="009D7B9E">
      <w:pPr>
        <w:spacing w:after="0" w:line="259" w:lineRule="auto"/>
        <w:ind w:left="15" w:right="0"/>
        <w:jc w:val="center"/>
      </w:pPr>
      <w:r>
        <w:rPr>
          <w:rFonts w:ascii="Arial" w:eastAsia="Arial" w:hAnsi="Arial" w:cs="Arial"/>
          <w:b/>
          <w:sz w:val="14"/>
        </w:rPr>
        <w:t>Average Maximum Attribute Disclosure Probability Ratio</w:t>
      </w:r>
    </w:p>
    <w:p w14:paraId="71BAE7E2" w14:textId="77777777" w:rsidR="007136F5" w:rsidRDefault="009D7B9E">
      <w:pPr>
        <w:spacing w:after="421" w:line="259" w:lineRule="auto"/>
        <w:ind w:left="45" w:right="0" w:firstLine="0"/>
        <w:jc w:val="left"/>
      </w:pPr>
      <w:r>
        <w:rPr>
          <w:rFonts w:ascii="Calibri" w:eastAsia="Calibri" w:hAnsi="Calibri" w:cs="Calibri"/>
          <w:noProof/>
          <w:sz w:val="22"/>
        </w:rPr>
        <w:lastRenderedPageBreak/>
        <mc:AlternateContent>
          <mc:Choice Requires="wpg">
            <w:drawing>
              <wp:inline distT="0" distB="0" distL="0" distR="0" wp14:anchorId="64FC27E2" wp14:editId="3892E86A">
                <wp:extent cx="4175725" cy="2762140"/>
                <wp:effectExtent l="0" t="0" r="0" b="0"/>
                <wp:docPr id="39117" name="Group 39117"/>
                <wp:cNvGraphicFramePr/>
                <a:graphic xmlns:a="http://schemas.openxmlformats.org/drawingml/2006/main">
                  <a:graphicData uri="http://schemas.microsoft.com/office/word/2010/wordprocessingGroup">
                    <wpg:wgp>
                      <wpg:cNvGrpSpPr/>
                      <wpg:grpSpPr>
                        <a:xfrm>
                          <a:off x="0" y="0"/>
                          <a:ext cx="4175725" cy="2762140"/>
                          <a:chOff x="0" y="0"/>
                          <a:chExt cx="4175725" cy="2762140"/>
                        </a:xfrm>
                      </wpg:grpSpPr>
                      <wps:wsp>
                        <wps:cNvPr id="42925" name="Shape 42925"/>
                        <wps:cNvSpPr/>
                        <wps:spPr>
                          <a:xfrm>
                            <a:off x="181571" y="104665"/>
                            <a:ext cx="1877567" cy="2305444"/>
                          </a:xfrm>
                          <a:custGeom>
                            <a:avLst/>
                            <a:gdLst/>
                            <a:ahLst/>
                            <a:cxnLst/>
                            <a:rect l="0" t="0" r="0" b="0"/>
                            <a:pathLst>
                              <a:path w="1877567" h="2305444">
                                <a:moveTo>
                                  <a:pt x="0" y="0"/>
                                </a:moveTo>
                                <a:lnTo>
                                  <a:pt x="1877567" y="0"/>
                                </a:lnTo>
                                <a:lnTo>
                                  <a:pt x="1877567" y="2305444"/>
                                </a:lnTo>
                                <a:lnTo>
                                  <a:pt x="0" y="2305444"/>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336" name="Shape 2336"/>
                        <wps:cNvSpPr/>
                        <wps:spPr>
                          <a:xfrm>
                            <a:off x="181571" y="1972902"/>
                            <a:ext cx="1877567" cy="0"/>
                          </a:xfrm>
                          <a:custGeom>
                            <a:avLst/>
                            <a:gdLst/>
                            <a:ahLst/>
                            <a:cxnLst/>
                            <a:rect l="0" t="0" r="0" b="0"/>
                            <a:pathLst>
                              <a:path w="1877567">
                                <a:moveTo>
                                  <a:pt x="0" y="0"/>
                                </a:moveTo>
                                <a:lnTo>
                                  <a:pt x="1877567"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337" name="Shape 2337"/>
                        <wps:cNvSpPr/>
                        <wps:spPr>
                          <a:xfrm>
                            <a:off x="181571" y="1308048"/>
                            <a:ext cx="1877567" cy="0"/>
                          </a:xfrm>
                          <a:custGeom>
                            <a:avLst/>
                            <a:gdLst/>
                            <a:ahLst/>
                            <a:cxnLst/>
                            <a:rect l="0" t="0" r="0" b="0"/>
                            <a:pathLst>
                              <a:path w="1877567">
                                <a:moveTo>
                                  <a:pt x="0" y="0"/>
                                </a:moveTo>
                                <a:lnTo>
                                  <a:pt x="1877567"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338" name="Shape 2338"/>
                        <wps:cNvSpPr/>
                        <wps:spPr>
                          <a:xfrm>
                            <a:off x="181571" y="643142"/>
                            <a:ext cx="1877567" cy="0"/>
                          </a:xfrm>
                          <a:custGeom>
                            <a:avLst/>
                            <a:gdLst/>
                            <a:ahLst/>
                            <a:cxnLst/>
                            <a:rect l="0" t="0" r="0" b="0"/>
                            <a:pathLst>
                              <a:path w="1877567">
                                <a:moveTo>
                                  <a:pt x="0" y="0"/>
                                </a:moveTo>
                                <a:lnTo>
                                  <a:pt x="1877567"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339" name="Shape 2339"/>
                        <wps:cNvSpPr/>
                        <wps:spPr>
                          <a:xfrm>
                            <a:off x="434534" y="104665"/>
                            <a:ext cx="0" cy="2305444"/>
                          </a:xfrm>
                          <a:custGeom>
                            <a:avLst/>
                            <a:gdLst/>
                            <a:ahLst/>
                            <a:cxnLst/>
                            <a:rect l="0" t="0" r="0" b="0"/>
                            <a:pathLst>
                              <a:path h="2305444">
                                <a:moveTo>
                                  <a:pt x="0" y="2305444"/>
                                </a:moveTo>
                                <a:lnTo>
                                  <a:pt x="0"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340" name="Shape 2340"/>
                        <wps:cNvSpPr/>
                        <wps:spPr>
                          <a:xfrm>
                            <a:off x="776606" y="104665"/>
                            <a:ext cx="0" cy="2305444"/>
                          </a:xfrm>
                          <a:custGeom>
                            <a:avLst/>
                            <a:gdLst/>
                            <a:ahLst/>
                            <a:cxnLst/>
                            <a:rect l="0" t="0" r="0" b="0"/>
                            <a:pathLst>
                              <a:path h="2305444">
                                <a:moveTo>
                                  <a:pt x="0" y="2305444"/>
                                </a:moveTo>
                                <a:lnTo>
                                  <a:pt x="0"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341" name="Shape 2341"/>
                        <wps:cNvSpPr/>
                        <wps:spPr>
                          <a:xfrm>
                            <a:off x="1118625" y="104665"/>
                            <a:ext cx="0" cy="2305444"/>
                          </a:xfrm>
                          <a:custGeom>
                            <a:avLst/>
                            <a:gdLst/>
                            <a:ahLst/>
                            <a:cxnLst/>
                            <a:rect l="0" t="0" r="0" b="0"/>
                            <a:pathLst>
                              <a:path h="2305444">
                                <a:moveTo>
                                  <a:pt x="0" y="2305444"/>
                                </a:moveTo>
                                <a:lnTo>
                                  <a:pt x="0"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342" name="Shape 2342"/>
                        <wps:cNvSpPr/>
                        <wps:spPr>
                          <a:xfrm>
                            <a:off x="1460697" y="104665"/>
                            <a:ext cx="0" cy="2305444"/>
                          </a:xfrm>
                          <a:custGeom>
                            <a:avLst/>
                            <a:gdLst/>
                            <a:ahLst/>
                            <a:cxnLst/>
                            <a:rect l="0" t="0" r="0" b="0"/>
                            <a:pathLst>
                              <a:path h="2305444">
                                <a:moveTo>
                                  <a:pt x="0" y="2305444"/>
                                </a:moveTo>
                                <a:lnTo>
                                  <a:pt x="0"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343" name="Shape 2343"/>
                        <wps:cNvSpPr/>
                        <wps:spPr>
                          <a:xfrm>
                            <a:off x="1802768" y="104665"/>
                            <a:ext cx="0" cy="2305444"/>
                          </a:xfrm>
                          <a:custGeom>
                            <a:avLst/>
                            <a:gdLst/>
                            <a:ahLst/>
                            <a:cxnLst/>
                            <a:rect l="0" t="0" r="0" b="0"/>
                            <a:pathLst>
                              <a:path h="2305444">
                                <a:moveTo>
                                  <a:pt x="0" y="2305444"/>
                                </a:moveTo>
                                <a:lnTo>
                                  <a:pt x="0"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344" name="Shape 2344"/>
                        <wps:cNvSpPr/>
                        <wps:spPr>
                          <a:xfrm>
                            <a:off x="181571" y="2305328"/>
                            <a:ext cx="1877567" cy="0"/>
                          </a:xfrm>
                          <a:custGeom>
                            <a:avLst/>
                            <a:gdLst/>
                            <a:ahLst/>
                            <a:cxnLst/>
                            <a:rect l="0" t="0" r="0" b="0"/>
                            <a:pathLst>
                              <a:path w="1877567">
                                <a:moveTo>
                                  <a:pt x="0" y="0"/>
                                </a:moveTo>
                                <a:lnTo>
                                  <a:pt x="187756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345" name="Shape 2345"/>
                        <wps:cNvSpPr/>
                        <wps:spPr>
                          <a:xfrm>
                            <a:off x="181571" y="1640475"/>
                            <a:ext cx="1877567" cy="0"/>
                          </a:xfrm>
                          <a:custGeom>
                            <a:avLst/>
                            <a:gdLst/>
                            <a:ahLst/>
                            <a:cxnLst/>
                            <a:rect l="0" t="0" r="0" b="0"/>
                            <a:pathLst>
                              <a:path w="1877567">
                                <a:moveTo>
                                  <a:pt x="0" y="0"/>
                                </a:moveTo>
                                <a:lnTo>
                                  <a:pt x="187756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346" name="Shape 2346"/>
                        <wps:cNvSpPr/>
                        <wps:spPr>
                          <a:xfrm>
                            <a:off x="181571" y="975621"/>
                            <a:ext cx="1877567" cy="0"/>
                          </a:xfrm>
                          <a:custGeom>
                            <a:avLst/>
                            <a:gdLst/>
                            <a:ahLst/>
                            <a:cxnLst/>
                            <a:rect l="0" t="0" r="0" b="0"/>
                            <a:pathLst>
                              <a:path w="1877567">
                                <a:moveTo>
                                  <a:pt x="0" y="0"/>
                                </a:moveTo>
                                <a:lnTo>
                                  <a:pt x="187756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347" name="Shape 2347"/>
                        <wps:cNvSpPr/>
                        <wps:spPr>
                          <a:xfrm>
                            <a:off x="181571" y="310715"/>
                            <a:ext cx="1877567" cy="0"/>
                          </a:xfrm>
                          <a:custGeom>
                            <a:avLst/>
                            <a:gdLst/>
                            <a:ahLst/>
                            <a:cxnLst/>
                            <a:rect l="0" t="0" r="0" b="0"/>
                            <a:pathLst>
                              <a:path w="1877567">
                                <a:moveTo>
                                  <a:pt x="0" y="0"/>
                                </a:moveTo>
                                <a:lnTo>
                                  <a:pt x="187756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348" name="Shape 2348"/>
                        <wps:cNvSpPr/>
                        <wps:spPr>
                          <a:xfrm>
                            <a:off x="263499"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349" name="Shape 2349"/>
                        <wps:cNvSpPr/>
                        <wps:spPr>
                          <a:xfrm>
                            <a:off x="605570"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350" name="Shape 2350"/>
                        <wps:cNvSpPr/>
                        <wps:spPr>
                          <a:xfrm>
                            <a:off x="947642"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351" name="Shape 2351"/>
                        <wps:cNvSpPr/>
                        <wps:spPr>
                          <a:xfrm>
                            <a:off x="1289661"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352" name="Shape 2352"/>
                        <wps:cNvSpPr/>
                        <wps:spPr>
                          <a:xfrm>
                            <a:off x="1631732"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353" name="Shape 2353"/>
                        <wps:cNvSpPr/>
                        <wps:spPr>
                          <a:xfrm>
                            <a:off x="1973804"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354" name="Shape 2354"/>
                        <wps:cNvSpPr/>
                        <wps:spPr>
                          <a:xfrm>
                            <a:off x="266906" y="209499"/>
                            <a:ext cx="1706898" cy="1958917"/>
                          </a:xfrm>
                          <a:custGeom>
                            <a:avLst/>
                            <a:gdLst/>
                            <a:ahLst/>
                            <a:cxnLst/>
                            <a:rect l="0" t="0" r="0" b="0"/>
                            <a:pathLst>
                              <a:path w="1706898" h="1958917">
                                <a:moveTo>
                                  <a:pt x="0" y="1958917"/>
                                </a:moveTo>
                                <a:lnTo>
                                  <a:pt x="426724" y="0"/>
                                </a:lnTo>
                                <a:lnTo>
                                  <a:pt x="853449" y="14939"/>
                                </a:lnTo>
                                <a:lnTo>
                                  <a:pt x="1280173" y="128788"/>
                                </a:lnTo>
                                <a:lnTo>
                                  <a:pt x="1706898" y="181467"/>
                                </a:lnTo>
                              </a:path>
                            </a:pathLst>
                          </a:custGeom>
                          <a:ln w="6709" cap="flat">
                            <a:round/>
                          </a:ln>
                        </wps:spPr>
                        <wps:style>
                          <a:lnRef idx="1">
                            <a:srgbClr val="F8766C"/>
                          </a:lnRef>
                          <a:fillRef idx="0">
                            <a:srgbClr val="000000">
                              <a:alpha val="0"/>
                            </a:srgbClr>
                          </a:fillRef>
                          <a:effectRef idx="0">
                            <a:scrgbClr r="0" g="0" b="0"/>
                          </a:effectRef>
                          <a:fontRef idx="none"/>
                        </wps:style>
                        <wps:bodyPr/>
                      </wps:wsp>
                      <wps:wsp>
                        <wps:cNvPr id="2355" name="Shape 2355"/>
                        <wps:cNvSpPr/>
                        <wps:spPr>
                          <a:xfrm>
                            <a:off x="266906" y="405537"/>
                            <a:ext cx="1706898" cy="1453620"/>
                          </a:xfrm>
                          <a:custGeom>
                            <a:avLst/>
                            <a:gdLst/>
                            <a:ahLst/>
                            <a:cxnLst/>
                            <a:rect l="0" t="0" r="0" b="0"/>
                            <a:pathLst>
                              <a:path w="1706898" h="1453620">
                                <a:moveTo>
                                  <a:pt x="0" y="1453620"/>
                                </a:moveTo>
                                <a:lnTo>
                                  <a:pt x="426724" y="92096"/>
                                </a:lnTo>
                                <a:lnTo>
                                  <a:pt x="853449" y="0"/>
                                </a:lnTo>
                                <a:lnTo>
                                  <a:pt x="1280173" y="74641"/>
                                </a:lnTo>
                                <a:lnTo>
                                  <a:pt x="1706898" y="294372"/>
                                </a:lnTo>
                              </a:path>
                            </a:pathLst>
                          </a:custGeom>
                          <a:ln w="6709" cap="flat">
                            <a:round/>
                          </a:ln>
                        </wps:spPr>
                        <wps:style>
                          <a:lnRef idx="1">
                            <a:srgbClr val="00B938"/>
                          </a:lnRef>
                          <a:fillRef idx="0">
                            <a:srgbClr val="000000">
                              <a:alpha val="0"/>
                            </a:srgbClr>
                          </a:fillRef>
                          <a:effectRef idx="0">
                            <a:scrgbClr r="0" g="0" b="0"/>
                          </a:effectRef>
                          <a:fontRef idx="none"/>
                        </wps:style>
                        <wps:bodyPr/>
                      </wps:wsp>
                      <wps:wsp>
                        <wps:cNvPr id="2356" name="Shape 2356"/>
                        <wps:cNvSpPr/>
                        <wps:spPr>
                          <a:xfrm>
                            <a:off x="266906" y="253529"/>
                            <a:ext cx="1706898" cy="883903"/>
                          </a:xfrm>
                          <a:custGeom>
                            <a:avLst/>
                            <a:gdLst/>
                            <a:ahLst/>
                            <a:cxnLst/>
                            <a:rect l="0" t="0" r="0" b="0"/>
                            <a:pathLst>
                              <a:path w="1706898" h="883903">
                                <a:moveTo>
                                  <a:pt x="0" y="883903"/>
                                </a:moveTo>
                                <a:lnTo>
                                  <a:pt x="426724" y="0"/>
                                </a:lnTo>
                                <a:lnTo>
                                  <a:pt x="853449" y="69295"/>
                                </a:lnTo>
                                <a:lnTo>
                                  <a:pt x="1280173" y="185241"/>
                                </a:lnTo>
                                <a:lnTo>
                                  <a:pt x="1706898" y="251810"/>
                                </a:lnTo>
                              </a:path>
                            </a:pathLst>
                          </a:custGeom>
                          <a:ln w="6709" cap="flat">
                            <a:round/>
                          </a:ln>
                        </wps:spPr>
                        <wps:style>
                          <a:lnRef idx="1">
                            <a:srgbClr val="609CFF"/>
                          </a:lnRef>
                          <a:fillRef idx="0">
                            <a:srgbClr val="000000">
                              <a:alpha val="0"/>
                            </a:srgbClr>
                          </a:fillRef>
                          <a:effectRef idx="0">
                            <a:scrgbClr r="0" g="0" b="0"/>
                          </a:effectRef>
                          <a:fontRef idx="none"/>
                        </wps:style>
                        <wps:bodyPr/>
                      </wps:wsp>
                      <wps:wsp>
                        <wps:cNvPr id="2357" name="Shape 2357"/>
                        <wps:cNvSpPr/>
                        <wps:spPr>
                          <a:xfrm>
                            <a:off x="251076" y="2152586"/>
                            <a:ext cx="31660" cy="31712"/>
                          </a:xfrm>
                          <a:custGeom>
                            <a:avLst/>
                            <a:gdLst/>
                            <a:ahLst/>
                            <a:cxnLst/>
                            <a:rect l="0" t="0" r="0" b="0"/>
                            <a:pathLst>
                              <a:path w="31660" h="31712">
                                <a:moveTo>
                                  <a:pt x="15830" y="0"/>
                                </a:moveTo>
                                <a:cubicBezTo>
                                  <a:pt x="24531" y="0"/>
                                  <a:pt x="31660" y="7129"/>
                                  <a:pt x="31660" y="15830"/>
                                </a:cubicBezTo>
                                <a:cubicBezTo>
                                  <a:pt x="31660" y="24583"/>
                                  <a:pt x="24531" y="31712"/>
                                  <a:pt x="15830" y="31712"/>
                                </a:cubicBezTo>
                                <a:cubicBezTo>
                                  <a:pt x="7129" y="31712"/>
                                  <a:pt x="0" y="24583"/>
                                  <a:pt x="0" y="15830"/>
                                </a:cubicBezTo>
                                <a:cubicBezTo>
                                  <a:pt x="0" y="7129"/>
                                  <a:pt x="7129" y="0"/>
                                  <a:pt x="15830" y="0"/>
                                </a:cubicBezTo>
                                <a:close/>
                              </a:path>
                            </a:pathLst>
                          </a:custGeom>
                          <a:ln w="0" cap="flat">
                            <a:round/>
                          </a:ln>
                        </wps:spPr>
                        <wps:style>
                          <a:lnRef idx="0">
                            <a:srgbClr val="000000">
                              <a:alpha val="0"/>
                            </a:srgbClr>
                          </a:lnRef>
                          <a:fillRef idx="1">
                            <a:srgbClr val="F8766C"/>
                          </a:fillRef>
                          <a:effectRef idx="0">
                            <a:scrgbClr r="0" g="0" b="0"/>
                          </a:effectRef>
                          <a:fontRef idx="none"/>
                        </wps:style>
                        <wps:bodyPr/>
                      </wps:wsp>
                      <wps:wsp>
                        <wps:cNvPr id="2358" name="Shape 2358"/>
                        <wps:cNvSpPr/>
                        <wps:spPr>
                          <a:xfrm>
                            <a:off x="677800" y="193616"/>
                            <a:ext cx="31660" cy="31712"/>
                          </a:xfrm>
                          <a:custGeom>
                            <a:avLst/>
                            <a:gdLst/>
                            <a:ahLst/>
                            <a:cxnLst/>
                            <a:rect l="0" t="0" r="0" b="0"/>
                            <a:pathLst>
                              <a:path w="31660" h="31712">
                                <a:moveTo>
                                  <a:pt x="15830" y="0"/>
                                </a:moveTo>
                                <a:cubicBezTo>
                                  <a:pt x="24531" y="0"/>
                                  <a:pt x="31660" y="7129"/>
                                  <a:pt x="31660" y="15882"/>
                                </a:cubicBezTo>
                                <a:cubicBezTo>
                                  <a:pt x="31660" y="24583"/>
                                  <a:pt x="24531" y="31712"/>
                                  <a:pt x="15830" y="31712"/>
                                </a:cubicBezTo>
                                <a:cubicBezTo>
                                  <a:pt x="7129" y="31712"/>
                                  <a:pt x="0" y="24583"/>
                                  <a:pt x="0" y="15882"/>
                                </a:cubicBezTo>
                                <a:cubicBezTo>
                                  <a:pt x="0" y="7129"/>
                                  <a:pt x="7129" y="0"/>
                                  <a:pt x="15830" y="0"/>
                                </a:cubicBezTo>
                                <a:close/>
                              </a:path>
                            </a:pathLst>
                          </a:custGeom>
                          <a:ln w="0" cap="flat">
                            <a:round/>
                          </a:ln>
                        </wps:spPr>
                        <wps:style>
                          <a:lnRef idx="0">
                            <a:srgbClr val="000000">
                              <a:alpha val="0"/>
                            </a:srgbClr>
                          </a:lnRef>
                          <a:fillRef idx="1">
                            <a:srgbClr val="F8766C"/>
                          </a:fillRef>
                          <a:effectRef idx="0">
                            <a:scrgbClr r="0" g="0" b="0"/>
                          </a:effectRef>
                          <a:fontRef idx="none"/>
                        </wps:style>
                        <wps:bodyPr/>
                      </wps:wsp>
                      <wps:wsp>
                        <wps:cNvPr id="2359" name="Shape 2359"/>
                        <wps:cNvSpPr/>
                        <wps:spPr>
                          <a:xfrm>
                            <a:off x="1104525" y="208608"/>
                            <a:ext cx="31660" cy="31660"/>
                          </a:xfrm>
                          <a:custGeom>
                            <a:avLst/>
                            <a:gdLst/>
                            <a:ahLst/>
                            <a:cxnLst/>
                            <a:rect l="0" t="0" r="0" b="0"/>
                            <a:pathLst>
                              <a:path w="31660" h="31660">
                                <a:moveTo>
                                  <a:pt x="15830" y="0"/>
                                </a:moveTo>
                                <a:cubicBezTo>
                                  <a:pt x="24531" y="0"/>
                                  <a:pt x="31660" y="7129"/>
                                  <a:pt x="31660" y="15830"/>
                                </a:cubicBezTo>
                                <a:cubicBezTo>
                                  <a:pt x="31660" y="24531"/>
                                  <a:pt x="24531" y="31660"/>
                                  <a:pt x="15830" y="31660"/>
                                </a:cubicBezTo>
                                <a:cubicBezTo>
                                  <a:pt x="7129" y="31660"/>
                                  <a:pt x="0" y="24531"/>
                                  <a:pt x="0" y="15830"/>
                                </a:cubicBezTo>
                                <a:cubicBezTo>
                                  <a:pt x="0" y="7129"/>
                                  <a:pt x="7129" y="0"/>
                                  <a:pt x="15830" y="0"/>
                                </a:cubicBezTo>
                                <a:close/>
                              </a:path>
                            </a:pathLst>
                          </a:custGeom>
                          <a:ln w="0" cap="flat">
                            <a:round/>
                          </a:ln>
                        </wps:spPr>
                        <wps:style>
                          <a:lnRef idx="0">
                            <a:srgbClr val="000000">
                              <a:alpha val="0"/>
                            </a:srgbClr>
                          </a:lnRef>
                          <a:fillRef idx="1">
                            <a:srgbClr val="F8766C"/>
                          </a:fillRef>
                          <a:effectRef idx="0">
                            <a:scrgbClr r="0" g="0" b="0"/>
                          </a:effectRef>
                          <a:fontRef idx="none"/>
                        </wps:style>
                        <wps:bodyPr/>
                      </wps:wsp>
                      <wps:wsp>
                        <wps:cNvPr id="2360" name="Shape 2360"/>
                        <wps:cNvSpPr/>
                        <wps:spPr>
                          <a:xfrm>
                            <a:off x="1531249" y="322457"/>
                            <a:ext cx="31660" cy="31660"/>
                          </a:xfrm>
                          <a:custGeom>
                            <a:avLst/>
                            <a:gdLst/>
                            <a:ahLst/>
                            <a:cxnLst/>
                            <a:rect l="0" t="0" r="0" b="0"/>
                            <a:pathLst>
                              <a:path w="31660" h="31660">
                                <a:moveTo>
                                  <a:pt x="15830" y="0"/>
                                </a:moveTo>
                                <a:cubicBezTo>
                                  <a:pt x="24531" y="0"/>
                                  <a:pt x="31660" y="7129"/>
                                  <a:pt x="31660" y="15830"/>
                                </a:cubicBezTo>
                                <a:cubicBezTo>
                                  <a:pt x="31660" y="24531"/>
                                  <a:pt x="24531" y="31660"/>
                                  <a:pt x="15830" y="31660"/>
                                </a:cubicBezTo>
                                <a:cubicBezTo>
                                  <a:pt x="7129" y="31660"/>
                                  <a:pt x="0" y="24531"/>
                                  <a:pt x="0" y="15830"/>
                                </a:cubicBezTo>
                                <a:cubicBezTo>
                                  <a:pt x="0" y="7129"/>
                                  <a:pt x="7129" y="0"/>
                                  <a:pt x="15830" y="0"/>
                                </a:cubicBezTo>
                                <a:close/>
                              </a:path>
                            </a:pathLst>
                          </a:custGeom>
                          <a:ln w="0" cap="flat">
                            <a:round/>
                          </a:ln>
                        </wps:spPr>
                        <wps:style>
                          <a:lnRef idx="0">
                            <a:srgbClr val="000000">
                              <a:alpha val="0"/>
                            </a:srgbClr>
                          </a:lnRef>
                          <a:fillRef idx="1">
                            <a:srgbClr val="F8766C"/>
                          </a:fillRef>
                          <a:effectRef idx="0">
                            <a:scrgbClr r="0" g="0" b="0"/>
                          </a:effectRef>
                          <a:fontRef idx="none"/>
                        </wps:style>
                        <wps:bodyPr/>
                      </wps:wsp>
                      <wps:wsp>
                        <wps:cNvPr id="2361" name="Shape 2361"/>
                        <wps:cNvSpPr/>
                        <wps:spPr>
                          <a:xfrm>
                            <a:off x="1957974" y="375083"/>
                            <a:ext cx="31660" cy="31712"/>
                          </a:xfrm>
                          <a:custGeom>
                            <a:avLst/>
                            <a:gdLst/>
                            <a:ahLst/>
                            <a:cxnLst/>
                            <a:rect l="0" t="0" r="0" b="0"/>
                            <a:pathLst>
                              <a:path w="31660" h="31712">
                                <a:moveTo>
                                  <a:pt x="15830" y="0"/>
                                </a:moveTo>
                                <a:cubicBezTo>
                                  <a:pt x="24531" y="0"/>
                                  <a:pt x="31660" y="7129"/>
                                  <a:pt x="31660" y="15882"/>
                                </a:cubicBezTo>
                                <a:cubicBezTo>
                                  <a:pt x="31660" y="24583"/>
                                  <a:pt x="24531" y="31712"/>
                                  <a:pt x="15830" y="31712"/>
                                </a:cubicBezTo>
                                <a:cubicBezTo>
                                  <a:pt x="7129" y="31712"/>
                                  <a:pt x="0" y="24583"/>
                                  <a:pt x="0" y="15882"/>
                                </a:cubicBezTo>
                                <a:cubicBezTo>
                                  <a:pt x="0" y="7129"/>
                                  <a:pt x="7129" y="0"/>
                                  <a:pt x="15830" y="0"/>
                                </a:cubicBezTo>
                                <a:close/>
                              </a:path>
                            </a:pathLst>
                          </a:custGeom>
                          <a:ln w="0" cap="flat">
                            <a:round/>
                          </a:ln>
                        </wps:spPr>
                        <wps:style>
                          <a:lnRef idx="0">
                            <a:srgbClr val="000000">
                              <a:alpha val="0"/>
                            </a:srgbClr>
                          </a:lnRef>
                          <a:fillRef idx="1">
                            <a:srgbClr val="F8766C"/>
                          </a:fillRef>
                          <a:effectRef idx="0">
                            <a:scrgbClr r="0" g="0" b="0"/>
                          </a:effectRef>
                          <a:fontRef idx="none"/>
                        </wps:style>
                        <wps:bodyPr/>
                      </wps:wsp>
                      <wps:wsp>
                        <wps:cNvPr id="2362" name="Shape 2362"/>
                        <wps:cNvSpPr/>
                        <wps:spPr>
                          <a:xfrm>
                            <a:off x="245572" y="1834522"/>
                            <a:ext cx="42667" cy="36901"/>
                          </a:xfrm>
                          <a:custGeom>
                            <a:avLst/>
                            <a:gdLst/>
                            <a:ahLst/>
                            <a:cxnLst/>
                            <a:rect l="0" t="0" r="0" b="0"/>
                            <a:pathLst>
                              <a:path w="42667" h="36901">
                                <a:moveTo>
                                  <a:pt x="21334" y="0"/>
                                </a:moveTo>
                                <a:lnTo>
                                  <a:pt x="42667" y="36901"/>
                                </a:lnTo>
                                <a:lnTo>
                                  <a:pt x="0" y="36901"/>
                                </a:lnTo>
                                <a:lnTo>
                                  <a:pt x="21334" y="0"/>
                                </a:lnTo>
                                <a:close/>
                              </a:path>
                            </a:pathLst>
                          </a:custGeom>
                          <a:ln w="0" cap="flat">
                            <a:round/>
                          </a:ln>
                        </wps:spPr>
                        <wps:style>
                          <a:lnRef idx="0">
                            <a:srgbClr val="000000">
                              <a:alpha val="0"/>
                            </a:srgbClr>
                          </a:lnRef>
                          <a:fillRef idx="1">
                            <a:srgbClr val="00B938"/>
                          </a:fillRef>
                          <a:effectRef idx="0">
                            <a:scrgbClr r="0" g="0" b="0"/>
                          </a:effectRef>
                          <a:fontRef idx="none"/>
                        </wps:style>
                        <wps:bodyPr/>
                      </wps:wsp>
                      <wps:wsp>
                        <wps:cNvPr id="2363" name="Shape 2363"/>
                        <wps:cNvSpPr/>
                        <wps:spPr>
                          <a:xfrm>
                            <a:off x="672297" y="472998"/>
                            <a:ext cx="42667" cy="36954"/>
                          </a:xfrm>
                          <a:custGeom>
                            <a:avLst/>
                            <a:gdLst/>
                            <a:ahLst/>
                            <a:cxnLst/>
                            <a:rect l="0" t="0" r="0" b="0"/>
                            <a:pathLst>
                              <a:path w="42667" h="36954">
                                <a:moveTo>
                                  <a:pt x="21334" y="0"/>
                                </a:moveTo>
                                <a:lnTo>
                                  <a:pt x="42667" y="36954"/>
                                </a:lnTo>
                                <a:lnTo>
                                  <a:pt x="0" y="36954"/>
                                </a:lnTo>
                                <a:lnTo>
                                  <a:pt x="21334" y="0"/>
                                </a:lnTo>
                                <a:close/>
                              </a:path>
                            </a:pathLst>
                          </a:custGeom>
                          <a:ln w="0" cap="flat">
                            <a:round/>
                          </a:ln>
                        </wps:spPr>
                        <wps:style>
                          <a:lnRef idx="0">
                            <a:srgbClr val="000000">
                              <a:alpha val="0"/>
                            </a:srgbClr>
                          </a:lnRef>
                          <a:fillRef idx="1">
                            <a:srgbClr val="00B938"/>
                          </a:fillRef>
                          <a:effectRef idx="0">
                            <a:scrgbClr r="0" g="0" b="0"/>
                          </a:effectRef>
                          <a:fontRef idx="none"/>
                        </wps:style>
                        <wps:bodyPr/>
                      </wps:wsp>
                      <wps:wsp>
                        <wps:cNvPr id="2364" name="Shape 2364"/>
                        <wps:cNvSpPr/>
                        <wps:spPr>
                          <a:xfrm>
                            <a:off x="1099021" y="380954"/>
                            <a:ext cx="42667" cy="36901"/>
                          </a:xfrm>
                          <a:custGeom>
                            <a:avLst/>
                            <a:gdLst/>
                            <a:ahLst/>
                            <a:cxnLst/>
                            <a:rect l="0" t="0" r="0" b="0"/>
                            <a:pathLst>
                              <a:path w="42667" h="36901">
                                <a:moveTo>
                                  <a:pt x="21334" y="0"/>
                                </a:moveTo>
                                <a:lnTo>
                                  <a:pt x="42667" y="36901"/>
                                </a:lnTo>
                                <a:lnTo>
                                  <a:pt x="0" y="36901"/>
                                </a:lnTo>
                                <a:lnTo>
                                  <a:pt x="21334" y="0"/>
                                </a:lnTo>
                                <a:close/>
                              </a:path>
                            </a:pathLst>
                          </a:custGeom>
                          <a:ln w="0" cap="flat">
                            <a:round/>
                          </a:ln>
                        </wps:spPr>
                        <wps:style>
                          <a:lnRef idx="0">
                            <a:srgbClr val="000000">
                              <a:alpha val="0"/>
                            </a:srgbClr>
                          </a:lnRef>
                          <a:fillRef idx="1">
                            <a:srgbClr val="00B938"/>
                          </a:fillRef>
                          <a:effectRef idx="0">
                            <a:scrgbClr r="0" g="0" b="0"/>
                          </a:effectRef>
                          <a:fontRef idx="none"/>
                        </wps:style>
                        <wps:bodyPr/>
                      </wps:wsp>
                      <wps:wsp>
                        <wps:cNvPr id="2365" name="Shape 2365"/>
                        <wps:cNvSpPr/>
                        <wps:spPr>
                          <a:xfrm>
                            <a:off x="1525746" y="455543"/>
                            <a:ext cx="42667" cy="36954"/>
                          </a:xfrm>
                          <a:custGeom>
                            <a:avLst/>
                            <a:gdLst/>
                            <a:ahLst/>
                            <a:cxnLst/>
                            <a:rect l="0" t="0" r="0" b="0"/>
                            <a:pathLst>
                              <a:path w="42667" h="36954">
                                <a:moveTo>
                                  <a:pt x="21334" y="0"/>
                                </a:moveTo>
                                <a:lnTo>
                                  <a:pt x="42667" y="36954"/>
                                </a:lnTo>
                                <a:lnTo>
                                  <a:pt x="0" y="36954"/>
                                </a:lnTo>
                                <a:lnTo>
                                  <a:pt x="21334" y="0"/>
                                </a:lnTo>
                                <a:close/>
                              </a:path>
                            </a:pathLst>
                          </a:custGeom>
                          <a:ln w="0" cap="flat">
                            <a:round/>
                          </a:ln>
                        </wps:spPr>
                        <wps:style>
                          <a:lnRef idx="0">
                            <a:srgbClr val="000000">
                              <a:alpha val="0"/>
                            </a:srgbClr>
                          </a:lnRef>
                          <a:fillRef idx="1">
                            <a:srgbClr val="00B938"/>
                          </a:fillRef>
                          <a:effectRef idx="0">
                            <a:scrgbClr r="0" g="0" b="0"/>
                          </a:effectRef>
                          <a:fontRef idx="none"/>
                        </wps:style>
                        <wps:bodyPr/>
                      </wps:wsp>
                      <wps:wsp>
                        <wps:cNvPr id="2366" name="Shape 2366"/>
                        <wps:cNvSpPr/>
                        <wps:spPr>
                          <a:xfrm>
                            <a:off x="1952470" y="675326"/>
                            <a:ext cx="42667" cy="36901"/>
                          </a:xfrm>
                          <a:custGeom>
                            <a:avLst/>
                            <a:gdLst/>
                            <a:ahLst/>
                            <a:cxnLst/>
                            <a:rect l="0" t="0" r="0" b="0"/>
                            <a:pathLst>
                              <a:path w="42667" h="36901">
                                <a:moveTo>
                                  <a:pt x="21334" y="0"/>
                                </a:moveTo>
                                <a:lnTo>
                                  <a:pt x="42667" y="36901"/>
                                </a:lnTo>
                                <a:lnTo>
                                  <a:pt x="0" y="36901"/>
                                </a:lnTo>
                                <a:lnTo>
                                  <a:pt x="21334" y="0"/>
                                </a:lnTo>
                                <a:close/>
                              </a:path>
                            </a:pathLst>
                          </a:custGeom>
                          <a:ln w="0" cap="flat">
                            <a:round/>
                          </a:ln>
                        </wps:spPr>
                        <wps:style>
                          <a:lnRef idx="0">
                            <a:srgbClr val="000000">
                              <a:alpha val="0"/>
                            </a:srgbClr>
                          </a:lnRef>
                          <a:fillRef idx="1">
                            <a:srgbClr val="00B938"/>
                          </a:fillRef>
                          <a:effectRef idx="0">
                            <a:scrgbClr r="0" g="0" b="0"/>
                          </a:effectRef>
                          <a:fontRef idx="none"/>
                        </wps:style>
                        <wps:bodyPr/>
                      </wps:wsp>
                      <wps:wsp>
                        <wps:cNvPr id="42926" name="Shape 42926"/>
                        <wps:cNvSpPr/>
                        <wps:spPr>
                          <a:xfrm>
                            <a:off x="251076" y="1121549"/>
                            <a:ext cx="31660" cy="31712"/>
                          </a:xfrm>
                          <a:custGeom>
                            <a:avLst/>
                            <a:gdLst/>
                            <a:ahLst/>
                            <a:cxnLst/>
                            <a:rect l="0" t="0" r="0" b="0"/>
                            <a:pathLst>
                              <a:path w="31660" h="31712">
                                <a:moveTo>
                                  <a:pt x="0" y="0"/>
                                </a:moveTo>
                                <a:lnTo>
                                  <a:pt x="31660" y="0"/>
                                </a:lnTo>
                                <a:lnTo>
                                  <a:pt x="31660" y="31712"/>
                                </a:lnTo>
                                <a:lnTo>
                                  <a:pt x="0" y="31712"/>
                                </a:lnTo>
                                <a:lnTo>
                                  <a:pt x="0" y="0"/>
                                </a:lnTo>
                              </a:path>
                            </a:pathLst>
                          </a:custGeom>
                          <a:ln w="0" cap="flat">
                            <a:round/>
                          </a:ln>
                        </wps:spPr>
                        <wps:style>
                          <a:lnRef idx="0">
                            <a:srgbClr val="000000">
                              <a:alpha val="0"/>
                            </a:srgbClr>
                          </a:lnRef>
                          <a:fillRef idx="1">
                            <a:srgbClr val="609CFF"/>
                          </a:fillRef>
                          <a:effectRef idx="0">
                            <a:scrgbClr r="0" g="0" b="0"/>
                          </a:effectRef>
                          <a:fontRef idx="none"/>
                        </wps:style>
                        <wps:bodyPr/>
                      </wps:wsp>
                      <wps:wsp>
                        <wps:cNvPr id="42927" name="Shape 42927"/>
                        <wps:cNvSpPr/>
                        <wps:spPr>
                          <a:xfrm>
                            <a:off x="677800" y="237699"/>
                            <a:ext cx="31660" cy="31712"/>
                          </a:xfrm>
                          <a:custGeom>
                            <a:avLst/>
                            <a:gdLst/>
                            <a:ahLst/>
                            <a:cxnLst/>
                            <a:rect l="0" t="0" r="0" b="0"/>
                            <a:pathLst>
                              <a:path w="31660" h="31712">
                                <a:moveTo>
                                  <a:pt x="0" y="0"/>
                                </a:moveTo>
                                <a:lnTo>
                                  <a:pt x="31660" y="0"/>
                                </a:lnTo>
                                <a:lnTo>
                                  <a:pt x="31660" y="31712"/>
                                </a:lnTo>
                                <a:lnTo>
                                  <a:pt x="0" y="31712"/>
                                </a:lnTo>
                                <a:lnTo>
                                  <a:pt x="0" y="0"/>
                                </a:lnTo>
                              </a:path>
                            </a:pathLst>
                          </a:custGeom>
                          <a:ln w="0" cap="flat">
                            <a:round/>
                          </a:ln>
                        </wps:spPr>
                        <wps:style>
                          <a:lnRef idx="0">
                            <a:srgbClr val="000000">
                              <a:alpha val="0"/>
                            </a:srgbClr>
                          </a:lnRef>
                          <a:fillRef idx="1">
                            <a:srgbClr val="609CFF"/>
                          </a:fillRef>
                          <a:effectRef idx="0">
                            <a:scrgbClr r="0" g="0" b="0"/>
                          </a:effectRef>
                          <a:fontRef idx="none"/>
                        </wps:style>
                        <wps:bodyPr/>
                      </wps:wsp>
                      <wps:wsp>
                        <wps:cNvPr id="42928" name="Shape 42928"/>
                        <wps:cNvSpPr/>
                        <wps:spPr>
                          <a:xfrm>
                            <a:off x="1104525" y="306994"/>
                            <a:ext cx="31660" cy="31712"/>
                          </a:xfrm>
                          <a:custGeom>
                            <a:avLst/>
                            <a:gdLst/>
                            <a:ahLst/>
                            <a:cxnLst/>
                            <a:rect l="0" t="0" r="0" b="0"/>
                            <a:pathLst>
                              <a:path w="31660" h="31712">
                                <a:moveTo>
                                  <a:pt x="0" y="0"/>
                                </a:moveTo>
                                <a:lnTo>
                                  <a:pt x="31660" y="0"/>
                                </a:lnTo>
                                <a:lnTo>
                                  <a:pt x="31660" y="31712"/>
                                </a:lnTo>
                                <a:lnTo>
                                  <a:pt x="0" y="31712"/>
                                </a:lnTo>
                                <a:lnTo>
                                  <a:pt x="0" y="0"/>
                                </a:lnTo>
                              </a:path>
                            </a:pathLst>
                          </a:custGeom>
                          <a:ln w="0" cap="flat">
                            <a:round/>
                          </a:ln>
                        </wps:spPr>
                        <wps:style>
                          <a:lnRef idx="0">
                            <a:srgbClr val="000000">
                              <a:alpha val="0"/>
                            </a:srgbClr>
                          </a:lnRef>
                          <a:fillRef idx="1">
                            <a:srgbClr val="609CFF"/>
                          </a:fillRef>
                          <a:effectRef idx="0">
                            <a:scrgbClr r="0" g="0" b="0"/>
                          </a:effectRef>
                          <a:fontRef idx="none"/>
                        </wps:style>
                        <wps:bodyPr/>
                      </wps:wsp>
                      <wps:wsp>
                        <wps:cNvPr id="42929" name="Shape 42929"/>
                        <wps:cNvSpPr/>
                        <wps:spPr>
                          <a:xfrm>
                            <a:off x="1531249" y="422940"/>
                            <a:ext cx="31660" cy="31660"/>
                          </a:xfrm>
                          <a:custGeom>
                            <a:avLst/>
                            <a:gdLst/>
                            <a:ahLst/>
                            <a:cxnLst/>
                            <a:rect l="0" t="0" r="0" b="0"/>
                            <a:pathLst>
                              <a:path w="31660" h="31660">
                                <a:moveTo>
                                  <a:pt x="0" y="0"/>
                                </a:moveTo>
                                <a:lnTo>
                                  <a:pt x="31660" y="0"/>
                                </a:lnTo>
                                <a:lnTo>
                                  <a:pt x="31660" y="31660"/>
                                </a:lnTo>
                                <a:lnTo>
                                  <a:pt x="0" y="31660"/>
                                </a:lnTo>
                                <a:lnTo>
                                  <a:pt x="0" y="0"/>
                                </a:lnTo>
                              </a:path>
                            </a:pathLst>
                          </a:custGeom>
                          <a:ln w="0" cap="flat">
                            <a:round/>
                          </a:ln>
                        </wps:spPr>
                        <wps:style>
                          <a:lnRef idx="0">
                            <a:srgbClr val="000000">
                              <a:alpha val="0"/>
                            </a:srgbClr>
                          </a:lnRef>
                          <a:fillRef idx="1">
                            <a:srgbClr val="609CFF"/>
                          </a:fillRef>
                          <a:effectRef idx="0">
                            <a:scrgbClr r="0" g="0" b="0"/>
                          </a:effectRef>
                          <a:fontRef idx="none"/>
                        </wps:style>
                        <wps:bodyPr/>
                      </wps:wsp>
                      <wps:wsp>
                        <wps:cNvPr id="42930" name="Shape 42930"/>
                        <wps:cNvSpPr/>
                        <wps:spPr>
                          <a:xfrm>
                            <a:off x="1957974" y="489509"/>
                            <a:ext cx="31660" cy="31660"/>
                          </a:xfrm>
                          <a:custGeom>
                            <a:avLst/>
                            <a:gdLst/>
                            <a:ahLst/>
                            <a:cxnLst/>
                            <a:rect l="0" t="0" r="0" b="0"/>
                            <a:pathLst>
                              <a:path w="31660" h="31660">
                                <a:moveTo>
                                  <a:pt x="0" y="0"/>
                                </a:moveTo>
                                <a:lnTo>
                                  <a:pt x="31660" y="0"/>
                                </a:lnTo>
                                <a:lnTo>
                                  <a:pt x="31660" y="31660"/>
                                </a:lnTo>
                                <a:lnTo>
                                  <a:pt x="0" y="31660"/>
                                </a:lnTo>
                                <a:lnTo>
                                  <a:pt x="0" y="0"/>
                                </a:lnTo>
                              </a:path>
                            </a:pathLst>
                          </a:custGeom>
                          <a:ln w="0" cap="flat">
                            <a:round/>
                          </a:ln>
                        </wps:spPr>
                        <wps:style>
                          <a:lnRef idx="0">
                            <a:srgbClr val="000000">
                              <a:alpha val="0"/>
                            </a:srgbClr>
                          </a:lnRef>
                          <a:fillRef idx="1">
                            <a:srgbClr val="609CFF"/>
                          </a:fillRef>
                          <a:effectRef idx="0">
                            <a:scrgbClr r="0" g="0" b="0"/>
                          </a:effectRef>
                          <a:fontRef idx="none"/>
                        </wps:style>
                        <wps:bodyPr/>
                      </wps:wsp>
                      <wps:wsp>
                        <wps:cNvPr id="2372" name="Rectangle 2372"/>
                        <wps:cNvSpPr/>
                        <wps:spPr>
                          <a:xfrm>
                            <a:off x="120768" y="2282758"/>
                            <a:ext cx="46513" cy="77383"/>
                          </a:xfrm>
                          <a:prstGeom prst="rect">
                            <a:avLst/>
                          </a:prstGeom>
                          <a:ln>
                            <a:noFill/>
                          </a:ln>
                        </wps:spPr>
                        <wps:txbx>
                          <w:txbxContent>
                            <w:p w14:paraId="1BE24E34" w14:textId="77777777" w:rsidR="00AA4235" w:rsidRDefault="00AA4235">
                              <w:pPr>
                                <w:spacing w:after="160" w:line="259" w:lineRule="auto"/>
                                <w:ind w:left="0" w:right="0" w:firstLine="0"/>
                                <w:jc w:val="left"/>
                              </w:pPr>
                              <w:r>
                                <w:rPr>
                                  <w:rFonts w:ascii="Arial" w:eastAsia="Arial" w:hAnsi="Arial" w:cs="Arial"/>
                                  <w:color w:val="4D4D4D"/>
                                  <w:sz w:val="10"/>
                                </w:rPr>
                                <w:t>0</w:t>
                              </w:r>
                            </w:p>
                          </w:txbxContent>
                        </wps:txbx>
                        <wps:bodyPr horzOverflow="overflow" vert="horz" lIns="0" tIns="0" rIns="0" bIns="0" rtlCol="0">
                          <a:noAutofit/>
                        </wps:bodyPr>
                      </wps:wsp>
                      <wps:wsp>
                        <wps:cNvPr id="2373" name="Rectangle 2373"/>
                        <wps:cNvSpPr/>
                        <wps:spPr>
                          <a:xfrm>
                            <a:off x="85806" y="1617904"/>
                            <a:ext cx="93027" cy="77383"/>
                          </a:xfrm>
                          <a:prstGeom prst="rect">
                            <a:avLst/>
                          </a:prstGeom>
                          <a:ln>
                            <a:noFill/>
                          </a:ln>
                        </wps:spPr>
                        <wps:txbx>
                          <w:txbxContent>
                            <w:p w14:paraId="25FBF208" w14:textId="77777777" w:rsidR="00AA4235" w:rsidRDefault="00AA4235">
                              <w:pPr>
                                <w:spacing w:after="160" w:line="259" w:lineRule="auto"/>
                                <w:ind w:left="0" w:right="0" w:firstLine="0"/>
                                <w:jc w:val="left"/>
                              </w:pPr>
                              <w:r>
                                <w:rPr>
                                  <w:rFonts w:ascii="Arial" w:eastAsia="Arial" w:hAnsi="Arial" w:cs="Arial"/>
                                  <w:color w:val="4D4D4D"/>
                                  <w:sz w:val="10"/>
                                </w:rPr>
                                <w:t>20</w:t>
                              </w:r>
                            </w:p>
                          </w:txbxContent>
                        </wps:txbx>
                        <wps:bodyPr horzOverflow="overflow" vert="horz" lIns="0" tIns="0" rIns="0" bIns="0" rtlCol="0">
                          <a:noAutofit/>
                        </wps:bodyPr>
                      </wps:wsp>
                      <wps:wsp>
                        <wps:cNvPr id="2374" name="Rectangle 2374"/>
                        <wps:cNvSpPr/>
                        <wps:spPr>
                          <a:xfrm>
                            <a:off x="85806" y="952998"/>
                            <a:ext cx="93027" cy="77383"/>
                          </a:xfrm>
                          <a:prstGeom prst="rect">
                            <a:avLst/>
                          </a:prstGeom>
                          <a:ln>
                            <a:noFill/>
                          </a:ln>
                        </wps:spPr>
                        <wps:txbx>
                          <w:txbxContent>
                            <w:p w14:paraId="629BC7B4" w14:textId="77777777" w:rsidR="00AA4235" w:rsidRDefault="00AA4235">
                              <w:pPr>
                                <w:spacing w:after="160" w:line="259" w:lineRule="auto"/>
                                <w:ind w:left="0" w:right="0" w:firstLine="0"/>
                                <w:jc w:val="left"/>
                              </w:pPr>
                              <w:r>
                                <w:rPr>
                                  <w:rFonts w:ascii="Arial" w:eastAsia="Arial" w:hAnsi="Arial" w:cs="Arial"/>
                                  <w:color w:val="4D4D4D"/>
                                  <w:sz w:val="10"/>
                                </w:rPr>
                                <w:t>40</w:t>
                              </w:r>
                            </w:p>
                          </w:txbxContent>
                        </wps:txbx>
                        <wps:bodyPr horzOverflow="overflow" vert="horz" lIns="0" tIns="0" rIns="0" bIns="0" rtlCol="0">
                          <a:noAutofit/>
                        </wps:bodyPr>
                      </wps:wsp>
                      <wps:wsp>
                        <wps:cNvPr id="2375" name="Rectangle 2375"/>
                        <wps:cNvSpPr/>
                        <wps:spPr>
                          <a:xfrm>
                            <a:off x="85806" y="288145"/>
                            <a:ext cx="93027" cy="77382"/>
                          </a:xfrm>
                          <a:prstGeom prst="rect">
                            <a:avLst/>
                          </a:prstGeom>
                          <a:ln>
                            <a:noFill/>
                          </a:ln>
                        </wps:spPr>
                        <wps:txbx>
                          <w:txbxContent>
                            <w:p w14:paraId="49530C85" w14:textId="77777777" w:rsidR="00AA4235" w:rsidRDefault="00AA4235">
                              <w:pPr>
                                <w:spacing w:after="160" w:line="259" w:lineRule="auto"/>
                                <w:ind w:left="0" w:right="0" w:firstLine="0"/>
                                <w:jc w:val="left"/>
                              </w:pPr>
                              <w:r>
                                <w:rPr>
                                  <w:rFonts w:ascii="Arial" w:eastAsia="Arial" w:hAnsi="Arial" w:cs="Arial"/>
                                  <w:color w:val="4D4D4D"/>
                                  <w:sz w:val="10"/>
                                </w:rPr>
                                <w:t>60</w:t>
                              </w:r>
                            </w:p>
                          </w:txbxContent>
                        </wps:txbx>
                        <wps:bodyPr horzOverflow="overflow" vert="horz" lIns="0" tIns="0" rIns="0" bIns="0" rtlCol="0">
                          <a:noAutofit/>
                        </wps:bodyPr>
                      </wps:wsp>
                      <wps:wsp>
                        <wps:cNvPr id="2376" name="Shape 2376"/>
                        <wps:cNvSpPr/>
                        <wps:spPr>
                          <a:xfrm>
                            <a:off x="167209" y="2305328"/>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377" name="Shape 2377"/>
                        <wps:cNvSpPr/>
                        <wps:spPr>
                          <a:xfrm>
                            <a:off x="167209" y="1640475"/>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378" name="Shape 2378"/>
                        <wps:cNvSpPr/>
                        <wps:spPr>
                          <a:xfrm>
                            <a:off x="167209" y="975621"/>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379" name="Shape 2379"/>
                        <wps:cNvSpPr/>
                        <wps:spPr>
                          <a:xfrm>
                            <a:off x="167209" y="310715"/>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380" name="Shape 2380"/>
                        <wps:cNvSpPr/>
                        <wps:spPr>
                          <a:xfrm>
                            <a:off x="263499"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381" name="Shape 2381"/>
                        <wps:cNvSpPr/>
                        <wps:spPr>
                          <a:xfrm>
                            <a:off x="605570"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382" name="Shape 2382"/>
                        <wps:cNvSpPr/>
                        <wps:spPr>
                          <a:xfrm>
                            <a:off x="947642"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383" name="Shape 2383"/>
                        <wps:cNvSpPr/>
                        <wps:spPr>
                          <a:xfrm>
                            <a:off x="1289661"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384" name="Shape 2384"/>
                        <wps:cNvSpPr/>
                        <wps:spPr>
                          <a:xfrm>
                            <a:off x="1631732"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385" name="Shape 2385"/>
                        <wps:cNvSpPr/>
                        <wps:spPr>
                          <a:xfrm>
                            <a:off x="1973804"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386" name="Rectangle 2386"/>
                        <wps:cNvSpPr/>
                        <wps:spPr>
                          <a:xfrm>
                            <a:off x="219783" y="2435972"/>
                            <a:ext cx="116283" cy="77383"/>
                          </a:xfrm>
                          <a:prstGeom prst="rect">
                            <a:avLst/>
                          </a:prstGeom>
                          <a:ln>
                            <a:noFill/>
                          </a:ln>
                        </wps:spPr>
                        <wps:txbx>
                          <w:txbxContent>
                            <w:p w14:paraId="28D02ECF" w14:textId="77777777" w:rsidR="00AA4235" w:rsidRDefault="00AA4235">
                              <w:pPr>
                                <w:spacing w:after="160" w:line="259" w:lineRule="auto"/>
                                <w:ind w:left="0" w:right="0" w:firstLine="0"/>
                                <w:jc w:val="left"/>
                              </w:pPr>
                              <w:r>
                                <w:rPr>
                                  <w:rFonts w:ascii="Arial" w:eastAsia="Arial" w:hAnsi="Arial" w:cs="Arial"/>
                                  <w:color w:val="4D4D4D"/>
                                  <w:sz w:val="10"/>
                                </w:rPr>
                                <w:t>0.0</w:t>
                              </w:r>
                            </w:p>
                          </w:txbxContent>
                        </wps:txbx>
                        <wps:bodyPr horzOverflow="overflow" vert="horz" lIns="0" tIns="0" rIns="0" bIns="0" rtlCol="0">
                          <a:noAutofit/>
                        </wps:bodyPr>
                      </wps:wsp>
                      <wps:wsp>
                        <wps:cNvPr id="2387" name="Rectangle 2387"/>
                        <wps:cNvSpPr/>
                        <wps:spPr>
                          <a:xfrm>
                            <a:off x="561855" y="2435972"/>
                            <a:ext cx="116283" cy="77383"/>
                          </a:xfrm>
                          <a:prstGeom prst="rect">
                            <a:avLst/>
                          </a:prstGeom>
                          <a:ln>
                            <a:noFill/>
                          </a:ln>
                        </wps:spPr>
                        <wps:txbx>
                          <w:txbxContent>
                            <w:p w14:paraId="0B577FC2" w14:textId="77777777" w:rsidR="00AA4235" w:rsidRDefault="00AA4235">
                              <w:pPr>
                                <w:spacing w:after="160" w:line="259" w:lineRule="auto"/>
                                <w:ind w:left="0" w:right="0" w:firstLine="0"/>
                                <w:jc w:val="left"/>
                              </w:pPr>
                              <w:r>
                                <w:rPr>
                                  <w:rFonts w:ascii="Arial" w:eastAsia="Arial" w:hAnsi="Arial" w:cs="Arial"/>
                                  <w:color w:val="4D4D4D"/>
                                  <w:sz w:val="10"/>
                                </w:rPr>
                                <w:t>0.1</w:t>
                              </w:r>
                            </w:p>
                          </w:txbxContent>
                        </wps:txbx>
                        <wps:bodyPr horzOverflow="overflow" vert="horz" lIns="0" tIns="0" rIns="0" bIns="0" rtlCol="0">
                          <a:noAutofit/>
                        </wps:bodyPr>
                      </wps:wsp>
                      <wps:wsp>
                        <wps:cNvPr id="2388" name="Rectangle 2388"/>
                        <wps:cNvSpPr/>
                        <wps:spPr>
                          <a:xfrm>
                            <a:off x="903926" y="2435972"/>
                            <a:ext cx="116283" cy="77383"/>
                          </a:xfrm>
                          <a:prstGeom prst="rect">
                            <a:avLst/>
                          </a:prstGeom>
                          <a:ln>
                            <a:noFill/>
                          </a:ln>
                        </wps:spPr>
                        <wps:txbx>
                          <w:txbxContent>
                            <w:p w14:paraId="6EFD5FB5" w14:textId="77777777" w:rsidR="00AA4235" w:rsidRDefault="00AA4235">
                              <w:pPr>
                                <w:spacing w:after="160" w:line="259" w:lineRule="auto"/>
                                <w:ind w:left="0" w:right="0" w:firstLine="0"/>
                                <w:jc w:val="left"/>
                              </w:pPr>
                              <w:r>
                                <w:rPr>
                                  <w:rFonts w:ascii="Arial" w:eastAsia="Arial" w:hAnsi="Arial" w:cs="Arial"/>
                                  <w:color w:val="4D4D4D"/>
                                  <w:sz w:val="10"/>
                                </w:rPr>
                                <w:t>0.2</w:t>
                              </w:r>
                            </w:p>
                          </w:txbxContent>
                        </wps:txbx>
                        <wps:bodyPr horzOverflow="overflow" vert="horz" lIns="0" tIns="0" rIns="0" bIns="0" rtlCol="0">
                          <a:noAutofit/>
                        </wps:bodyPr>
                      </wps:wsp>
                      <wps:wsp>
                        <wps:cNvPr id="2389" name="Rectangle 2389"/>
                        <wps:cNvSpPr/>
                        <wps:spPr>
                          <a:xfrm>
                            <a:off x="1245945" y="2435972"/>
                            <a:ext cx="116283" cy="77383"/>
                          </a:xfrm>
                          <a:prstGeom prst="rect">
                            <a:avLst/>
                          </a:prstGeom>
                          <a:ln>
                            <a:noFill/>
                          </a:ln>
                        </wps:spPr>
                        <wps:txbx>
                          <w:txbxContent>
                            <w:p w14:paraId="7DBA1910" w14:textId="77777777" w:rsidR="00AA4235" w:rsidRDefault="00AA4235">
                              <w:pPr>
                                <w:spacing w:after="160" w:line="259" w:lineRule="auto"/>
                                <w:ind w:left="0" w:right="0" w:firstLine="0"/>
                                <w:jc w:val="left"/>
                              </w:pPr>
                              <w:r>
                                <w:rPr>
                                  <w:rFonts w:ascii="Arial" w:eastAsia="Arial" w:hAnsi="Arial" w:cs="Arial"/>
                                  <w:color w:val="4D4D4D"/>
                                  <w:sz w:val="10"/>
                                </w:rPr>
                                <w:t>0.3</w:t>
                              </w:r>
                            </w:p>
                          </w:txbxContent>
                        </wps:txbx>
                        <wps:bodyPr horzOverflow="overflow" vert="horz" lIns="0" tIns="0" rIns="0" bIns="0" rtlCol="0">
                          <a:noAutofit/>
                        </wps:bodyPr>
                      </wps:wsp>
                      <wps:wsp>
                        <wps:cNvPr id="2390" name="Rectangle 2390"/>
                        <wps:cNvSpPr/>
                        <wps:spPr>
                          <a:xfrm>
                            <a:off x="1588017" y="2435972"/>
                            <a:ext cx="116283" cy="77383"/>
                          </a:xfrm>
                          <a:prstGeom prst="rect">
                            <a:avLst/>
                          </a:prstGeom>
                          <a:ln>
                            <a:noFill/>
                          </a:ln>
                        </wps:spPr>
                        <wps:txbx>
                          <w:txbxContent>
                            <w:p w14:paraId="7D02A743" w14:textId="77777777" w:rsidR="00AA4235" w:rsidRDefault="00AA4235">
                              <w:pPr>
                                <w:spacing w:after="160" w:line="259" w:lineRule="auto"/>
                                <w:ind w:left="0" w:right="0" w:firstLine="0"/>
                                <w:jc w:val="left"/>
                              </w:pPr>
                              <w:r>
                                <w:rPr>
                                  <w:rFonts w:ascii="Arial" w:eastAsia="Arial" w:hAnsi="Arial" w:cs="Arial"/>
                                  <w:color w:val="4D4D4D"/>
                                  <w:sz w:val="10"/>
                                </w:rPr>
                                <w:t>0.4</w:t>
                              </w:r>
                            </w:p>
                          </w:txbxContent>
                        </wps:txbx>
                        <wps:bodyPr horzOverflow="overflow" vert="horz" lIns="0" tIns="0" rIns="0" bIns="0" rtlCol="0">
                          <a:noAutofit/>
                        </wps:bodyPr>
                      </wps:wsp>
                      <wps:wsp>
                        <wps:cNvPr id="2391" name="Rectangle 2391"/>
                        <wps:cNvSpPr/>
                        <wps:spPr>
                          <a:xfrm>
                            <a:off x="1930088" y="2435972"/>
                            <a:ext cx="116283" cy="77383"/>
                          </a:xfrm>
                          <a:prstGeom prst="rect">
                            <a:avLst/>
                          </a:prstGeom>
                          <a:ln>
                            <a:noFill/>
                          </a:ln>
                        </wps:spPr>
                        <wps:txbx>
                          <w:txbxContent>
                            <w:p w14:paraId="10D5A46B" w14:textId="77777777" w:rsidR="00AA4235" w:rsidRDefault="00AA4235">
                              <w:pPr>
                                <w:spacing w:after="160" w:line="259" w:lineRule="auto"/>
                                <w:ind w:left="0" w:right="0" w:firstLine="0"/>
                                <w:jc w:val="left"/>
                              </w:pPr>
                              <w:r>
                                <w:rPr>
                                  <w:rFonts w:ascii="Arial" w:eastAsia="Arial" w:hAnsi="Arial" w:cs="Arial"/>
                                  <w:color w:val="4D4D4D"/>
                                  <w:sz w:val="10"/>
                                </w:rPr>
                                <w:t>0.5</w:t>
                              </w:r>
                            </w:p>
                          </w:txbxContent>
                        </wps:txbx>
                        <wps:bodyPr horzOverflow="overflow" vert="horz" lIns="0" tIns="0" rIns="0" bIns="0" rtlCol="0">
                          <a:noAutofit/>
                        </wps:bodyPr>
                      </wps:wsp>
                      <wps:wsp>
                        <wps:cNvPr id="2392" name="Rectangle 2392"/>
                        <wps:cNvSpPr/>
                        <wps:spPr>
                          <a:xfrm>
                            <a:off x="1024223" y="2513213"/>
                            <a:ext cx="255677" cy="96728"/>
                          </a:xfrm>
                          <a:prstGeom prst="rect">
                            <a:avLst/>
                          </a:prstGeom>
                          <a:ln>
                            <a:noFill/>
                          </a:ln>
                        </wps:spPr>
                        <wps:txbx>
                          <w:txbxContent>
                            <w:p w14:paraId="0943B57A" w14:textId="77777777" w:rsidR="00AA4235" w:rsidRDefault="00AA4235">
                              <w:pPr>
                                <w:spacing w:after="160" w:line="259" w:lineRule="auto"/>
                                <w:ind w:left="0" w:right="0" w:firstLine="0"/>
                                <w:jc w:val="left"/>
                              </w:pPr>
                              <w:r>
                                <w:rPr>
                                  <w:rFonts w:ascii="Arial" w:eastAsia="Arial" w:hAnsi="Arial" w:cs="Arial"/>
                                  <w:b/>
                                  <w:sz w:val="12"/>
                                </w:rPr>
                                <w:t>Delta</w:t>
                              </w:r>
                            </w:p>
                          </w:txbxContent>
                        </wps:txbx>
                        <wps:bodyPr horzOverflow="overflow" vert="horz" lIns="0" tIns="0" rIns="0" bIns="0" rtlCol="0">
                          <a:noAutofit/>
                        </wps:bodyPr>
                      </wps:wsp>
                      <wps:wsp>
                        <wps:cNvPr id="2393" name="Rectangle 2393"/>
                        <wps:cNvSpPr/>
                        <wps:spPr>
                          <a:xfrm rot="-5399999">
                            <a:off x="-366051" y="1106198"/>
                            <a:ext cx="828832" cy="96728"/>
                          </a:xfrm>
                          <a:prstGeom prst="rect">
                            <a:avLst/>
                          </a:prstGeom>
                          <a:ln>
                            <a:noFill/>
                          </a:ln>
                        </wps:spPr>
                        <wps:txbx>
                          <w:txbxContent>
                            <w:p w14:paraId="5E3EDB59" w14:textId="77777777" w:rsidR="00AA4235" w:rsidRDefault="00AA4235">
                              <w:pPr>
                                <w:spacing w:after="160" w:line="259" w:lineRule="auto"/>
                                <w:ind w:left="0" w:right="0" w:firstLine="0"/>
                                <w:jc w:val="left"/>
                              </w:pPr>
                              <w:r>
                                <w:rPr>
                                  <w:rFonts w:ascii="Arial" w:eastAsia="Arial" w:hAnsi="Arial" w:cs="Arial"/>
                                  <w:b/>
                                  <w:sz w:val="12"/>
                                </w:rPr>
                                <w:t>Probability Ratio</w:t>
                              </w:r>
                            </w:p>
                          </w:txbxContent>
                        </wps:txbx>
                        <wps:bodyPr horzOverflow="overflow" vert="horz" lIns="0" tIns="0" rIns="0" bIns="0" rtlCol="0">
                          <a:noAutofit/>
                        </wps:bodyPr>
                      </wps:wsp>
                      <wps:wsp>
                        <wps:cNvPr id="2395" name="Rectangle 2395"/>
                        <wps:cNvSpPr/>
                        <wps:spPr>
                          <a:xfrm>
                            <a:off x="539787" y="2696158"/>
                            <a:ext cx="344549" cy="70934"/>
                          </a:xfrm>
                          <a:prstGeom prst="rect">
                            <a:avLst/>
                          </a:prstGeom>
                          <a:ln>
                            <a:noFill/>
                          </a:ln>
                        </wps:spPr>
                        <wps:txbx>
                          <w:txbxContent>
                            <w:p w14:paraId="22D6CBA0" w14:textId="77777777" w:rsidR="00AA4235" w:rsidRDefault="00AA4235">
                              <w:pPr>
                                <w:spacing w:after="160" w:line="259" w:lineRule="auto"/>
                                <w:ind w:left="0" w:right="0" w:firstLine="0"/>
                                <w:jc w:val="left"/>
                              </w:pPr>
                              <w:r>
                                <w:rPr>
                                  <w:rFonts w:ascii="Arial" w:eastAsia="Arial" w:hAnsi="Arial" w:cs="Arial"/>
                                  <w:sz w:val="9"/>
                                </w:rPr>
                                <w:t>Data Type</w:t>
                              </w:r>
                            </w:p>
                          </w:txbxContent>
                        </wps:txbx>
                        <wps:bodyPr horzOverflow="overflow" vert="horz" lIns="0" tIns="0" rIns="0" bIns="0" rtlCol="0">
                          <a:noAutofit/>
                        </wps:bodyPr>
                      </wps:wsp>
                      <wps:wsp>
                        <wps:cNvPr id="42931" name="Shape 42931"/>
                        <wps:cNvSpPr/>
                        <wps:spPr>
                          <a:xfrm>
                            <a:off x="832692" y="2671564"/>
                            <a:ext cx="90576" cy="90576"/>
                          </a:xfrm>
                          <a:custGeom>
                            <a:avLst/>
                            <a:gdLst/>
                            <a:ahLst/>
                            <a:cxnLst/>
                            <a:rect l="0" t="0" r="0" b="0"/>
                            <a:pathLst>
                              <a:path w="90576" h="90576">
                                <a:moveTo>
                                  <a:pt x="0" y="0"/>
                                </a:moveTo>
                                <a:lnTo>
                                  <a:pt x="90576" y="0"/>
                                </a:lnTo>
                                <a:lnTo>
                                  <a:pt x="90576" y="90576"/>
                                </a:lnTo>
                                <a:lnTo>
                                  <a:pt x="0" y="90576"/>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397" name="Shape 2397"/>
                        <wps:cNvSpPr/>
                        <wps:spPr>
                          <a:xfrm>
                            <a:off x="841760" y="2716852"/>
                            <a:ext cx="72440" cy="0"/>
                          </a:xfrm>
                          <a:custGeom>
                            <a:avLst/>
                            <a:gdLst/>
                            <a:ahLst/>
                            <a:cxnLst/>
                            <a:rect l="0" t="0" r="0" b="0"/>
                            <a:pathLst>
                              <a:path w="72440">
                                <a:moveTo>
                                  <a:pt x="0" y="0"/>
                                </a:moveTo>
                                <a:lnTo>
                                  <a:pt x="72440" y="0"/>
                                </a:lnTo>
                              </a:path>
                            </a:pathLst>
                          </a:custGeom>
                          <a:ln w="6709" cap="flat">
                            <a:round/>
                          </a:ln>
                        </wps:spPr>
                        <wps:style>
                          <a:lnRef idx="1">
                            <a:srgbClr val="F8766C"/>
                          </a:lnRef>
                          <a:fillRef idx="0">
                            <a:srgbClr val="000000">
                              <a:alpha val="0"/>
                            </a:srgbClr>
                          </a:fillRef>
                          <a:effectRef idx="0">
                            <a:scrgbClr r="0" g="0" b="0"/>
                          </a:effectRef>
                          <a:fontRef idx="none"/>
                        </wps:style>
                        <wps:bodyPr/>
                      </wps:wsp>
                      <wps:wsp>
                        <wps:cNvPr id="2398" name="Shape 2398"/>
                        <wps:cNvSpPr/>
                        <wps:spPr>
                          <a:xfrm>
                            <a:off x="862150" y="2701022"/>
                            <a:ext cx="31660" cy="31659"/>
                          </a:xfrm>
                          <a:custGeom>
                            <a:avLst/>
                            <a:gdLst/>
                            <a:ahLst/>
                            <a:cxnLst/>
                            <a:rect l="0" t="0" r="0" b="0"/>
                            <a:pathLst>
                              <a:path w="31660" h="31659">
                                <a:moveTo>
                                  <a:pt x="15830" y="0"/>
                                </a:moveTo>
                                <a:cubicBezTo>
                                  <a:pt x="24531" y="0"/>
                                  <a:pt x="31660" y="7129"/>
                                  <a:pt x="31660" y="15830"/>
                                </a:cubicBezTo>
                                <a:cubicBezTo>
                                  <a:pt x="31660" y="24531"/>
                                  <a:pt x="24531" y="31659"/>
                                  <a:pt x="15830" y="31659"/>
                                </a:cubicBezTo>
                                <a:cubicBezTo>
                                  <a:pt x="7129" y="31659"/>
                                  <a:pt x="0" y="24531"/>
                                  <a:pt x="0" y="15830"/>
                                </a:cubicBezTo>
                                <a:cubicBezTo>
                                  <a:pt x="0" y="7129"/>
                                  <a:pt x="7129" y="0"/>
                                  <a:pt x="15830" y="0"/>
                                </a:cubicBezTo>
                                <a:close/>
                              </a:path>
                            </a:pathLst>
                          </a:custGeom>
                          <a:ln w="0" cap="rnd">
                            <a:round/>
                          </a:ln>
                        </wps:spPr>
                        <wps:style>
                          <a:lnRef idx="0">
                            <a:srgbClr val="000000">
                              <a:alpha val="0"/>
                            </a:srgbClr>
                          </a:lnRef>
                          <a:fillRef idx="1">
                            <a:srgbClr val="F8766C"/>
                          </a:fillRef>
                          <a:effectRef idx="0">
                            <a:scrgbClr r="0" g="0" b="0"/>
                          </a:effectRef>
                          <a:fontRef idx="none"/>
                        </wps:style>
                        <wps:bodyPr/>
                      </wps:wsp>
                      <wps:wsp>
                        <wps:cNvPr id="42932" name="Shape 42932"/>
                        <wps:cNvSpPr/>
                        <wps:spPr>
                          <a:xfrm>
                            <a:off x="1071922" y="2671564"/>
                            <a:ext cx="90576" cy="90576"/>
                          </a:xfrm>
                          <a:custGeom>
                            <a:avLst/>
                            <a:gdLst/>
                            <a:ahLst/>
                            <a:cxnLst/>
                            <a:rect l="0" t="0" r="0" b="0"/>
                            <a:pathLst>
                              <a:path w="90576" h="90576">
                                <a:moveTo>
                                  <a:pt x="0" y="0"/>
                                </a:moveTo>
                                <a:lnTo>
                                  <a:pt x="90576" y="0"/>
                                </a:lnTo>
                                <a:lnTo>
                                  <a:pt x="90576" y="90576"/>
                                </a:lnTo>
                                <a:lnTo>
                                  <a:pt x="0" y="90576"/>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400" name="Shape 2400"/>
                        <wps:cNvSpPr/>
                        <wps:spPr>
                          <a:xfrm>
                            <a:off x="1080990" y="2716852"/>
                            <a:ext cx="72440" cy="0"/>
                          </a:xfrm>
                          <a:custGeom>
                            <a:avLst/>
                            <a:gdLst/>
                            <a:ahLst/>
                            <a:cxnLst/>
                            <a:rect l="0" t="0" r="0" b="0"/>
                            <a:pathLst>
                              <a:path w="72440">
                                <a:moveTo>
                                  <a:pt x="0" y="0"/>
                                </a:moveTo>
                                <a:lnTo>
                                  <a:pt x="72440" y="0"/>
                                </a:lnTo>
                              </a:path>
                            </a:pathLst>
                          </a:custGeom>
                          <a:ln w="6709" cap="flat">
                            <a:round/>
                          </a:ln>
                        </wps:spPr>
                        <wps:style>
                          <a:lnRef idx="1">
                            <a:srgbClr val="00B938"/>
                          </a:lnRef>
                          <a:fillRef idx="0">
                            <a:srgbClr val="000000">
                              <a:alpha val="0"/>
                            </a:srgbClr>
                          </a:fillRef>
                          <a:effectRef idx="0">
                            <a:scrgbClr r="0" g="0" b="0"/>
                          </a:effectRef>
                          <a:fontRef idx="none"/>
                        </wps:style>
                        <wps:bodyPr/>
                      </wps:wsp>
                      <wps:wsp>
                        <wps:cNvPr id="2401" name="Shape 2401"/>
                        <wps:cNvSpPr/>
                        <wps:spPr>
                          <a:xfrm>
                            <a:off x="1095876" y="2692216"/>
                            <a:ext cx="42667" cy="36954"/>
                          </a:xfrm>
                          <a:custGeom>
                            <a:avLst/>
                            <a:gdLst/>
                            <a:ahLst/>
                            <a:cxnLst/>
                            <a:rect l="0" t="0" r="0" b="0"/>
                            <a:pathLst>
                              <a:path w="42667" h="36954">
                                <a:moveTo>
                                  <a:pt x="21334" y="0"/>
                                </a:moveTo>
                                <a:lnTo>
                                  <a:pt x="42667" y="36954"/>
                                </a:lnTo>
                                <a:lnTo>
                                  <a:pt x="0" y="36954"/>
                                </a:lnTo>
                                <a:lnTo>
                                  <a:pt x="21334" y="0"/>
                                </a:lnTo>
                                <a:close/>
                              </a:path>
                            </a:pathLst>
                          </a:custGeom>
                          <a:ln w="0" cap="rnd">
                            <a:round/>
                          </a:ln>
                        </wps:spPr>
                        <wps:style>
                          <a:lnRef idx="0">
                            <a:srgbClr val="000000">
                              <a:alpha val="0"/>
                            </a:srgbClr>
                          </a:lnRef>
                          <a:fillRef idx="1">
                            <a:srgbClr val="00B938"/>
                          </a:fillRef>
                          <a:effectRef idx="0">
                            <a:scrgbClr r="0" g="0" b="0"/>
                          </a:effectRef>
                          <a:fontRef idx="none"/>
                        </wps:style>
                        <wps:bodyPr/>
                      </wps:wsp>
                      <wps:wsp>
                        <wps:cNvPr id="42933" name="Shape 42933"/>
                        <wps:cNvSpPr/>
                        <wps:spPr>
                          <a:xfrm>
                            <a:off x="1345747" y="2671564"/>
                            <a:ext cx="90576" cy="90576"/>
                          </a:xfrm>
                          <a:custGeom>
                            <a:avLst/>
                            <a:gdLst/>
                            <a:ahLst/>
                            <a:cxnLst/>
                            <a:rect l="0" t="0" r="0" b="0"/>
                            <a:pathLst>
                              <a:path w="90576" h="90576">
                                <a:moveTo>
                                  <a:pt x="0" y="0"/>
                                </a:moveTo>
                                <a:lnTo>
                                  <a:pt x="90576" y="0"/>
                                </a:lnTo>
                                <a:lnTo>
                                  <a:pt x="90576" y="90576"/>
                                </a:lnTo>
                                <a:lnTo>
                                  <a:pt x="0" y="90576"/>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403" name="Shape 2403"/>
                        <wps:cNvSpPr/>
                        <wps:spPr>
                          <a:xfrm>
                            <a:off x="1354815" y="2716852"/>
                            <a:ext cx="72440" cy="0"/>
                          </a:xfrm>
                          <a:custGeom>
                            <a:avLst/>
                            <a:gdLst/>
                            <a:ahLst/>
                            <a:cxnLst/>
                            <a:rect l="0" t="0" r="0" b="0"/>
                            <a:pathLst>
                              <a:path w="72440">
                                <a:moveTo>
                                  <a:pt x="0" y="0"/>
                                </a:moveTo>
                                <a:lnTo>
                                  <a:pt x="72440" y="0"/>
                                </a:lnTo>
                              </a:path>
                            </a:pathLst>
                          </a:custGeom>
                          <a:ln w="6709" cap="flat">
                            <a:round/>
                          </a:ln>
                        </wps:spPr>
                        <wps:style>
                          <a:lnRef idx="1">
                            <a:srgbClr val="609CFF"/>
                          </a:lnRef>
                          <a:fillRef idx="0">
                            <a:srgbClr val="000000">
                              <a:alpha val="0"/>
                            </a:srgbClr>
                          </a:fillRef>
                          <a:effectRef idx="0">
                            <a:scrgbClr r="0" g="0" b="0"/>
                          </a:effectRef>
                          <a:fontRef idx="none"/>
                        </wps:style>
                        <wps:bodyPr/>
                      </wps:wsp>
                      <wps:wsp>
                        <wps:cNvPr id="42934" name="Shape 42934"/>
                        <wps:cNvSpPr/>
                        <wps:spPr>
                          <a:xfrm>
                            <a:off x="1375205" y="2701022"/>
                            <a:ext cx="31660" cy="31659"/>
                          </a:xfrm>
                          <a:custGeom>
                            <a:avLst/>
                            <a:gdLst/>
                            <a:ahLst/>
                            <a:cxnLst/>
                            <a:rect l="0" t="0" r="0" b="0"/>
                            <a:pathLst>
                              <a:path w="31660" h="31659">
                                <a:moveTo>
                                  <a:pt x="0" y="0"/>
                                </a:moveTo>
                                <a:lnTo>
                                  <a:pt x="31660" y="0"/>
                                </a:lnTo>
                                <a:lnTo>
                                  <a:pt x="31660" y="31659"/>
                                </a:lnTo>
                                <a:lnTo>
                                  <a:pt x="0" y="31659"/>
                                </a:lnTo>
                                <a:lnTo>
                                  <a:pt x="0" y="0"/>
                                </a:lnTo>
                              </a:path>
                            </a:pathLst>
                          </a:custGeom>
                          <a:ln w="0" cap="rnd">
                            <a:round/>
                          </a:ln>
                        </wps:spPr>
                        <wps:style>
                          <a:lnRef idx="0">
                            <a:srgbClr val="000000">
                              <a:alpha val="0"/>
                            </a:srgbClr>
                          </a:lnRef>
                          <a:fillRef idx="1">
                            <a:srgbClr val="609CFF"/>
                          </a:fillRef>
                          <a:effectRef idx="0">
                            <a:scrgbClr r="0" g="0" b="0"/>
                          </a:effectRef>
                          <a:fontRef idx="none"/>
                        </wps:style>
                        <wps:bodyPr/>
                      </wps:wsp>
                      <wps:wsp>
                        <wps:cNvPr id="2405" name="Rectangle 2405"/>
                        <wps:cNvSpPr/>
                        <wps:spPr>
                          <a:xfrm>
                            <a:off x="951992" y="2699911"/>
                            <a:ext cx="132450" cy="58037"/>
                          </a:xfrm>
                          <a:prstGeom prst="rect">
                            <a:avLst/>
                          </a:prstGeom>
                          <a:ln>
                            <a:noFill/>
                          </a:ln>
                        </wps:spPr>
                        <wps:txbx>
                          <w:txbxContent>
                            <w:p w14:paraId="4D66D915" w14:textId="77777777" w:rsidR="00AA4235" w:rsidRDefault="00AA4235">
                              <w:pPr>
                                <w:spacing w:after="160" w:line="259" w:lineRule="auto"/>
                                <w:ind w:left="0" w:right="0" w:firstLine="0"/>
                                <w:jc w:val="left"/>
                              </w:pPr>
                              <w:r>
                                <w:rPr>
                                  <w:rFonts w:ascii="Arial" w:eastAsia="Arial" w:hAnsi="Arial" w:cs="Arial"/>
                                  <w:sz w:val="7"/>
                                </w:rPr>
                                <w:t>MNL</w:t>
                              </w:r>
                            </w:p>
                          </w:txbxContent>
                        </wps:txbx>
                        <wps:bodyPr horzOverflow="overflow" vert="horz" lIns="0" tIns="0" rIns="0" bIns="0" rtlCol="0">
                          <a:noAutofit/>
                        </wps:bodyPr>
                      </wps:wsp>
                      <wps:wsp>
                        <wps:cNvPr id="2406" name="Rectangle 2406"/>
                        <wps:cNvSpPr/>
                        <wps:spPr>
                          <a:xfrm>
                            <a:off x="1191222" y="2699911"/>
                            <a:ext cx="168904" cy="58037"/>
                          </a:xfrm>
                          <a:prstGeom prst="rect">
                            <a:avLst/>
                          </a:prstGeom>
                          <a:ln>
                            <a:noFill/>
                          </a:ln>
                        </wps:spPr>
                        <wps:txbx>
                          <w:txbxContent>
                            <w:p w14:paraId="6A2857FD" w14:textId="77777777" w:rsidR="00AA4235" w:rsidRDefault="00AA4235">
                              <w:pPr>
                                <w:spacing w:after="160" w:line="259" w:lineRule="auto"/>
                                <w:ind w:left="0" w:right="0" w:firstLine="0"/>
                                <w:jc w:val="left"/>
                              </w:pPr>
                              <w:r>
                                <w:rPr>
                                  <w:rFonts w:ascii="Arial" w:eastAsia="Arial" w:hAnsi="Arial" w:cs="Arial"/>
                                  <w:sz w:val="7"/>
                                </w:rPr>
                                <w:t>CART</w:t>
                              </w:r>
                            </w:p>
                          </w:txbxContent>
                        </wps:txbx>
                        <wps:bodyPr horzOverflow="overflow" vert="horz" lIns="0" tIns="0" rIns="0" bIns="0" rtlCol="0">
                          <a:noAutofit/>
                        </wps:bodyPr>
                      </wps:wsp>
                      <wps:wsp>
                        <wps:cNvPr id="2407" name="Rectangle 2407"/>
                        <wps:cNvSpPr/>
                        <wps:spPr>
                          <a:xfrm>
                            <a:off x="1465047" y="2699911"/>
                            <a:ext cx="317165" cy="58037"/>
                          </a:xfrm>
                          <a:prstGeom prst="rect">
                            <a:avLst/>
                          </a:prstGeom>
                          <a:ln>
                            <a:noFill/>
                          </a:ln>
                        </wps:spPr>
                        <wps:txbx>
                          <w:txbxContent>
                            <w:p w14:paraId="13C69725" w14:textId="77777777" w:rsidR="00AA4235" w:rsidRDefault="00AA4235">
                              <w:pPr>
                                <w:spacing w:after="160" w:line="259" w:lineRule="auto"/>
                                <w:ind w:left="0" w:right="0" w:firstLine="0"/>
                                <w:jc w:val="left"/>
                              </w:pPr>
                              <w:r>
                                <w:rPr>
                                  <w:rFonts w:ascii="Arial" w:eastAsia="Arial" w:hAnsi="Arial" w:cs="Arial"/>
                                  <w:sz w:val="7"/>
                                </w:rPr>
                                <w:t>MOSTLY.AI</w:t>
                              </w:r>
                            </w:p>
                          </w:txbxContent>
                        </wps:txbx>
                        <wps:bodyPr horzOverflow="overflow" vert="horz" lIns="0" tIns="0" rIns="0" bIns="0" rtlCol="0">
                          <a:noAutofit/>
                        </wps:bodyPr>
                      </wps:wsp>
                      <wps:wsp>
                        <wps:cNvPr id="2408" name="Rectangle 2408"/>
                        <wps:cNvSpPr/>
                        <wps:spPr>
                          <a:xfrm>
                            <a:off x="181571" y="0"/>
                            <a:ext cx="1567957" cy="103176"/>
                          </a:xfrm>
                          <a:prstGeom prst="rect">
                            <a:avLst/>
                          </a:prstGeom>
                          <a:ln>
                            <a:noFill/>
                          </a:ln>
                        </wps:spPr>
                        <wps:txbx>
                          <w:txbxContent>
                            <w:p w14:paraId="7485D15E" w14:textId="77777777" w:rsidR="00AA4235" w:rsidRDefault="00AA4235">
                              <w:pPr>
                                <w:spacing w:after="160" w:line="259" w:lineRule="auto"/>
                                <w:ind w:left="0" w:right="0" w:firstLine="0"/>
                                <w:jc w:val="left"/>
                              </w:pPr>
                              <w:r>
                                <w:rPr>
                                  <w:rFonts w:ascii="Arial" w:eastAsia="Arial" w:hAnsi="Arial" w:cs="Arial"/>
                                  <w:b/>
                                  <w:sz w:val="13"/>
                                </w:rPr>
                                <w:t>South Korean COVID−19 Data</w:t>
                              </w:r>
                            </w:p>
                          </w:txbxContent>
                        </wps:txbx>
                        <wps:bodyPr horzOverflow="overflow" vert="horz" lIns="0" tIns="0" rIns="0" bIns="0" rtlCol="0">
                          <a:noAutofit/>
                        </wps:bodyPr>
                      </wps:wsp>
                      <wps:wsp>
                        <wps:cNvPr id="42935" name="Shape 42935"/>
                        <wps:cNvSpPr/>
                        <wps:spPr>
                          <a:xfrm>
                            <a:off x="2263564" y="104665"/>
                            <a:ext cx="1912162" cy="2305444"/>
                          </a:xfrm>
                          <a:custGeom>
                            <a:avLst/>
                            <a:gdLst/>
                            <a:ahLst/>
                            <a:cxnLst/>
                            <a:rect l="0" t="0" r="0" b="0"/>
                            <a:pathLst>
                              <a:path w="1912162" h="2305444">
                                <a:moveTo>
                                  <a:pt x="0" y="0"/>
                                </a:moveTo>
                                <a:lnTo>
                                  <a:pt x="1912162" y="0"/>
                                </a:lnTo>
                                <a:lnTo>
                                  <a:pt x="1912162" y="2305444"/>
                                </a:lnTo>
                                <a:lnTo>
                                  <a:pt x="0" y="2305444"/>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411" name="Shape 2411"/>
                        <wps:cNvSpPr/>
                        <wps:spPr>
                          <a:xfrm>
                            <a:off x="2263564" y="2007811"/>
                            <a:ext cx="1912162" cy="0"/>
                          </a:xfrm>
                          <a:custGeom>
                            <a:avLst/>
                            <a:gdLst/>
                            <a:ahLst/>
                            <a:cxnLst/>
                            <a:rect l="0" t="0" r="0" b="0"/>
                            <a:pathLst>
                              <a:path w="1912162">
                                <a:moveTo>
                                  <a:pt x="0" y="0"/>
                                </a:moveTo>
                                <a:lnTo>
                                  <a:pt x="1912162"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412" name="Shape 2412"/>
                        <wps:cNvSpPr/>
                        <wps:spPr>
                          <a:xfrm>
                            <a:off x="2263564" y="1412777"/>
                            <a:ext cx="1912162" cy="0"/>
                          </a:xfrm>
                          <a:custGeom>
                            <a:avLst/>
                            <a:gdLst/>
                            <a:ahLst/>
                            <a:cxnLst/>
                            <a:rect l="0" t="0" r="0" b="0"/>
                            <a:pathLst>
                              <a:path w="1912162">
                                <a:moveTo>
                                  <a:pt x="0" y="0"/>
                                </a:moveTo>
                                <a:lnTo>
                                  <a:pt x="1912162"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413" name="Shape 2413"/>
                        <wps:cNvSpPr/>
                        <wps:spPr>
                          <a:xfrm>
                            <a:off x="2263564" y="817742"/>
                            <a:ext cx="1912162" cy="0"/>
                          </a:xfrm>
                          <a:custGeom>
                            <a:avLst/>
                            <a:gdLst/>
                            <a:ahLst/>
                            <a:cxnLst/>
                            <a:rect l="0" t="0" r="0" b="0"/>
                            <a:pathLst>
                              <a:path w="1912162">
                                <a:moveTo>
                                  <a:pt x="0" y="0"/>
                                </a:moveTo>
                                <a:lnTo>
                                  <a:pt x="1912162"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414" name="Shape 2414"/>
                        <wps:cNvSpPr/>
                        <wps:spPr>
                          <a:xfrm>
                            <a:off x="2263564" y="222760"/>
                            <a:ext cx="1912162" cy="0"/>
                          </a:xfrm>
                          <a:custGeom>
                            <a:avLst/>
                            <a:gdLst/>
                            <a:ahLst/>
                            <a:cxnLst/>
                            <a:rect l="0" t="0" r="0" b="0"/>
                            <a:pathLst>
                              <a:path w="1912162">
                                <a:moveTo>
                                  <a:pt x="0" y="0"/>
                                </a:moveTo>
                                <a:lnTo>
                                  <a:pt x="1912162"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415" name="Shape 2415"/>
                        <wps:cNvSpPr/>
                        <wps:spPr>
                          <a:xfrm>
                            <a:off x="2521192" y="104665"/>
                            <a:ext cx="0" cy="2305444"/>
                          </a:xfrm>
                          <a:custGeom>
                            <a:avLst/>
                            <a:gdLst/>
                            <a:ahLst/>
                            <a:cxnLst/>
                            <a:rect l="0" t="0" r="0" b="0"/>
                            <a:pathLst>
                              <a:path h="2305444">
                                <a:moveTo>
                                  <a:pt x="0" y="2305444"/>
                                </a:moveTo>
                                <a:lnTo>
                                  <a:pt x="0"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416" name="Shape 2416"/>
                        <wps:cNvSpPr/>
                        <wps:spPr>
                          <a:xfrm>
                            <a:off x="2869553" y="104665"/>
                            <a:ext cx="0" cy="2305444"/>
                          </a:xfrm>
                          <a:custGeom>
                            <a:avLst/>
                            <a:gdLst/>
                            <a:ahLst/>
                            <a:cxnLst/>
                            <a:rect l="0" t="0" r="0" b="0"/>
                            <a:pathLst>
                              <a:path h="2305444">
                                <a:moveTo>
                                  <a:pt x="0" y="2305444"/>
                                </a:moveTo>
                                <a:lnTo>
                                  <a:pt x="0"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417" name="Shape 2417"/>
                        <wps:cNvSpPr/>
                        <wps:spPr>
                          <a:xfrm>
                            <a:off x="3217915" y="104665"/>
                            <a:ext cx="0" cy="2305444"/>
                          </a:xfrm>
                          <a:custGeom>
                            <a:avLst/>
                            <a:gdLst/>
                            <a:ahLst/>
                            <a:cxnLst/>
                            <a:rect l="0" t="0" r="0" b="0"/>
                            <a:pathLst>
                              <a:path h="2305444">
                                <a:moveTo>
                                  <a:pt x="0" y="2305444"/>
                                </a:moveTo>
                                <a:lnTo>
                                  <a:pt x="0"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418" name="Shape 2418"/>
                        <wps:cNvSpPr/>
                        <wps:spPr>
                          <a:xfrm>
                            <a:off x="3566276" y="104665"/>
                            <a:ext cx="0" cy="2305444"/>
                          </a:xfrm>
                          <a:custGeom>
                            <a:avLst/>
                            <a:gdLst/>
                            <a:ahLst/>
                            <a:cxnLst/>
                            <a:rect l="0" t="0" r="0" b="0"/>
                            <a:pathLst>
                              <a:path h="2305444">
                                <a:moveTo>
                                  <a:pt x="0" y="2305444"/>
                                </a:moveTo>
                                <a:lnTo>
                                  <a:pt x="0"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419" name="Shape 2419"/>
                        <wps:cNvSpPr/>
                        <wps:spPr>
                          <a:xfrm>
                            <a:off x="3914638" y="104665"/>
                            <a:ext cx="0" cy="2305444"/>
                          </a:xfrm>
                          <a:custGeom>
                            <a:avLst/>
                            <a:gdLst/>
                            <a:ahLst/>
                            <a:cxnLst/>
                            <a:rect l="0" t="0" r="0" b="0"/>
                            <a:pathLst>
                              <a:path h="2305444">
                                <a:moveTo>
                                  <a:pt x="0" y="2305444"/>
                                </a:moveTo>
                                <a:lnTo>
                                  <a:pt x="0"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420" name="Shape 2420"/>
                        <wps:cNvSpPr/>
                        <wps:spPr>
                          <a:xfrm>
                            <a:off x="2263564" y="2305328"/>
                            <a:ext cx="1912162" cy="0"/>
                          </a:xfrm>
                          <a:custGeom>
                            <a:avLst/>
                            <a:gdLst/>
                            <a:ahLst/>
                            <a:cxnLst/>
                            <a:rect l="0" t="0" r="0" b="0"/>
                            <a:pathLst>
                              <a:path w="1912162">
                                <a:moveTo>
                                  <a:pt x="0" y="0"/>
                                </a:moveTo>
                                <a:lnTo>
                                  <a:pt x="1912162"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421" name="Shape 2421"/>
                        <wps:cNvSpPr/>
                        <wps:spPr>
                          <a:xfrm>
                            <a:off x="2263564" y="1710294"/>
                            <a:ext cx="1912162" cy="0"/>
                          </a:xfrm>
                          <a:custGeom>
                            <a:avLst/>
                            <a:gdLst/>
                            <a:ahLst/>
                            <a:cxnLst/>
                            <a:rect l="0" t="0" r="0" b="0"/>
                            <a:pathLst>
                              <a:path w="1912162">
                                <a:moveTo>
                                  <a:pt x="0" y="0"/>
                                </a:moveTo>
                                <a:lnTo>
                                  <a:pt x="1912162"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422" name="Shape 2422"/>
                        <wps:cNvSpPr/>
                        <wps:spPr>
                          <a:xfrm>
                            <a:off x="2263564" y="1115260"/>
                            <a:ext cx="1912162" cy="0"/>
                          </a:xfrm>
                          <a:custGeom>
                            <a:avLst/>
                            <a:gdLst/>
                            <a:ahLst/>
                            <a:cxnLst/>
                            <a:rect l="0" t="0" r="0" b="0"/>
                            <a:pathLst>
                              <a:path w="1912162">
                                <a:moveTo>
                                  <a:pt x="0" y="0"/>
                                </a:moveTo>
                                <a:lnTo>
                                  <a:pt x="1912162"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423" name="Shape 2423"/>
                        <wps:cNvSpPr/>
                        <wps:spPr>
                          <a:xfrm>
                            <a:off x="2263564" y="520277"/>
                            <a:ext cx="1912162" cy="0"/>
                          </a:xfrm>
                          <a:custGeom>
                            <a:avLst/>
                            <a:gdLst/>
                            <a:ahLst/>
                            <a:cxnLst/>
                            <a:rect l="0" t="0" r="0" b="0"/>
                            <a:pathLst>
                              <a:path w="1912162">
                                <a:moveTo>
                                  <a:pt x="0" y="0"/>
                                </a:moveTo>
                                <a:lnTo>
                                  <a:pt x="1912162"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424" name="Shape 2424"/>
                        <wps:cNvSpPr/>
                        <wps:spPr>
                          <a:xfrm>
                            <a:off x="2347011"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425" name="Shape 2425"/>
                        <wps:cNvSpPr/>
                        <wps:spPr>
                          <a:xfrm>
                            <a:off x="2695372"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426" name="Shape 2426"/>
                        <wps:cNvSpPr/>
                        <wps:spPr>
                          <a:xfrm>
                            <a:off x="3043734"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427" name="Shape 2427"/>
                        <wps:cNvSpPr/>
                        <wps:spPr>
                          <a:xfrm>
                            <a:off x="3392095"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428" name="Shape 2428"/>
                        <wps:cNvSpPr/>
                        <wps:spPr>
                          <a:xfrm>
                            <a:off x="3740457"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429" name="Shape 2429"/>
                        <wps:cNvSpPr/>
                        <wps:spPr>
                          <a:xfrm>
                            <a:off x="4088818" y="104665"/>
                            <a:ext cx="0" cy="2305444"/>
                          </a:xfrm>
                          <a:custGeom>
                            <a:avLst/>
                            <a:gdLst/>
                            <a:ahLst/>
                            <a:cxnLst/>
                            <a:rect l="0" t="0" r="0" b="0"/>
                            <a:pathLst>
                              <a:path h="2305444">
                                <a:moveTo>
                                  <a:pt x="0" y="2305444"/>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430" name="Shape 2430"/>
                        <wps:cNvSpPr/>
                        <wps:spPr>
                          <a:xfrm>
                            <a:off x="2350470" y="209499"/>
                            <a:ext cx="1738348" cy="26156"/>
                          </a:xfrm>
                          <a:custGeom>
                            <a:avLst/>
                            <a:gdLst/>
                            <a:ahLst/>
                            <a:cxnLst/>
                            <a:rect l="0" t="0" r="0" b="0"/>
                            <a:pathLst>
                              <a:path w="1738348" h="26156">
                                <a:moveTo>
                                  <a:pt x="0" y="0"/>
                                </a:moveTo>
                                <a:lnTo>
                                  <a:pt x="1303761" y="0"/>
                                </a:lnTo>
                                <a:lnTo>
                                  <a:pt x="1738348" y="26156"/>
                                </a:lnTo>
                              </a:path>
                            </a:pathLst>
                          </a:custGeom>
                          <a:ln w="6709" cap="flat">
                            <a:round/>
                          </a:ln>
                        </wps:spPr>
                        <wps:style>
                          <a:lnRef idx="1">
                            <a:srgbClr val="F8766C"/>
                          </a:lnRef>
                          <a:fillRef idx="0">
                            <a:srgbClr val="000000">
                              <a:alpha val="0"/>
                            </a:srgbClr>
                          </a:fillRef>
                          <a:effectRef idx="0">
                            <a:scrgbClr r="0" g="0" b="0"/>
                          </a:effectRef>
                          <a:fontRef idx="none"/>
                        </wps:style>
                        <wps:bodyPr/>
                      </wps:wsp>
                      <wps:wsp>
                        <wps:cNvPr id="2431" name="Shape 2431"/>
                        <wps:cNvSpPr/>
                        <wps:spPr>
                          <a:xfrm>
                            <a:off x="2350470" y="209499"/>
                            <a:ext cx="1738348" cy="0"/>
                          </a:xfrm>
                          <a:custGeom>
                            <a:avLst/>
                            <a:gdLst/>
                            <a:ahLst/>
                            <a:cxnLst/>
                            <a:rect l="0" t="0" r="0" b="0"/>
                            <a:pathLst>
                              <a:path w="1738348">
                                <a:moveTo>
                                  <a:pt x="0" y="0"/>
                                </a:moveTo>
                                <a:lnTo>
                                  <a:pt x="1738348" y="0"/>
                                </a:lnTo>
                              </a:path>
                            </a:pathLst>
                          </a:custGeom>
                          <a:ln w="6709" cap="flat">
                            <a:round/>
                          </a:ln>
                        </wps:spPr>
                        <wps:style>
                          <a:lnRef idx="1">
                            <a:srgbClr val="00B938"/>
                          </a:lnRef>
                          <a:fillRef idx="0">
                            <a:srgbClr val="000000">
                              <a:alpha val="0"/>
                            </a:srgbClr>
                          </a:fillRef>
                          <a:effectRef idx="0">
                            <a:scrgbClr r="0" g="0" b="0"/>
                          </a:effectRef>
                          <a:fontRef idx="none"/>
                        </wps:style>
                        <wps:bodyPr/>
                      </wps:wsp>
                      <wps:wsp>
                        <wps:cNvPr id="2432" name="Shape 2432"/>
                        <wps:cNvSpPr/>
                        <wps:spPr>
                          <a:xfrm>
                            <a:off x="2350470" y="209499"/>
                            <a:ext cx="1738348" cy="38421"/>
                          </a:xfrm>
                          <a:custGeom>
                            <a:avLst/>
                            <a:gdLst/>
                            <a:ahLst/>
                            <a:cxnLst/>
                            <a:rect l="0" t="0" r="0" b="0"/>
                            <a:pathLst>
                              <a:path w="1738348" h="38421">
                                <a:moveTo>
                                  <a:pt x="0" y="0"/>
                                </a:moveTo>
                                <a:lnTo>
                                  <a:pt x="1303761" y="0"/>
                                </a:lnTo>
                                <a:lnTo>
                                  <a:pt x="1738348" y="38421"/>
                                </a:lnTo>
                              </a:path>
                            </a:pathLst>
                          </a:custGeom>
                          <a:ln w="6709" cap="flat">
                            <a:round/>
                          </a:ln>
                        </wps:spPr>
                        <wps:style>
                          <a:lnRef idx="1">
                            <a:srgbClr val="609CFF"/>
                          </a:lnRef>
                          <a:fillRef idx="0">
                            <a:srgbClr val="000000">
                              <a:alpha val="0"/>
                            </a:srgbClr>
                          </a:fillRef>
                          <a:effectRef idx="0">
                            <a:scrgbClr r="0" g="0" b="0"/>
                          </a:effectRef>
                          <a:fontRef idx="none"/>
                        </wps:style>
                        <wps:bodyPr/>
                      </wps:wsp>
                      <wps:wsp>
                        <wps:cNvPr id="2437" name="Shape 2437"/>
                        <wps:cNvSpPr/>
                        <wps:spPr>
                          <a:xfrm>
                            <a:off x="4072988" y="219825"/>
                            <a:ext cx="31660" cy="31660"/>
                          </a:xfrm>
                          <a:custGeom>
                            <a:avLst/>
                            <a:gdLst/>
                            <a:ahLst/>
                            <a:cxnLst/>
                            <a:rect l="0" t="0" r="0" b="0"/>
                            <a:pathLst>
                              <a:path w="31660" h="31660">
                                <a:moveTo>
                                  <a:pt x="15830" y="0"/>
                                </a:moveTo>
                                <a:cubicBezTo>
                                  <a:pt x="24531" y="0"/>
                                  <a:pt x="31660" y="7129"/>
                                  <a:pt x="31660" y="15830"/>
                                </a:cubicBezTo>
                                <a:cubicBezTo>
                                  <a:pt x="31660" y="24584"/>
                                  <a:pt x="24531" y="31660"/>
                                  <a:pt x="15830" y="31660"/>
                                </a:cubicBezTo>
                                <a:cubicBezTo>
                                  <a:pt x="7129" y="31660"/>
                                  <a:pt x="0" y="24584"/>
                                  <a:pt x="0" y="15830"/>
                                </a:cubicBezTo>
                                <a:cubicBezTo>
                                  <a:pt x="0" y="7129"/>
                                  <a:pt x="7129" y="0"/>
                                  <a:pt x="15830" y="0"/>
                                </a:cubicBezTo>
                                <a:close/>
                              </a:path>
                            </a:pathLst>
                          </a:custGeom>
                          <a:ln w="0" cap="flat">
                            <a:round/>
                          </a:ln>
                        </wps:spPr>
                        <wps:style>
                          <a:lnRef idx="0">
                            <a:srgbClr val="000000">
                              <a:alpha val="0"/>
                            </a:srgbClr>
                          </a:lnRef>
                          <a:fillRef idx="1">
                            <a:srgbClr val="F8766C"/>
                          </a:fillRef>
                          <a:effectRef idx="0">
                            <a:scrgbClr r="0" g="0" b="0"/>
                          </a:effectRef>
                          <a:fontRef idx="none"/>
                        </wps:style>
                        <wps:bodyPr/>
                      </wps:wsp>
                      <wps:wsp>
                        <wps:cNvPr id="2438" name="Shape 2438"/>
                        <wps:cNvSpPr/>
                        <wps:spPr>
                          <a:xfrm>
                            <a:off x="2329137" y="184863"/>
                            <a:ext cx="42667" cy="36901"/>
                          </a:xfrm>
                          <a:custGeom>
                            <a:avLst/>
                            <a:gdLst/>
                            <a:ahLst/>
                            <a:cxnLst/>
                            <a:rect l="0" t="0" r="0" b="0"/>
                            <a:pathLst>
                              <a:path w="42667" h="36901">
                                <a:moveTo>
                                  <a:pt x="21334" y="0"/>
                                </a:moveTo>
                                <a:lnTo>
                                  <a:pt x="42667" y="36901"/>
                                </a:lnTo>
                                <a:lnTo>
                                  <a:pt x="0" y="36901"/>
                                </a:lnTo>
                                <a:lnTo>
                                  <a:pt x="21334" y="0"/>
                                </a:lnTo>
                                <a:close/>
                              </a:path>
                            </a:pathLst>
                          </a:custGeom>
                          <a:ln w="0" cap="flat">
                            <a:round/>
                          </a:ln>
                        </wps:spPr>
                        <wps:style>
                          <a:lnRef idx="0">
                            <a:srgbClr val="000000">
                              <a:alpha val="0"/>
                            </a:srgbClr>
                          </a:lnRef>
                          <a:fillRef idx="1">
                            <a:srgbClr val="00B938"/>
                          </a:fillRef>
                          <a:effectRef idx="0">
                            <a:scrgbClr r="0" g="0" b="0"/>
                          </a:effectRef>
                          <a:fontRef idx="none"/>
                        </wps:style>
                        <wps:bodyPr/>
                      </wps:wsp>
                      <wps:wsp>
                        <wps:cNvPr id="2439" name="Shape 2439"/>
                        <wps:cNvSpPr/>
                        <wps:spPr>
                          <a:xfrm>
                            <a:off x="2763724" y="184863"/>
                            <a:ext cx="42667" cy="36901"/>
                          </a:xfrm>
                          <a:custGeom>
                            <a:avLst/>
                            <a:gdLst/>
                            <a:ahLst/>
                            <a:cxnLst/>
                            <a:rect l="0" t="0" r="0" b="0"/>
                            <a:pathLst>
                              <a:path w="42667" h="36901">
                                <a:moveTo>
                                  <a:pt x="21334" y="0"/>
                                </a:moveTo>
                                <a:lnTo>
                                  <a:pt x="42667" y="36901"/>
                                </a:lnTo>
                                <a:lnTo>
                                  <a:pt x="0" y="36901"/>
                                </a:lnTo>
                                <a:lnTo>
                                  <a:pt x="21334" y="0"/>
                                </a:lnTo>
                                <a:close/>
                              </a:path>
                            </a:pathLst>
                          </a:custGeom>
                          <a:ln w="0" cap="flat">
                            <a:round/>
                          </a:ln>
                        </wps:spPr>
                        <wps:style>
                          <a:lnRef idx="0">
                            <a:srgbClr val="000000">
                              <a:alpha val="0"/>
                            </a:srgbClr>
                          </a:lnRef>
                          <a:fillRef idx="1">
                            <a:srgbClr val="00B938"/>
                          </a:fillRef>
                          <a:effectRef idx="0">
                            <a:scrgbClr r="0" g="0" b="0"/>
                          </a:effectRef>
                          <a:fontRef idx="none"/>
                        </wps:style>
                        <wps:bodyPr/>
                      </wps:wsp>
                      <wps:wsp>
                        <wps:cNvPr id="2440" name="Shape 2440"/>
                        <wps:cNvSpPr/>
                        <wps:spPr>
                          <a:xfrm>
                            <a:off x="3198311" y="184863"/>
                            <a:ext cx="42667" cy="36901"/>
                          </a:xfrm>
                          <a:custGeom>
                            <a:avLst/>
                            <a:gdLst/>
                            <a:ahLst/>
                            <a:cxnLst/>
                            <a:rect l="0" t="0" r="0" b="0"/>
                            <a:pathLst>
                              <a:path w="42667" h="36901">
                                <a:moveTo>
                                  <a:pt x="21333" y="0"/>
                                </a:moveTo>
                                <a:lnTo>
                                  <a:pt x="42667" y="36901"/>
                                </a:lnTo>
                                <a:lnTo>
                                  <a:pt x="0" y="36901"/>
                                </a:lnTo>
                                <a:lnTo>
                                  <a:pt x="21333" y="0"/>
                                </a:lnTo>
                                <a:close/>
                              </a:path>
                            </a:pathLst>
                          </a:custGeom>
                          <a:ln w="0" cap="flat">
                            <a:round/>
                          </a:ln>
                        </wps:spPr>
                        <wps:style>
                          <a:lnRef idx="0">
                            <a:srgbClr val="000000">
                              <a:alpha val="0"/>
                            </a:srgbClr>
                          </a:lnRef>
                          <a:fillRef idx="1">
                            <a:srgbClr val="00B938"/>
                          </a:fillRef>
                          <a:effectRef idx="0">
                            <a:scrgbClr r="0" g="0" b="0"/>
                          </a:effectRef>
                          <a:fontRef idx="none"/>
                        </wps:style>
                        <wps:bodyPr/>
                      </wps:wsp>
                      <wps:wsp>
                        <wps:cNvPr id="2441" name="Shape 2441"/>
                        <wps:cNvSpPr/>
                        <wps:spPr>
                          <a:xfrm>
                            <a:off x="3632898" y="184863"/>
                            <a:ext cx="42667" cy="36901"/>
                          </a:xfrm>
                          <a:custGeom>
                            <a:avLst/>
                            <a:gdLst/>
                            <a:ahLst/>
                            <a:cxnLst/>
                            <a:rect l="0" t="0" r="0" b="0"/>
                            <a:pathLst>
                              <a:path w="42667" h="36901">
                                <a:moveTo>
                                  <a:pt x="21334" y="0"/>
                                </a:moveTo>
                                <a:lnTo>
                                  <a:pt x="42667" y="36901"/>
                                </a:lnTo>
                                <a:lnTo>
                                  <a:pt x="0" y="36901"/>
                                </a:lnTo>
                                <a:lnTo>
                                  <a:pt x="21334" y="0"/>
                                </a:lnTo>
                                <a:close/>
                              </a:path>
                            </a:pathLst>
                          </a:custGeom>
                          <a:ln w="0" cap="flat">
                            <a:round/>
                          </a:ln>
                        </wps:spPr>
                        <wps:style>
                          <a:lnRef idx="0">
                            <a:srgbClr val="000000">
                              <a:alpha val="0"/>
                            </a:srgbClr>
                          </a:lnRef>
                          <a:fillRef idx="1">
                            <a:srgbClr val="00B938"/>
                          </a:fillRef>
                          <a:effectRef idx="0">
                            <a:scrgbClr r="0" g="0" b="0"/>
                          </a:effectRef>
                          <a:fontRef idx="none"/>
                        </wps:style>
                        <wps:bodyPr/>
                      </wps:wsp>
                      <wps:wsp>
                        <wps:cNvPr id="2442" name="Shape 2442"/>
                        <wps:cNvSpPr/>
                        <wps:spPr>
                          <a:xfrm>
                            <a:off x="4067484" y="184863"/>
                            <a:ext cx="42667" cy="36901"/>
                          </a:xfrm>
                          <a:custGeom>
                            <a:avLst/>
                            <a:gdLst/>
                            <a:ahLst/>
                            <a:cxnLst/>
                            <a:rect l="0" t="0" r="0" b="0"/>
                            <a:pathLst>
                              <a:path w="42667" h="36901">
                                <a:moveTo>
                                  <a:pt x="21334" y="0"/>
                                </a:moveTo>
                                <a:lnTo>
                                  <a:pt x="42667" y="36901"/>
                                </a:lnTo>
                                <a:lnTo>
                                  <a:pt x="0" y="36901"/>
                                </a:lnTo>
                                <a:lnTo>
                                  <a:pt x="21334" y="0"/>
                                </a:lnTo>
                                <a:close/>
                              </a:path>
                            </a:pathLst>
                          </a:custGeom>
                          <a:ln w="0" cap="flat">
                            <a:round/>
                          </a:ln>
                        </wps:spPr>
                        <wps:style>
                          <a:lnRef idx="0">
                            <a:srgbClr val="000000">
                              <a:alpha val="0"/>
                            </a:srgbClr>
                          </a:lnRef>
                          <a:fillRef idx="1">
                            <a:srgbClr val="00B938"/>
                          </a:fillRef>
                          <a:effectRef idx="0">
                            <a:scrgbClr r="0" g="0" b="0"/>
                          </a:effectRef>
                          <a:fontRef idx="none"/>
                        </wps:style>
                        <wps:bodyPr/>
                      </wps:wsp>
                      <wps:wsp>
                        <wps:cNvPr id="42936" name="Shape 42936"/>
                        <wps:cNvSpPr/>
                        <wps:spPr>
                          <a:xfrm>
                            <a:off x="2334641" y="193616"/>
                            <a:ext cx="31660" cy="31712"/>
                          </a:xfrm>
                          <a:custGeom>
                            <a:avLst/>
                            <a:gdLst/>
                            <a:ahLst/>
                            <a:cxnLst/>
                            <a:rect l="0" t="0" r="0" b="0"/>
                            <a:pathLst>
                              <a:path w="31660" h="31712">
                                <a:moveTo>
                                  <a:pt x="0" y="0"/>
                                </a:moveTo>
                                <a:lnTo>
                                  <a:pt x="31660" y="0"/>
                                </a:lnTo>
                                <a:lnTo>
                                  <a:pt x="31660" y="31712"/>
                                </a:lnTo>
                                <a:lnTo>
                                  <a:pt x="0" y="31712"/>
                                </a:lnTo>
                                <a:lnTo>
                                  <a:pt x="0" y="0"/>
                                </a:lnTo>
                              </a:path>
                            </a:pathLst>
                          </a:custGeom>
                          <a:ln w="0" cap="flat">
                            <a:round/>
                          </a:ln>
                        </wps:spPr>
                        <wps:style>
                          <a:lnRef idx="0">
                            <a:srgbClr val="000000">
                              <a:alpha val="0"/>
                            </a:srgbClr>
                          </a:lnRef>
                          <a:fillRef idx="1">
                            <a:srgbClr val="609CFF"/>
                          </a:fillRef>
                          <a:effectRef idx="0">
                            <a:scrgbClr r="0" g="0" b="0"/>
                          </a:effectRef>
                          <a:fontRef idx="none"/>
                        </wps:style>
                        <wps:bodyPr/>
                      </wps:wsp>
                      <wps:wsp>
                        <wps:cNvPr id="42937" name="Shape 42937"/>
                        <wps:cNvSpPr/>
                        <wps:spPr>
                          <a:xfrm>
                            <a:off x="2769227" y="193616"/>
                            <a:ext cx="31660" cy="31712"/>
                          </a:xfrm>
                          <a:custGeom>
                            <a:avLst/>
                            <a:gdLst/>
                            <a:ahLst/>
                            <a:cxnLst/>
                            <a:rect l="0" t="0" r="0" b="0"/>
                            <a:pathLst>
                              <a:path w="31660" h="31712">
                                <a:moveTo>
                                  <a:pt x="0" y="0"/>
                                </a:moveTo>
                                <a:lnTo>
                                  <a:pt x="31660" y="0"/>
                                </a:lnTo>
                                <a:lnTo>
                                  <a:pt x="31660" y="31712"/>
                                </a:lnTo>
                                <a:lnTo>
                                  <a:pt x="0" y="31712"/>
                                </a:lnTo>
                                <a:lnTo>
                                  <a:pt x="0" y="0"/>
                                </a:lnTo>
                              </a:path>
                            </a:pathLst>
                          </a:custGeom>
                          <a:ln w="0" cap="flat">
                            <a:round/>
                          </a:ln>
                        </wps:spPr>
                        <wps:style>
                          <a:lnRef idx="0">
                            <a:srgbClr val="000000">
                              <a:alpha val="0"/>
                            </a:srgbClr>
                          </a:lnRef>
                          <a:fillRef idx="1">
                            <a:srgbClr val="609CFF"/>
                          </a:fillRef>
                          <a:effectRef idx="0">
                            <a:scrgbClr r="0" g="0" b="0"/>
                          </a:effectRef>
                          <a:fontRef idx="none"/>
                        </wps:style>
                        <wps:bodyPr/>
                      </wps:wsp>
                      <wps:wsp>
                        <wps:cNvPr id="42938" name="Shape 42938"/>
                        <wps:cNvSpPr/>
                        <wps:spPr>
                          <a:xfrm>
                            <a:off x="3203814" y="193616"/>
                            <a:ext cx="31660" cy="31712"/>
                          </a:xfrm>
                          <a:custGeom>
                            <a:avLst/>
                            <a:gdLst/>
                            <a:ahLst/>
                            <a:cxnLst/>
                            <a:rect l="0" t="0" r="0" b="0"/>
                            <a:pathLst>
                              <a:path w="31660" h="31712">
                                <a:moveTo>
                                  <a:pt x="0" y="0"/>
                                </a:moveTo>
                                <a:lnTo>
                                  <a:pt x="31660" y="0"/>
                                </a:lnTo>
                                <a:lnTo>
                                  <a:pt x="31660" y="31712"/>
                                </a:lnTo>
                                <a:lnTo>
                                  <a:pt x="0" y="31712"/>
                                </a:lnTo>
                                <a:lnTo>
                                  <a:pt x="0" y="0"/>
                                </a:lnTo>
                              </a:path>
                            </a:pathLst>
                          </a:custGeom>
                          <a:ln w="0" cap="flat">
                            <a:round/>
                          </a:ln>
                        </wps:spPr>
                        <wps:style>
                          <a:lnRef idx="0">
                            <a:srgbClr val="000000">
                              <a:alpha val="0"/>
                            </a:srgbClr>
                          </a:lnRef>
                          <a:fillRef idx="1">
                            <a:srgbClr val="609CFF"/>
                          </a:fillRef>
                          <a:effectRef idx="0">
                            <a:scrgbClr r="0" g="0" b="0"/>
                          </a:effectRef>
                          <a:fontRef idx="none"/>
                        </wps:style>
                        <wps:bodyPr/>
                      </wps:wsp>
                      <wps:wsp>
                        <wps:cNvPr id="42939" name="Shape 42939"/>
                        <wps:cNvSpPr/>
                        <wps:spPr>
                          <a:xfrm>
                            <a:off x="3638401" y="193616"/>
                            <a:ext cx="31660" cy="31712"/>
                          </a:xfrm>
                          <a:custGeom>
                            <a:avLst/>
                            <a:gdLst/>
                            <a:ahLst/>
                            <a:cxnLst/>
                            <a:rect l="0" t="0" r="0" b="0"/>
                            <a:pathLst>
                              <a:path w="31660" h="31712">
                                <a:moveTo>
                                  <a:pt x="0" y="0"/>
                                </a:moveTo>
                                <a:lnTo>
                                  <a:pt x="31660" y="0"/>
                                </a:lnTo>
                                <a:lnTo>
                                  <a:pt x="31660" y="31712"/>
                                </a:lnTo>
                                <a:lnTo>
                                  <a:pt x="0" y="31712"/>
                                </a:lnTo>
                                <a:lnTo>
                                  <a:pt x="0" y="0"/>
                                </a:lnTo>
                              </a:path>
                            </a:pathLst>
                          </a:custGeom>
                          <a:ln w="0" cap="flat">
                            <a:round/>
                          </a:ln>
                        </wps:spPr>
                        <wps:style>
                          <a:lnRef idx="0">
                            <a:srgbClr val="000000">
                              <a:alpha val="0"/>
                            </a:srgbClr>
                          </a:lnRef>
                          <a:fillRef idx="1">
                            <a:srgbClr val="609CFF"/>
                          </a:fillRef>
                          <a:effectRef idx="0">
                            <a:scrgbClr r="0" g="0" b="0"/>
                          </a:effectRef>
                          <a:fontRef idx="none"/>
                        </wps:style>
                        <wps:bodyPr/>
                      </wps:wsp>
                      <wps:wsp>
                        <wps:cNvPr id="42940" name="Shape 42940"/>
                        <wps:cNvSpPr/>
                        <wps:spPr>
                          <a:xfrm>
                            <a:off x="4072988" y="232038"/>
                            <a:ext cx="31660" cy="31712"/>
                          </a:xfrm>
                          <a:custGeom>
                            <a:avLst/>
                            <a:gdLst/>
                            <a:ahLst/>
                            <a:cxnLst/>
                            <a:rect l="0" t="0" r="0" b="0"/>
                            <a:pathLst>
                              <a:path w="31660" h="31712">
                                <a:moveTo>
                                  <a:pt x="0" y="0"/>
                                </a:moveTo>
                                <a:lnTo>
                                  <a:pt x="31660" y="0"/>
                                </a:lnTo>
                                <a:lnTo>
                                  <a:pt x="31660" y="31712"/>
                                </a:lnTo>
                                <a:lnTo>
                                  <a:pt x="0" y="31712"/>
                                </a:lnTo>
                                <a:lnTo>
                                  <a:pt x="0" y="0"/>
                                </a:lnTo>
                              </a:path>
                            </a:pathLst>
                          </a:custGeom>
                          <a:ln w="0" cap="flat">
                            <a:round/>
                          </a:ln>
                        </wps:spPr>
                        <wps:style>
                          <a:lnRef idx="0">
                            <a:srgbClr val="000000">
                              <a:alpha val="0"/>
                            </a:srgbClr>
                          </a:lnRef>
                          <a:fillRef idx="1">
                            <a:srgbClr val="609CFF"/>
                          </a:fillRef>
                          <a:effectRef idx="0">
                            <a:scrgbClr r="0" g="0" b="0"/>
                          </a:effectRef>
                          <a:fontRef idx="none"/>
                        </wps:style>
                        <wps:bodyPr/>
                      </wps:wsp>
                      <wps:wsp>
                        <wps:cNvPr id="2448" name="Rectangle 2448"/>
                        <wps:cNvSpPr/>
                        <wps:spPr>
                          <a:xfrm>
                            <a:off x="2202760" y="2282758"/>
                            <a:ext cx="46513" cy="77383"/>
                          </a:xfrm>
                          <a:prstGeom prst="rect">
                            <a:avLst/>
                          </a:prstGeom>
                          <a:ln>
                            <a:noFill/>
                          </a:ln>
                        </wps:spPr>
                        <wps:txbx>
                          <w:txbxContent>
                            <w:p w14:paraId="2D7A0923" w14:textId="77777777" w:rsidR="00AA4235" w:rsidRDefault="00AA4235">
                              <w:pPr>
                                <w:spacing w:after="160" w:line="259" w:lineRule="auto"/>
                                <w:ind w:left="0" w:right="0" w:firstLine="0"/>
                                <w:jc w:val="left"/>
                              </w:pPr>
                              <w:r>
                                <w:rPr>
                                  <w:rFonts w:ascii="Arial" w:eastAsia="Arial" w:hAnsi="Arial" w:cs="Arial"/>
                                  <w:color w:val="4D4D4D"/>
                                  <w:sz w:val="10"/>
                                </w:rPr>
                                <w:t>0</w:t>
                              </w:r>
                            </w:p>
                          </w:txbxContent>
                        </wps:txbx>
                        <wps:bodyPr horzOverflow="overflow" vert="horz" lIns="0" tIns="0" rIns="0" bIns="0" rtlCol="0">
                          <a:noAutofit/>
                        </wps:bodyPr>
                      </wps:wsp>
                      <wps:wsp>
                        <wps:cNvPr id="2449" name="Rectangle 2449"/>
                        <wps:cNvSpPr/>
                        <wps:spPr>
                          <a:xfrm>
                            <a:off x="2202760" y="1687723"/>
                            <a:ext cx="46513" cy="77383"/>
                          </a:xfrm>
                          <a:prstGeom prst="rect">
                            <a:avLst/>
                          </a:prstGeom>
                          <a:ln>
                            <a:noFill/>
                          </a:ln>
                        </wps:spPr>
                        <wps:txbx>
                          <w:txbxContent>
                            <w:p w14:paraId="23AF8E4A" w14:textId="77777777" w:rsidR="00AA4235" w:rsidRDefault="00AA4235">
                              <w:pPr>
                                <w:spacing w:after="160" w:line="259" w:lineRule="auto"/>
                                <w:ind w:left="0" w:right="0" w:firstLine="0"/>
                                <w:jc w:val="left"/>
                              </w:pPr>
                              <w:r>
                                <w:rPr>
                                  <w:rFonts w:ascii="Arial" w:eastAsia="Arial" w:hAnsi="Arial" w:cs="Arial"/>
                                  <w:color w:val="4D4D4D"/>
                                  <w:sz w:val="10"/>
                                </w:rPr>
                                <w:t>2</w:t>
                              </w:r>
                            </w:p>
                          </w:txbxContent>
                        </wps:txbx>
                        <wps:bodyPr horzOverflow="overflow" vert="horz" lIns="0" tIns="0" rIns="0" bIns="0" rtlCol="0">
                          <a:noAutofit/>
                        </wps:bodyPr>
                      </wps:wsp>
                      <wps:wsp>
                        <wps:cNvPr id="2450" name="Rectangle 2450"/>
                        <wps:cNvSpPr/>
                        <wps:spPr>
                          <a:xfrm>
                            <a:off x="2202760" y="1092689"/>
                            <a:ext cx="46513" cy="77383"/>
                          </a:xfrm>
                          <a:prstGeom prst="rect">
                            <a:avLst/>
                          </a:prstGeom>
                          <a:ln>
                            <a:noFill/>
                          </a:ln>
                        </wps:spPr>
                        <wps:txbx>
                          <w:txbxContent>
                            <w:p w14:paraId="0D47DC85" w14:textId="77777777" w:rsidR="00AA4235" w:rsidRDefault="00AA4235">
                              <w:pPr>
                                <w:spacing w:after="160" w:line="259" w:lineRule="auto"/>
                                <w:ind w:left="0" w:right="0" w:firstLine="0"/>
                                <w:jc w:val="left"/>
                              </w:pPr>
                              <w:r>
                                <w:rPr>
                                  <w:rFonts w:ascii="Arial" w:eastAsia="Arial" w:hAnsi="Arial" w:cs="Arial"/>
                                  <w:color w:val="4D4D4D"/>
                                  <w:sz w:val="10"/>
                                </w:rPr>
                                <w:t>4</w:t>
                              </w:r>
                            </w:p>
                          </w:txbxContent>
                        </wps:txbx>
                        <wps:bodyPr horzOverflow="overflow" vert="horz" lIns="0" tIns="0" rIns="0" bIns="0" rtlCol="0">
                          <a:noAutofit/>
                        </wps:bodyPr>
                      </wps:wsp>
                      <wps:wsp>
                        <wps:cNvPr id="2451" name="Rectangle 2451"/>
                        <wps:cNvSpPr/>
                        <wps:spPr>
                          <a:xfrm>
                            <a:off x="2202760" y="497654"/>
                            <a:ext cx="46513" cy="77383"/>
                          </a:xfrm>
                          <a:prstGeom prst="rect">
                            <a:avLst/>
                          </a:prstGeom>
                          <a:ln>
                            <a:noFill/>
                          </a:ln>
                        </wps:spPr>
                        <wps:txbx>
                          <w:txbxContent>
                            <w:p w14:paraId="6DBD8B2A" w14:textId="77777777" w:rsidR="00AA4235" w:rsidRDefault="00AA4235">
                              <w:pPr>
                                <w:spacing w:after="160" w:line="259" w:lineRule="auto"/>
                                <w:ind w:left="0" w:right="0" w:firstLine="0"/>
                                <w:jc w:val="left"/>
                              </w:pPr>
                              <w:r>
                                <w:rPr>
                                  <w:rFonts w:ascii="Arial" w:eastAsia="Arial" w:hAnsi="Arial" w:cs="Arial"/>
                                  <w:color w:val="4D4D4D"/>
                                  <w:sz w:val="10"/>
                                </w:rPr>
                                <w:t>6</w:t>
                              </w:r>
                            </w:p>
                          </w:txbxContent>
                        </wps:txbx>
                        <wps:bodyPr horzOverflow="overflow" vert="horz" lIns="0" tIns="0" rIns="0" bIns="0" rtlCol="0">
                          <a:noAutofit/>
                        </wps:bodyPr>
                      </wps:wsp>
                      <wps:wsp>
                        <wps:cNvPr id="2452" name="Shape 2452"/>
                        <wps:cNvSpPr/>
                        <wps:spPr>
                          <a:xfrm>
                            <a:off x="2249201" y="2305328"/>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453" name="Shape 2453"/>
                        <wps:cNvSpPr/>
                        <wps:spPr>
                          <a:xfrm>
                            <a:off x="2249201" y="1710294"/>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454" name="Shape 2454"/>
                        <wps:cNvSpPr/>
                        <wps:spPr>
                          <a:xfrm>
                            <a:off x="2249201" y="1115260"/>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455" name="Shape 2455"/>
                        <wps:cNvSpPr/>
                        <wps:spPr>
                          <a:xfrm>
                            <a:off x="2249201" y="520277"/>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456" name="Shape 2456"/>
                        <wps:cNvSpPr/>
                        <wps:spPr>
                          <a:xfrm>
                            <a:off x="2347011"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457" name="Shape 2457"/>
                        <wps:cNvSpPr/>
                        <wps:spPr>
                          <a:xfrm>
                            <a:off x="2695372"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458" name="Shape 2458"/>
                        <wps:cNvSpPr/>
                        <wps:spPr>
                          <a:xfrm>
                            <a:off x="3043734"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459" name="Shape 2459"/>
                        <wps:cNvSpPr/>
                        <wps:spPr>
                          <a:xfrm>
                            <a:off x="3392095"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460" name="Shape 2460"/>
                        <wps:cNvSpPr/>
                        <wps:spPr>
                          <a:xfrm>
                            <a:off x="3740457"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461" name="Shape 2461"/>
                        <wps:cNvSpPr/>
                        <wps:spPr>
                          <a:xfrm>
                            <a:off x="4088818" y="2410110"/>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462" name="Rectangle 2462"/>
                        <wps:cNvSpPr/>
                        <wps:spPr>
                          <a:xfrm>
                            <a:off x="2303295" y="2435972"/>
                            <a:ext cx="116283" cy="77383"/>
                          </a:xfrm>
                          <a:prstGeom prst="rect">
                            <a:avLst/>
                          </a:prstGeom>
                          <a:ln>
                            <a:noFill/>
                          </a:ln>
                        </wps:spPr>
                        <wps:txbx>
                          <w:txbxContent>
                            <w:p w14:paraId="1AA5DA35" w14:textId="77777777" w:rsidR="00AA4235" w:rsidRDefault="00AA4235">
                              <w:pPr>
                                <w:spacing w:after="160" w:line="259" w:lineRule="auto"/>
                                <w:ind w:left="0" w:right="0" w:firstLine="0"/>
                                <w:jc w:val="left"/>
                              </w:pPr>
                              <w:r>
                                <w:rPr>
                                  <w:rFonts w:ascii="Arial" w:eastAsia="Arial" w:hAnsi="Arial" w:cs="Arial"/>
                                  <w:color w:val="4D4D4D"/>
                                  <w:sz w:val="10"/>
                                </w:rPr>
                                <w:t>0.0</w:t>
                              </w:r>
                            </w:p>
                          </w:txbxContent>
                        </wps:txbx>
                        <wps:bodyPr horzOverflow="overflow" vert="horz" lIns="0" tIns="0" rIns="0" bIns="0" rtlCol="0">
                          <a:noAutofit/>
                        </wps:bodyPr>
                      </wps:wsp>
                      <wps:wsp>
                        <wps:cNvPr id="2463" name="Rectangle 2463"/>
                        <wps:cNvSpPr/>
                        <wps:spPr>
                          <a:xfrm>
                            <a:off x="2651656" y="2435972"/>
                            <a:ext cx="116283" cy="77383"/>
                          </a:xfrm>
                          <a:prstGeom prst="rect">
                            <a:avLst/>
                          </a:prstGeom>
                          <a:ln>
                            <a:noFill/>
                          </a:ln>
                        </wps:spPr>
                        <wps:txbx>
                          <w:txbxContent>
                            <w:p w14:paraId="09E20ACD" w14:textId="77777777" w:rsidR="00AA4235" w:rsidRDefault="00AA4235">
                              <w:pPr>
                                <w:spacing w:after="160" w:line="259" w:lineRule="auto"/>
                                <w:ind w:left="0" w:right="0" w:firstLine="0"/>
                                <w:jc w:val="left"/>
                              </w:pPr>
                              <w:r>
                                <w:rPr>
                                  <w:rFonts w:ascii="Arial" w:eastAsia="Arial" w:hAnsi="Arial" w:cs="Arial"/>
                                  <w:color w:val="4D4D4D"/>
                                  <w:sz w:val="10"/>
                                </w:rPr>
                                <w:t>0.1</w:t>
                              </w:r>
                            </w:p>
                          </w:txbxContent>
                        </wps:txbx>
                        <wps:bodyPr horzOverflow="overflow" vert="horz" lIns="0" tIns="0" rIns="0" bIns="0" rtlCol="0">
                          <a:noAutofit/>
                        </wps:bodyPr>
                      </wps:wsp>
                      <wps:wsp>
                        <wps:cNvPr id="2464" name="Rectangle 2464"/>
                        <wps:cNvSpPr/>
                        <wps:spPr>
                          <a:xfrm>
                            <a:off x="3000018" y="2435972"/>
                            <a:ext cx="116283" cy="77383"/>
                          </a:xfrm>
                          <a:prstGeom prst="rect">
                            <a:avLst/>
                          </a:prstGeom>
                          <a:ln>
                            <a:noFill/>
                          </a:ln>
                        </wps:spPr>
                        <wps:txbx>
                          <w:txbxContent>
                            <w:p w14:paraId="0830385F" w14:textId="77777777" w:rsidR="00AA4235" w:rsidRDefault="00AA4235">
                              <w:pPr>
                                <w:spacing w:after="160" w:line="259" w:lineRule="auto"/>
                                <w:ind w:left="0" w:right="0" w:firstLine="0"/>
                                <w:jc w:val="left"/>
                              </w:pPr>
                              <w:r>
                                <w:rPr>
                                  <w:rFonts w:ascii="Arial" w:eastAsia="Arial" w:hAnsi="Arial" w:cs="Arial"/>
                                  <w:color w:val="4D4D4D"/>
                                  <w:sz w:val="10"/>
                                </w:rPr>
                                <w:t>0.2</w:t>
                              </w:r>
                            </w:p>
                          </w:txbxContent>
                        </wps:txbx>
                        <wps:bodyPr horzOverflow="overflow" vert="horz" lIns="0" tIns="0" rIns="0" bIns="0" rtlCol="0">
                          <a:noAutofit/>
                        </wps:bodyPr>
                      </wps:wsp>
                      <wps:wsp>
                        <wps:cNvPr id="2465" name="Rectangle 2465"/>
                        <wps:cNvSpPr/>
                        <wps:spPr>
                          <a:xfrm>
                            <a:off x="3348380" y="2435972"/>
                            <a:ext cx="116283" cy="77383"/>
                          </a:xfrm>
                          <a:prstGeom prst="rect">
                            <a:avLst/>
                          </a:prstGeom>
                          <a:ln>
                            <a:noFill/>
                          </a:ln>
                        </wps:spPr>
                        <wps:txbx>
                          <w:txbxContent>
                            <w:p w14:paraId="44169628" w14:textId="77777777" w:rsidR="00AA4235" w:rsidRDefault="00AA4235">
                              <w:pPr>
                                <w:spacing w:after="160" w:line="259" w:lineRule="auto"/>
                                <w:ind w:left="0" w:right="0" w:firstLine="0"/>
                                <w:jc w:val="left"/>
                              </w:pPr>
                              <w:r>
                                <w:rPr>
                                  <w:rFonts w:ascii="Arial" w:eastAsia="Arial" w:hAnsi="Arial" w:cs="Arial"/>
                                  <w:color w:val="4D4D4D"/>
                                  <w:sz w:val="10"/>
                                </w:rPr>
                                <w:t>0.3</w:t>
                              </w:r>
                            </w:p>
                          </w:txbxContent>
                        </wps:txbx>
                        <wps:bodyPr horzOverflow="overflow" vert="horz" lIns="0" tIns="0" rIns="0" bIns="0" rtlCol="0">
                          <a:noAutofit/>
                        </wps:bodyPr>
                      </wps:wsp>
                      <wps:wsp>
                        <wps:cNvPr id="2466" name="Rectangle 2466"/>
                        <wps:cNvSpPr/>
                        <wps:spPr>
                          <a:xfrm>
                            <a:off x="3696741" y="2435972"/>
                            <a:ext cx="116283" cy="77383"/>
                          </a:xfrm>
                          <a:prstGeom prst="rect">
                            <a:avLst/>
                          </a:prstGeom>
                          <a:ln>
                            <a:noFill/>
                          </a:ln>
                        </wps:spPr>
                        <wps:txbx>
                          <w:txbxContent>
                            <w:p w14:paraId="4B7A154B" w14:textId="77777777" w:rsidR="00AA4235" w:rsidRDefault="00AA4235">
                              <w:pPr>
                                <w:spacing w:after="160" w:line="259" w:lineRule="auto"/>
                                <w:ind w:left="0" w:right="0" w:firstLine="0"/>
                                <w:jc w:val="left"/>
                              </w:pPr>
                              <w:r>
                                <w:rPr>
                                  <w:rFonts w:ascii="Arial" w:eastAsia="Arial" w:hAnsi="Arial" w:cs="Arial"/>
                                  <w:color w:val="4D4D4D"/>
                                  <w:sz w:val="10"/>
                                </w:rPr>
                                <w:t>0.4</w:t>
                              </w:r>
                            </w:p>
                          </w:txbxContent>
                        </wps:txbx>
                        <wps:bodyPr horzOverflow="overflow" vert="horz" lIns="0" tIns="0" rIns="0" bIns="0" rtlCol="0">
                          <a:noAutofit/>
                        </wps:bodyPr>
                      </wps:wsp>
                      <wps:wsp>
                        <wps:cNvPr id="2467" name="Rectangle 2467"/>
                        <wps:cNvSpPr/>
                        <wps:spPr>
                          <a:xfrm>
                            <a:off x="4045103" y="2435972"/>
                            <a:ext cx="116283" cy="77383"/>
                          </a:xfrm>
                          <a:prstGeom prst="rect">
                            <a:avLst/>
                          </a:prstGeom>
                          <a:ln>
                            <a:noFill/>
                          </a:ln>
                        </wps:spPr>
                        <wps:txbx>
                          <w:txbxContent>
                            <w:p w14:paraId="15709759" w14:textId="77777777" w:rsidR="00AA4235" w:rsidRDefault="00AA4235">
                              <w:pPr>
                                <w:spacing w:after="160" w:line="259" w:lineRule="auto"/>
                                <w:ind w:left="0" w:right="0" w:firstLine="0"/>
                                <w:jc w:val="left"/>
                              </w:pPr>
                              <w:r>
                                <w:rPr>
                                  <w:rFonts w:ascii="Arial" w:eastAsia="Arial" w:hAnsi="Arial" w:cs="Arial"/>
                                  <w:color w:val="4D4D4D"/>
                                  <w:sz w:val="10"/>
                                </w:rPr>
                                <w:t>0.5</w:t>
                              </w:r>
                            </w:p>
                          </w:txbxContent>
                        </wps:txbx>
                        <wps:bodyPr horzOverflow="overflow" vert="horz" lIns="0" tIns="0" rIns="0" bIns="0" rtlCol="0">
                          <a:noAutofit/>
                        </wps:bodyPr>
                      </wps:wsp>
                      <wps:wsp>
                        <wps:cNvPr id="2468" name="Rectangle 2468"/>
                        <wps:cNvSpPr/>
                        <wps:spPr>
                          <a:xfrm>
                            <a:off x="3123512" y="2513213"/>
                            <a:ext cx="255677" cy="96728"/>
                          </a:xfrm>
                          <a:prstGeom prst="rect">
                            <a:avLst/>
                          </a:prstGeom>
                          <a:ln>
                            <a:noFill/>
                          </a:ln>
                        </wps:spPr>
                        <wps:txbx>
                          <w:txbxContent>
                            <w:p w14:paraId="710EF164" w14:textId="77777777" w:rsidR="00AA4235" w:rsidRDefault="00AA4235">
                              <w:pPr>
                                <w:spacing w:after="160" w:line="259" w:lineRule="auto"/>
                                <w:ind w:left="0" w:right="0" w:firstLine="0"/>
                                <w:jc w:val="left"/>
                              </w:pPr>
                              <w:r>
                                <w:rPr>
                                  <w:rFonts w:ascii="Arial" w:eastAsia="Arial" w:hAnsi="Arial" w:cs="Arial"/>
                                  <w:b/>
                                  <w:sz w:val="12"/>
                                </w:rPr>
                                <w:t>Delta</w:t>
                              </w:r>
                            </w:p>
                          </w:txbxContent>
                        </wps:txbx>
                        <wps:bodyPr horzOverflow="overflow" vert="horz" lIns="0" tIns="0" rIns="0" bIns="0" rtlCol="0">
                          <a:noAutofit/>
                        </wps:bodyPr>
                      </wps:wsp>
                      <wps:wsp>
                        <wps:cNvPr id="2469" name="Rectangle 2469"/>
                        <wps:cNvSpPr/>
                        <wps:spPr>
                          <a:xfrm rot="-5399999">
                            <a:off x="1750535" y="1106198"/>
                            <a:ext cx="828832" cy="96729"/>
                          </a:xfrm>
                          <a:prstGeom prst="rect">
                            <a:avLst/>
                          </a:prstGeom>
                          <a:ln>
                            <a:noFill/>
                          </a:ln>
                        </wps:spPr>
                        <wps:txbx>
                          <w:txbxContent>
                            <w:p w14:paraId="365C23BD" w14:textId="77777777" w:rsidR="00AA4235" w:rsidRDefault="00AA4235">
                              <w:pPr>
                                <w:spacing w:after="160" w:line="259" w:lineRule="auto"/>
                                <w:ind w:left="0" w:right="0" w:firstLine="0"/>
                                <w:jc w:val="left"/>
                              </w:pPr>
                              <w:r>
                                <w:rPr>
                                  <w:rFonts w:ascii="Arial" w:eastAsia="Arial" w:hAnsi="Arial" w:cs="Arial"/>
                                  <w:b/>
                                  <w:sz w:val="12"/>
                                </w:rPr>
                                <w:t>Probability Ratio</w:t>
                              </w:r>
                            </w:p>
                          </w:txbxContent>
                        </wps:txbx>
                        <wps:bodyPr horzOverflow="overflow" vert="horz" lIns="0" tIns="0" rIns="0" bIns="0" rtlCol="0">
                          <a:noAutofit/>
                        </wps:bodyPr>
                      </wps:wsp>
                      <wps:wsp>
                        <wps:cNvPr id="2471" name="Rectangle 2471"/>
                        <wps:cNvSpPr/>
                        <wps:spPr>
                          <a:xfrm>
                            <a:off x="2639077" y="2696158"/>
                            <a:ext cx="344548" cy="70934"/>
                          </a:xfrm>
                          <a:prstGeom prst="rect">
                            <a:avLst/>
                          </a:prstGeom>
                          <a:ln>
                            <a:noFill/>
                          </a:ln>
                        </wps:spPr>
                        <wps:txbx>
                          <w:txbxContent>
                            <w:p w14:paraId="664A1CFD" w14:textId="77777777" w:rsidR="00AA4235" w:rsidRDefault="00AA4235">
                              <w:pPr>
                                <w:spacing w:after="160" w:line="259" w:lineRule="auto"/>
                                <w:ind w:left="0" w:right="0" w:firstLine="0"/>
                                <w:jc w:val="left"/>
                              </w:pPr>
                              <w:r>
                                <w:rPr>
                                  <w:rFonts w:ascii="Arial" w:eastAsia="Arial" w:hAnsi="Arial" w:cs="Arial"/>
                                  <w:sz w:val="9"/>
                                </w:rPr>
                                <w:t>Data Type</w:t>
                              </w:r>
                            </w:p>
                          </w:txbxContent>
                        </wps:txbx>
                        <wps:bodyPr horzOverflow="overflow" vert="horz" lIns="0" tIns="0" rIns="0" bIns="0" rtlCol="0">
                          <a:noAutofit/>
                        </wps:bodyPr>
                      </wps:wsp>
                      <wps:wsp>
                        <wps:cNvPr id="42941" name="Shape 42941"/>
                        <wps:cNvSpPr/>
                        <wps:spPr>
                          <a:xfrm>
                            <a:off x="2931982" y="2671564"/>
                            <a:ext cx="90576" cy="90576"/>
                          </a:xfrm>
                          <a:custGeom>
                            <a:avLst/>
                            <a:gdLst/>
                            <a:ahLst/>
                            <a:cxnLst/>
                            <a:rect l="0" t="0" r="0" b="0"/>
                            <a:pathLst>
                              <a:path w="90576" h="90576">
                                <a:moveTo>
                                  <a:pt x="0" y="0"/>
                                </a:moveTo>
                                <a:lnTo>
                                  <a:pt x="90576" y="0"/>
                                </a:lnTo>
                                <a:lnTo>
                                  <a:pt x="90576" y="90576"/>
                                </a:lnTo>
                                <a:lnTo>
                                  <a:pt x="0" y="90576"/>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473" name="Shape 2473"/>
                        <wps:cNvSpPr/>
                        <wps:spPr>
                          <a:xfrm>
                            <a:off x="2941049" y="2716852"/>
                            <a:ext cx="72440" cy="0"/>
                          </a:xfrm>
                          <a:custGeom>
                            <a:avLst/>
                            <a:gdLst/>
                            <a:ahLst/>
                            <a:cxnLst/>
                            <a:rect l="0" t="0" r="0" b="0"/>
                            <a:pathLst>
                              <a:path w="72440">
                                <a:moveTo>
                                  <a:pt x="0" y="0"/>
                                </a:moveTo>
                                <a:lnTo>
                                  <a:pt x="72440" y="0"/>
                                </a:lnTo>
                              </a:path>
                            </a:pathLst>
                          </a:custGeom>
                          <a:ln w="6709" cap="flat">
                            <a:round/>
                          </a:ln>
                        </wps:spPr>
                        <wps:style>
                          <a:lnRef idx="1">
                            <a:srgbClr val="F8766C"/>
                          </a:lnRef>
                          <a:fillRef idx="0">
                            <a:srgbClr val="000000">
                              <a:alpha val="0"/>
                            </a:srgbClr>
                          </a:fillRef>
                          <a:effectRef idx="0">
                            <a:scrgbClr r="0" g="0" b="0"/>
                          </a:effectRef>
                          <a:fontRef idx="none"/>
                        </wps:style>
                        <wps:bodyPr/>
                      </wps:wsp>
                      <wps:wsp>
                        <wps:cNvPr id="2474" name="Shape 2474"/>
                        <wps:cNvSpPr/>
                        <wps:spPr>
                          <a:xfrm>
                            <a:off x="2961440" y="2701022"/>
                            <a:ext cx="31660" cy="31659"/>
                          </a:xfrm>
                          <a:custGeom>
                            <a:avLst/>
                            <a:gdLst/>
                            <a:ahLst/>
                            <a:cxnLst/>
                            <a:rect l="0" t="0" r="0" b="0"/>
                            <a:pathLst>
                              <a:path w="31660" h="31659">
                                <a:moveTo>
                                  <a:pt x="15830" y="0"/>
                                </a:moveTo>
                                <a:cubicBezTo>
                                  <a:pt x="24531" y="0"/>
                                  <a:pt x="31660" y="7129"/>
                                  <a:pt x="31660" y="15830"/>
                                </a:cubicBezTo>
                                <a:cubicBezTo>
                                  <a:pt x="31660" y="24531"/>
                                  <a:pt x="24531" y="31659"/>
                                  <a:pt x="15830" y="31659"/>
                                </a:cubicBezTo>
                                <a:cubicBezTo>
                                  <a:pt x="7129" y="31659"/>
                                  <a:pt x="0" y="24531"/>
                                  <a:pt x="0" y="15830"/>
                                </a:cubicBezTo>
                                <a:cubicBezTo>
                                  <a:pt x="0" y="7129"/>
                                  <a:pt x="7129" y="0"/>
                                  <a:pt x="15830" y="0"/>
                                </a:cubicBezTo>
                                <a:close/>
                              </a:path>
                            </a:pathLst>
                          </a:custGeom>
                          <a:ln w="0" cap="rnd">
                            <a:round/>
                          </a:ln>
                        </wps:spPr>
                        <wps:style>
                          <a:lnRef idx="0">
                            <a:srgbClr val="000000">
                              <a:alpha val="0"/>
                            </a:srgbClr>
                          </a:lnRef>
                          <a:fillRef idx="1">
                            <a:srgbClr val="F8766C"/>
                          </a:fillRef>
                          <a:effectRef idx="0">
                            <a:scrgbClr r="0" g="0" b="0"/>
                          </a:effectRef>
                          <a:fontRef idx="none"/>
                        </wps:style>
                        <wps:bodyPr/>
                      </wps:wsp>
                      <wps:wsp>
                        <wps:cNvPr id="42942" name="Shape 42942"/>
                        <wps:cNvSpPr/>
                        <wps:spPr>
                          <a:xfrm>
                            <a:off x="3171211" y="2671564"/>
                            <a:ext cx="90576" cy="90576"/>
                          </a:xfrm>
                          <a:custGeom>
                            <a:avLst/>
                            <a:gdLst/>
                            <a:ahLst/>
                            <a:cxnLst/>
                            <a:rect l="0" t="0" r="0" b="0"/>
                            <a:pathLst>
                              <a:path w="90576" h="90576">
                                <a:moveTo>
                                  <a:pt x="0" y="0"/>
                                </a:moveTo>
                                <a:lnTo>
                                  <a:pt x="90576" y="0"/>
                                </a:lnTo>
                                <a:lnTo>
                                  <a:pt x="90576" y="90576"/>
                                </a:lnTo>
                                <a:lnTo>
                                  <a:pt x="0" y="90576"/>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476" name="Shape 2476"/>
                        <wps:cNvSpPr/>
                        <wps:spPr>
                          <a:xfrm>
                            <a:off x="3180279" y="2716852"/>
                            <a:ext cx="72440" cy="0"/>
                          </a:xfrm>
                          <a:custGeom>
                            <a:avLst/>
                            <a:gdLst/>
                            <a:ahLst/>
                            <a:cxnLst/>
                            <a:rect l="0" t="0" r="0" b="0"/>
                            <a:pathLst>
                              <a:path w="72440">
                                <a:moveTo>
                                  <a:pt x="0" y="0"/>
                                </a:moveTo>
                                <a:lnTo>
                                  <a:pt x="72440" y="0"/>
                                </a:lnTo>
                              </a:path>
                            </a:pathLst>
                          </a:custGeom>
                          <a:ln w="6709" cap="flat">
                            <a:round/>
                          </a:ln>
                        </wps:spPr>
                        <wps:style>
                          <a:lnRef idx="1">
                            <a:srgbClr val="00B938"/>
                          </a:lnRef>
                          <a:fillRef idx="0">
                            <a:srgbClr val="000000">
                              <a:alpha val="0"/>
                            </a:srgbClr>
                          </a:fillRef>
                          <a:effectRef idx="0">
                            <a:scrgbClr r="0" g="0" b="0"/>
                          </a:effectRef>
                          <a:fontRef idx="none"/>
                        </wps:style>
                        <wps:bodyPr/>
                      </wps:wsp>
                      <wps:wsp>
                        <wps:cNvPr id="2477" name="Shape 2477"/>
                        <wps:cNvSpPr/>
                        <wps:spPr>
                          <a:xfrm>
                            <a:off x="3195166" y="2692216"/>
                            <a:ext cx="42668" cy="36954"/>
                          </a:xfrm>
                          <a:custGeom>
                            <a:avLst/>
                            <a:gdLst/>
                            <a:ahLst/>
                            <a:cxnLst/>
                            <a:rect l="0" t="0" r="0" b="0"/>
                            <a:pathLst>
                              <a:path w="42668" h="36954">
                                <a:moveTo>
                                  <a:pt x="21334" y="0"/>
                                </a:moveTo>
                                <a:lnTo>
                                  <a:pt x="42668" y="36954"/>
                                </a:lnTo>
                                <a:lnTo>
                                  <a:pt x="0" y="36954"/>
                                </a:lnTo>
                                <a:lnTo>
                                  <a:pt x="21334" y="0"/>
                                </a:lnTo>
                                <a:close/>
                              </a:path>
                            </a:pathLst>
                          </a:custGeom>
                          <a:ln w="0" cap="rnd">
                            <a:round/>
                          </a:ln>
                        </wps:spPr>
                        <wps:style>
                          <a:lnRef idx="0">
                            <a:srgbClr val="000000">
                              <a:alpha val="0"/>
                            </a:srgbClr>
                          </a:lnRef>
                          <a:fillRef idx="1">
                            <a:srgbClr val="00B938"/>
                          </a:fillRef>
                          <a:effectRef idx="0">
                            <a:scrgbClr r="0" g="0" b="0"/>
                          </a:effectRef>
                          <a:fontRef idx="none"/>
                        </wps:style>
                        <wps:bodyPr/>
                      </wps:wsp>
                      <wps:wsp>
                        <wps:cNvPr id="42943" name="Shape 42943"/>
                        <wps:cNvSpPr/>
                        <wps:spPr>
                          <a:xfrm>
                            <a:off x="3445036" y="2671564"/>
                            <a:ext cx="90576" cy="90576"/>
                          </a:xfrm>
                          <a:custGeom>
                            <a:avLst/>
                            <a:gdLst/>
                            <a:ahLst/>
                            <a:cxnLst/>
                            <a:rect l="0" t="0" r="0" b="0"/>
                            <a:pathLst>
                              <a:path w="90576" h="90576">
                                <a:moveTo>
                                  <a:pt x="0" y="0"/>
                                </a:moveTo>
                                <a:lnTo>
                                  <a:pt x="90576" y="0"/>
                                </a:lnTo>
                                <a:lnTo>
                                  <a:pt x="90576" y="90576"/>
                                </a:lnTo>
                                <a:lnTo>
                                  <a:pt x="0" y="90576"/>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479" name="Shape 2479"/>
                        <wps:cNvSpPr/>
                        <wps:spPr>
                          <a:xfrm>
                            <a:off x="3454104" y="2716852"/>
                            <a:ext cx="72440" cy="0"/>
                          </a:xfrm>
                          <a:custGeom>
                            <a:avLst/>
                            <a:gdLst/>
                            <a:ahLst/>
                            <a:cxnLst/>
                            <a:rect l="0" t="0" r="0" b="0"/>
                            <a:pathLst>
                              <a:path w="72440">
                                <a:moveTo>
                                  <a:pt x="0" y="0"/>
                                </a:moveTo>
                                <a:lnTo>
                                  <a:pt x="72440" y="0"/>
                                </a:lnTo>
                              </a:path>
                            </a:pathLst>
                          </a:custGeom>
                          <a:ln w="6709" cap="flat">
                            <a:round/>
                          </a:ln>
                        </wps:spPr>
                        <wps:style>
                          <a:lnRef idx="1">
                            <a:srgbClr val="609CFF"/>
                          </a:lnRef>
                          <a:fillRef idx="0">
                            <a:srgbClr val="000000">
                              <a:alpha val="0"/>
                            </a:srgbClr>
                          </a:fillRef>
                          <a:effectRef idx="0">
                            <a:scrgbClr r="0" g="0" b="0"/>
                          </a:effectRef>
                          <a:fontRef idx="none"/>
                        </wps:style>
                        <wps:bodyPr/>
                      </wps:wsp>
                      <wps:wsp>
                        <wps:cNvPr id="42944" name="Shape 42944"/>
                        <wps:cNvSpPr/>
                        <wps:spPr>
                          <a:xfrm>
                            <a:off x="3474495" y="2701022"/>
                            <a:ext cx="31659" cy="31659"/>
                          </a:xfrm>
                          <a:custGeom>
                            <a:avLst/>
                            <a:gdLst/>
                            <a:ahLst/>
                            <a:cxnLst/>
                            <a:rect l="0" t="0" r="0" b="0"/>
                            <a:pathLst>
                              <a:path w="31659" h="31659">
                                <a:moveTo>
                                  <a:pt x="0" y="0"/>
                                </a:moveTo>
                                <a:lnTo>
                                  <a:pt x="31659" y="0"/>
                                </a:lnTo>
                                <a:lnTo>
                                  <a:pt x="31659" y="31659"/>
                                </a:lnTo>
                                <a:lnTo>
                                  <a:pt x="0" y="31659"/>
                                </a:lnTo>
                                <a:lnTo>
                                  <a:pt x="0" y="0"/>
                                </a:lnTo>
                              </a:path>
                            </a:pathLst>
                          </a:custGeom>
                          <a:ln w="0" cap="rnd">
                            <a:round/>
                          </a:ln>
                        </wps:spPr>
                        <wps:style>
                          <a:lnRef idx="0">
                            <a:srgbClr val="000000">
                              <a:alpha val="0"/>
                            </a:srgbClr>
                          </a:lnRef>
                          <a:fillRef idx="1">
                            <a:srgbClr val="609CFF"/>
                          </a:fillRef>
                          <a:effectRef idx="0">
                            <a:scrgbClr r="0" g="0" b="0"/>
                          </a:effectRef>
                          <a:fontRef idx="none"/>
                        </wps:style>
                        <wps:bodyPr/>
                      </wps:wsp>
                      <wps:wsp>
                        <wps:cNvPr id="2481" name="Rectangle 2481"/>
                        <wps:cNvSpPr/>
                        <wps:spPr>
                          <a:xfrm>
                            <a:off x="3051282" y="2699911"/>
                            <a:ext cx="132450" cy="58037"/>
                          </a:xfrm>
                          <a:prstGeom prst="rect">
                            <a:avLst/>
                          </a:prstGeom>
                          <a:ln>
                            <a:noFill/>
                          </a:ln>
                        </wps:spPr>
                        <wps:txbx>
                          <w:txbxContent>
                            <w:p w14:paraId="752293F9" w14:textId="77777777" w:rsidR="00AA4235" w:rsidRDefault="00AA4235">
                              <w:pPr>
                                <w:spacing w:after="160" w:line="259" w:lineRule="auto"/>
                                <w:ind w:left="0" w:right="0" w:firstLine="0"/>
                                <w:jc w:val="left"/>
                              </w:pPr>
                              <w:r>
                                <w:rPr>
                                  <w:rFonts w:ascii="Arial" w:eastAsia="Arial" w:hAnsi="Arial" w:cs="Arial"/>
                                  <w:sz w:val="7"/>
                                </w:rPr>
                                <w:t>MNL</w:t>
                              </w:r>
                            </w:p>
                          </w:txbxContent>
                        </wps:txbx>
                        <wps:bodyPr horzOverflow="overflow" vert="horz" lIns="0" tIns="0" rIns="0" bIns="0" rtlCol="0">
                          <a:noAutofit/>
                        </wps:bodyPr>
                      </wps:wsp>
                      <wps:wsp>
                        <wps:cNvPr id="2482" name="Rectangle 2482"/>
                        <wps:cNvSpPr/>
                        <wps:spPr>
                          <a:xfrm>
                            <a:off x="3290512" y="2699911"/>
                            <a:ext cx="168904" cy="58037"/>
                          </a:xfrm>
                          <a:prstGeom prst="rect">
                            <a:avLst/>
                          </a:prstGeom>
                          <a:ln>
                            <a:noFill/>
                          </a:ln>
                        </wps:spPr>
                        <wps:txbx>
                          <w:txbxContent>
                            <w:p w14:paraId="1E9DCFDE" w14:textId="77777777" w:rsidR="00AA4235" w:rsidRDefault="00AA4235">
                              <w:pPr>
                                <w:spacing w:after="160" w:line="259" w:lineRule="auto"/>
                                <w:ind w:left="0" w:right="0" w:firstLine="0"/>
                                <w:jc w:val="left"/>
                              </w:pPr>
                              <w:r>
                                <w:rPr>
                                  <w:rFonts w:ascii="Arial" w:eastAsia="Arial" w:hAnsi="Arial" w:cs="Arial"/>
                                  <w:sz w:val="7"/>
                                </w:rPr>
                                <w:t>CART</w:t>
                              </w:r>
                            </w:p>
                          </w:txbxContent>
                        </wps:txbx>
                        <wps:bodyPr horzOverflow="overflow" vert="horz" lIns="0" tIns="0" rIns="0" bIns="0" rtlCol="0">
                          <a:noAutofit/>
                        </wps:bodyPr>
                      </wps:wsp>
                      <wps:wsp>
                        <wps:cNvPr id="2483" name="Rectangle 2483"/>
                        <wps:cNvSpPr/>
                        <wps:spPr>
                          <a:xfrm>
                            <a:off x="3564336" y="2699911"/>
                            <a:ext cx="317165" cy="58037"/>
                          </a:xfrm>
                          <a:prstGeom prst="rect">
                            <a:avLst/>
                          </a:prstGeom>
                          <a:ln>
                            <a:noFill/>
                          </a:ln>
                        </wps:spPr>
                        <wps:txbx>
                          <w:txbxContent>
                            <w:p w14:paraId="4C51C526" w14:textId="77777777" w:rsidR="00AA4235" w:rsidRDefault="00AA4235">
                              <w:pPr>
                                <w:spacing w:after="160" w:line="259" w:lineRule="auto"/>
                                <w:ind w:left="0" w:right="0" w:firstLine="0"/>
                                <w:jc w:val="left"/>
                              </w:pPr>
                              <w:r>
                                <w:rPr>
                                  <w:rFonts w:ascii="Arial" w:eastAsia="Arial" w:hAnsi="Arial" w:cs="Arial"/>
                                  <w:sz w:val="7"/>
                                </w:rPr>
                                <w:t>MOSTLY.AI</w:t>
                              </w:r>
                            </w:p>
                          </w:txbxContent>
                        </wps:txbx>
                        <wps:bodyPr horzOverflow="overflow" vert="horz" lIns="0" tIns="0" rIns="0" bIns="0" rtlCol="0">
                          <a:noAutofit/>
                        </wps:bodyPr>
                      </wps:wsp>
                      <wps:wsp>
                        <wps:cNvPr id="2484" name="Rectangle 2484"/>
                        <wps:cNvSpPr/>
                        <wps:spPr>
                          <a:xfrm>
                            <a:off x="2263564" y="0"/>
                            <a:ext cx="842929" cy="103176"/>
                          </a:xfrm>
                          <a:prstGeom prst="rect">
                            <a:avLst/>
                          </a:prstGeom>
                          <a:ln>
                            <a:noFill/>
                          </a:ln>
                        </wps:spPr>
                        <wps:txbx>
                          <w:txbxContent>
                            <w:p w14:paraId="75C72784" w14:textId="77777777" w:rsidR="00AA4235" w:rsidRDefault="00AA4235">
                              <w:pPr>
                                <w:spacing w:after="160" w:line="259" w:lineRule="auto"/>
                                <w:ind w:left="0" w:right="0" w:firstLine="0"/>
                                <w:jc w:val="left"/>
                              </w:pPr>
                              <w:r>
                                <w:rPr>
                                  <w:rFonts w:ascii="Arial" w:eastAsia="Arial" w:hAnsi="Arial" w:cs="Arial"/>
                                  <w:b/>
                                  <w:sz w:val="13"/>
                                </w:rPr>
                                <w:t>CPS ASEC Data</w:t>
                              </w:r>
                            </w:p>
                          </w:txbxContent>
                        </wps:txbx>
                        <wps:bodyPr horzOverflow="overflow" vert="horz" lIns="0" tIns="0" rIns="0" bIns="0" rtlCol="0">
                          <a:noAutofit/>
                        </wps:bodyPr>
                      </wps:wsp>
                    </wpg:wgp>
                  </a:graphicData>
                </a:graphic>
              </wp:inline>
            </w:drawing>
          </mc:Choice>
          <mc:Fallback>
            <w:pict>
              <v:group w14:anchorId="64FC27E2" id="Group 39117" o:spid="_x0000_s1035" style="width:328.8pt;height:217.5pt;mso-position-horizontal-relative:char;mso-position-vertical-relative:line" coordsize="41757,2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">
                <v:shape id="Shape 42925" o:spid="_x0000_s1036" style="position:absolute;left:1815;top:1046;width:18776;height:23055;visibility:visible;mso-wrap-style:square;v-text-anchor:top" coordsize="1877567,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" path="m,l1877567,r,2305444l,2305444,,e" fillcolor="#ebebeb" stroked="f" strokeweight="0">
                  <v:stroke endcap="round"/>
                  <v:path arrowok="t" textboxrect="0,0,1877567,2305444"/>
                </v:shape>
                <v:shape id="Shape 2336" o:spid="_x0000_s1037" style="position:absolute;left:1815;top:19729;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" path="m,l1877567,e" filled="f" strokecolor="white" strokeweight=".07717mm">
                  <v:path arrowok="t" textboxrect="0,0,1877567,0"/>
                </v:shape>
                <v:shape id="Shape 2337" o:spid="_x0000_s1038" style="position:absolute;left:1815;top:13080;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" path="m,l1877567,e" filled="f" strokecolor="white" strokeweight=".07717mm">
                  <v:path arrowok="t" textboxrect="0,0,1877567,0"/>
                </v:shape>
                <v:shape id="Shape 2338" o:spid="_x0000_s1039" style="position:absolute;left:1815;top:6431;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" path="m,l1877567,e" filled="f" strokecolor="white" strokeweight=".07717mm">
                  <v:path arrowok="t" textboxrect="0,0,1877567,0"/>
                </v:shape>
                <v:shape id="Shape 2339" o:spid="_x0000_s1040" style="position:absolute;left:4345;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" path="m,2305444l,e" filled="f" strokecolor="white" strokeweight=".07717mm">
                  <v:path arrowok="t" textboxrect="0,0,0,2305444"/>
                </v:shape>
                <v:shape id="Shape 2340" o:spid="_x0000_s1041" style="position:absolute;left:7766;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" path="m,2305444l,e" filled="f" strokecolor="white" strokeweight=".07717mm">
                  <v:path arrowok="t" textboxrect="0,0,0,2305444"/>
                </v:shape>
                <v:shape id="Shape 2341" o:spid="_x0000_s1042" style="position:absolute;left:11186;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" path="m,2305444l,e" filled="f" strokecolor="white" strokeweight=".07717mm">
                  <v:path arrowok="t" textboxrect="0,0,0,2305444"/>
                </v:shape>
                <v:shape id="Shape 2342" o:spid="_x0000_s1043" style="position:absolute;left:14606;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" path="m,2305444l,e" filled="f" strokecolor="white" strokeweight=".07717mm">
                  <v:path arrowok="t" textboxrect="0,0,0,2305444"/>
                </v:shape>
                <v:shape id="Shape 2343" o:spid="_x0000_s1044" style="position:absolute;left:18027;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" path="m,2305444l,e" filled="f" strokecolor="white" strokeweight=".07717mm">
                  <v:path arrowok="t" textboxrect="0,0,0,2305444"/>
                </v:shape>
                <v:shape id="Shape 2344" o:spid="_x0000_s1045" style="position:absolute;left:1815;top:23053;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" path="m,l1877567,e" filled="f" strokecolor="white" strokeweight=".15581mm">
                  <v:path arrowok="t" textboxrect="0,0,1877567,0"/>
                </v:shape>
                <v:shape id="Shape 2345" o:spid="_x0000_s1046" style="position:absolute;left:1815;top:16404;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" path="m,l1877567,e" filled="f" strokecolor="white" strokeweight=".15581mm">
                  <v:path arrowok="t" textboxrect="0,0,1877567,0"/>
                </v:shape>
                <v:shape id="Shape 2346" o:spid="_x0000_s1047" style="position:absolute;left:1815;top:9756;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" path="m,l1877567,e" filled="f" strokecolor="white" strokeweight=".15581mm">
                  <v:path arrowok="t" textboxrect="0,0,1877567,0"/>
                </v:shape>
                <v:shape id="Shape 2347" o:spid="_x0000_s1048" style="position:absolute;left:1815;top:3107;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" path="m,l1877567,e" filled="f" strokecolor="white" strokeweight=".15581mm">
                  <v:path arrowok="t" textboxrect="0,0,1877567,0"/>
                </v:shape>
                <v:shape id="Shape 2348" o:spid="_x0000_s1049" style="position:absolute;left:2634;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" path="m,2305444l,e" filled="f" strokecolor="white" strokeweight=".15581mm">
                  <v:path arrowok="t" textboxrect="0,0,0,2305444"/>
                </v:shape>
                <v:shape id="Shape 2349" o:spid="_x0000_s1050" style="position:absolute;left:6055;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" path="m,2305444l,e" filled="f" strokecolor="white" strokeweight=".15581mm">
                  <v:path arrowok="t" textboxrect="0,0,0,2305444"/>
                </v:shape>
                <v:shape id="Shape 2350" o:spid="_x0000_s1051" style="position:absolute;left:9476;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" path="m,2305444l,e" filled="f" strokecolor="white" strokeweight=".15581mm">
                  <v:path arrowok="t" textboxrect="0,0,0,2305444"/>
                </v:shape>
                <v:shape id="Shape 2351" o:spid="_x0000_s1052" style="position:absolute;left:12896;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" path="m,2305444l,e" filled="f" strokecolor="white" strokeweight=".15581mm">
                  <v:path arrowok="t" textboxrect="0,0,0,2305444"/>
                </v:shape>
                <v:shape id="Shape 2352" o:spid="_x0000_s1053" style="position:absolute;left:16317;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" path="m,2305444l,e" filled="f" strokecolor="white" strokeweight=".15581mm">
                  <v:path arrowok="t" textboxrect="0,0,0,2305444"/>
                </v:shape>
                <v:shape id="Shape 2353" o:spid="_x0000_s1054" style="position:absolute;left:19738;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" path="m,2305444l,e" filled="f" strokecolor="white" strokeweight=".15581mm">
                  <v:path arrowok="t" textboxrect="0,0,0,2305444"/>
                </v:shape>
                <v:shape id="Shape 2354" o:spid="_x0000_s1055" style="position:absolute;left:2669;top:2094;width:17069;height:19590;visibility:visible;mso-wrap-style:square;v-text-anchor:top" coordsize="1706898,195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" path="m,1958917l426724,,853449,14939r426724,113849l1706898,181467e" filled="f" strokecolor="#f8766c" strokeweight=".18636mm">
                  <v:path arrowok="t" textboxrect="0,0,1706898,1958917"/>
                </v:shape>
                <v:shape id="Shape 2355" o:spid="_x0000_s1056" style="position:absolute;left:2669;top:4055;width:17069;height:14536;visibility:visible;mso-wrap-style:square;v-text-anchor:top" coordsize="1706898,145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" path="m,1453620l426724,92096,853449,r426724,74641l1706898,294372e" filled="f" strokecolor="#00b938" strokeweight=".18636mm">
                  <v:path arrowok="t" textboxrect="0,0,1706898,1453620"/>
                </v:shape>
                <v:shape id="Shape 2356" o:spid="_x0000_s1057" style="position:absolute;left:2669;top:2535;width:17069;height:8839;visibility:visible;mso-wrap-style:square;v-text-anchor:top" coordsize="1706898,88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" path="m,883903l426724,,853449,69295r426724,115946l1706898,251810e" filled="f" strokecolor="#609cff" strokeweight=".18636mm">
                  <v:path arrowok="t" textboxrect="0,0,1706898,883903"/>
                </v:shape>
                <v:shape id="Shape 2357" o:spid="_x0000_s1058" style="position:absolute;left:2510;top:21525;width:317;height:317;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" path="m15830,v8701,,15830,7129,15830,15830c31660,24583,24531,31712,15830,31712,7129,31712,,24583,,15830,,7129,7129,,15830,xe" fillcolor="#f8766c" stroked="f" strokeweight="0">
                  <v:path arrowok="t" textboxrect="0,0,31660,31712"/>
                </v:shape>
                <v:shape id="Shape 2358" o:spid="_x0000_s1059" style="position:absolute;left:6778;top:1936;width:316;height:317;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" path="m15830,v8701,,15830,7129,15830,15882c31660,24583,24531,31712,15830,31712,7129,31712,,24583,,15882,,7129,7129,,15830,xe" fillcolor="#f8766c" stroked="f" strokeweight="0">
                  <v:path arrowok="t" textboxrect="0,0,31660,31712"/>
                </v:shape>
                <v:shape id="Shape 2359" o:spid="_x0000_s1060" style="position:absolute;left:11045;top:2086;width:316;height:316;visibility:visible;mso-wrap-style:square;v-text-anchor:top" coordsize="31660,3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" path="m15830,v8701,,15830,7129,15830,15830c31660,24531,24531,31660,15830,31660,7129,31660,,24531,,15830,,7129,7129,,15830,xe" fillcolor="#f8766c" stroked="f" strokeweight="0">
                  <v:path arrowok="t" textboxrect="0,0,31660,31660"/>
                </v:shape>
                <v:shape id="Shape 2360" o:spid="_x0000_s1061" style="position:absolute;left:15312;top:3224;width:317;height:317;visibility:visible;mso-wrap-style:square;v-text-anchor:top" coordsize="31660,3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" path="m15830,v8701,,15830,7129,15830,15830c31660,24531,24531,31660,15830,31660,7129,31660,,24531,,15830,,7129,7129,,15830,xe" fillcolor="#f8766c" stroked="f" strokeweight="0">
                  <v:path arrowok="t" textboxrect="0,0,31660,31660"/>
                </v:shape>
                <v:shape id="Shape 2361" o:spid="_x0000_s1062" style="position:absolute;left:19579;top:3750;width:317;height:317;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" path="m15830,v8701,,15830,7129,15830,15882c31660,24583,24531,31712,15830,31712,7129,31712,,24583,,15882,,7129,7129,,15830,xe" fillcolor="#f8766c" stroked="f" strokeweight="0">
                  <v:path arrowok="t" textboxrect="0,0,31660,31712"/>
                </v:shape>
                <v:shape id="Shape 2362" o:spid="_x0000_s1063" style="position:absolute;left:2455;top:18345;width:427;height:369;visibility:visible;mso-wrap-style:square;v-text-anchor:top" coordsize="42667,3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" path="m21334,l42667,36901,,36901,21334,xe" fillcolor="#00b938" stroked="f" strokeweight="0">
                  <v:path arrowok="t" textboxrect="0,0,42667,36901"/>
                </v:shape>
                <v:shape id="Shape 2363" o:spid="_x0000_s1064" style="position:absolute;left:6722;top:4729;width:427;height:370;visibility:visible;mso-wrap-style:square;v-text-anchor:top" coordsize="42667,3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" path="m21334,l42667,36954,,36954,21334,xe" fillcolor="#00b938" stroked="f" strokeweight="0">
                  <v:path arrowok="t" textboxrect="0,0,42667,36954"/>
                </v:shape>
                <v:shape id="Shape 2364" o:spid="_x0000_s1065" style="position:absolute;left:10990;top:3809;width:426;height:369;visibility:visible;mso-wrap-style:square;v-text-anchor:top" coordsize="42667,3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" path="m21334,l42667,36901,,36901,21334,xe" fillcolor="#00b938" stroked="f" strokeweight="0">
                  <v:path arrowok="t" textboxrect="0,0,42667,36901"/>
                </v:shape>
                <v:shape id="Shape 2365" o:spid="_x0000_s1066" style="position:absolute;left:15257;top:4555;width:427;height:369;visibility:visible;mso-wrap-style:square;v-text-anchor:top" coordsize="42667,3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" path="m21334,l42667,36954,,36954,21334,xe" fillcolor="#00b938" stroked="f" strokeweight="0">
                  <v:path arrowok="t" textboxrect="0,0,42667,36954"/>
                </v:shape>
                <v:shape id="Shape 2366" o:spid="_x0000_s1067" style="position:absolute;left:19524;top:6753;width:427;height:369;visibility:visible;mso-wrap-style:square;v-text-anchor:top" coordsize="42667,3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" path="m21334,l42667,36901,,36901,21334,xe" fillcolor="#00b938" stroked="f" strokeweight="0">
                  <v:path arrowok="t" textboxrect="0,0,42667,36901"/>
                </v:shape>
                <v:shape id="Shape 42926" o:spid="_x0000_s1068" style="position:absolute;left:2510;top:11215;width:317;height:317;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" path="m,l31660,r,31712l,31712,,e" fillcolor="#609cff" stroked="f" strokeweight="0">
                  <v:path arrowok="t" textboxrect="0,0,31660,31712"/>
                </v:shape>
                <v:shape id="Shape 42927" o:spid="_x0000_s1069" style="position:absolute;left:6778;top:2376;width:316;height:318;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" path="m,l31660,r,31712l,31712,,e" fillcolor="#609cff" stroked="f" strokeweight="0">
                  <v:path arrowok="t" textboxrect="0,0,31660,31712"/>
                </v:shape>
                <v:shape id="Shape 42928" o:spid="_x0000_s1070" style="position:absolute;left:11045;top:3069;width:316;height:318;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" path="m,l31660,r,31712l,31712,,e" fillcolor="#609cff" stroked="f" strokeweight="0">
                  <v:path arrowok="t" textboxrect="0,0,31660,31712"/>
                </v:shape>
                <v:shape id="Shape 42929" o:spid="_x0000_s1071" style="position:absolute;left:15312;top:4229;width:317;height:317;visibility:visible;mso-wrap-style:square;v-text-anchor:top" coordsize="31660,3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" path="m,l31660,r,31660l,31660,,e" fillcolor="#609cff" stroked="f" strokeweight="0">
                  <v:path arrowok="t" textboxrect="0,0,31660,31660"/>
                </v:shape>
                <v:shape id="Shape 42930" o:spid="_x0000_s1072" style="position:absolute;left:19579;top:4895;width:317;height:316;visibility:visible;mso-wrap-style:square;v-text-anchor:top" coordsize="31660,3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" path="m,l31660,r,31660l,31660,,e" fillcolor="#609cff" stroked="f" strokeweight="0">
                  <v:path arrowok="t" textboxrect="0,0,31660,31660"/>
                </v:shape>
                <v:rect id="Rectangle 2372" o:spid="_x0000_s1073" style="position:absolute;left:1207;top:22827;width:465;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P51xwAAAN0AAAAPAAAAZHJzL2Rvd25yZXYueG1sRI9Ba8JA&#10;FITvhf6H5RV6azZNQ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Mx8/nXHAAAA3QAA&#10;AA8AAAAAAAAAAAAAAAAABwIAAGRycy9kb3ducmV2LnhtbFBLBQYAAAAAAwADALcAAAD7AgAAAAA=&#10;" filled="f" stroked="f">
                  <v:textbox inset="0,0,0,0">
                    <w:txbxContent>
                      <w:p w14:paraId="1BE24E34" w14:textId="77777777" w:rsidR="00AA4235" w:rsidRDefault="00AA4235">
                        <w:pPr>
                          <w:spacing w:after="160" w:line="259" w:lineRule="auto"/>
                          <w:ind w:left="0" w:right="0" w:firstLine="0"/>
                          <w:jc w:val="left"/>
                        </w:pPr>
                        <w:r>
                          <w:rPr>
                            <w:rFonts w:ascii="Arial" w:eastAsia="Arial" w:hAnsi="Arial" w:cs="Arial"/>
                            <w:color w:val="4D4D4D"/>
                            <w:sz w:val="10"/>
                          </w:rPr>
                          <w:t>0</w:t>
                        </w:r>
                      </w:p>
                    </w:txbxContent>
                  </v:textbox>
                </v:rect>
                <v:rect id="Rectangle 2373" o:spid="_x0000_s1074" style="position:absolute;left:858;top:16179;width:930;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25FBF208" w14:textId="77777777" w:rsidR="00AA4235" w:rsidRDefault="00AA4235">
                        <w:pPr>
                          <w:spacing w:after="160" w:line="259" w:lineRule="auto"/>
                          <w:ind w:left="0" w:right="0" w:firstLine="0"/>
                          <w:jc w:val="left"/>
                        </w:pPr>
                        <w:r>
                          <w:rPr>
                            <w:rFonts w:ascii="Arial" w:eastAsia="Arial" w:hAnsi="Arial" w:cs="Arial"/>
                            <w:color w:val="4D4D4D"/>
                            <w:sz w:val="10"/>
                          </w:rPr>
                          <w:t>20</w:t>
                        </w:r>
                      </w:p>
                    </w:txbxContent>
                  </v:textbox>
                </v:rect>
                <v:rect id="Rectangle 2374" o:spid="_x0000_s1075" style="position:absolute;left:858;top:9529;width:930;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14:paraId="629BC7B4" w14:textId="77777777" w:rsidR="00AA4235" w:rsidRDefault="00AA4235">
                        <w:pPr>
                          <w:spacing w:after="160" w:line="259" w:lineRule="auto"/>
                          <w:ind w:left="0" w:right="0" w:firstLine="0"/>
                          <w:jc w:val="left"/>
                        </w:pPr>
                        <w:r>
                          <w:rPr>
                            <w:rFonts w:ascii="Arial" w:eastAsia="Arial" w:hAnsi="Arial" w:cs="Arial"/>
                            <w:color w:val="4D4D4D"/>
                            <w:sz w:val="10"/>
                          </w:rPr>
                          <w:t>40</w:t>
                        </w:r>
                      </w:p>
                    </w:txbxContent>
                  </v:textbox>
                </v:rect>
                <v:rect id="Rectangle 2375" o:spid="_x0000_s1076" style="position:absolute;left:858;top:2881;width:930;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YBxwAAAN0AAAAPAAAAZHJzL2Rvd25yZXYueG1sRI9Ba8JA&#10;FITvhf6H5RV6q5tatJ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EOVZgHHAAAA3QAA&#10;AA8AAAAAAAAAAAAAAAAABwIAAGRycy9kb3ducmV2LnhtbFBLBQYAAAAAAwADALcAAAD7AgAAAAA=&#10;" filled="f" stroked="f">
                  <v:textbox inset="0,0,0,0">
                    <w:txbxContent>
                      <w:p w14:paraId="49530C85" w14:textId="77777777" w:rsidR="00AA4235" w:rsidRDefault="00AA4235">
                        <w:pPr>
                          <w:spacing w:after="160" w:line="259" w:lineRule="auto"/>
                          <w:ind w:left="0" w:right="0" w:firstLine="0"/>
                          <w:jc w:val="left"/>
                        </w:pPr>
                        <w:r>
                          <w:rPr>
                            <w:rFonts w:ascii="Arial" w:eastAsia="Arial" w:hAnsi="Arial" w:cs="Arial"/>
                            <w:color w:val="4D4D4D"/>
                            <w:sz w:val="10"/>
                          </w:rPr>
                          <w:t>60</w:t>
                        </w:r>
                      </w:p>
                    </w:txbxContent>
                  </v:textbox>
                </v:rect>
                <v:shape id="Shape 2376" o:spid="_x0000_s1077" style="position:absolute;left:1672;top:23053;width:143;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" path="m,l14362,e" filled="f" strokecolor="#333" strokeweight=".15581mm">
                  <v:path arrowok="t" textboxrect="0,0,14362,0"/>
                </v:shape>
                <v:shape id="Shape 2377" o:spid="_x0000_s1078" style="position:absolute;left:1672;top:16404;width:143;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" path="m,l14362,e" filled="f" strokecolor="#333" strokeweight=".15581mm">
                  <v:path arrowok="t" textboxrect="0,0,14362,0"/>
                </v:shape>
                <v:shape id="Shape 2378" o:spid="_x0000_s1079" style="position:absolute;left:1672;top:9756;width:143;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" path="m,l14362,e" filled="f" strokecolor="#333" strokeweight=".15581mm">
                  <v:path arrowok="t" textboxrect="0,0,14362,0"/>
                </v:shape>
                <v:shape id="Shape 2379" o:spid="_x0000_s1080" style="position:absolute;left:1672;top:3107;width:143;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" path="m,l14362,e" filled="f" strokecolor="#333" strokeweight=".15581mm">
                  <v:path arrowok="t" textboxrect="0,0,14362,0"/>
                </v:shape>
                <v:shape id="Shape 2380" o:spid="_x0000_s1081" style="position:absolute;left:2634;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" path="m,14362l,e" filled="f" strokecolor="#333" strokeweight=".15581mm">
                  <v:path arrowok="t" textboxrect="0,0,0,14362"/>
                </v:shape>
                <v:shape id="Shape 2381" o:spid="_x0000_s1082" style="position:absolute;left:6055;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" path="m,14362l,e" filled="f" strokecolor="#333" strokeweight=".15581mm">
                  <v:path arrowok="t" textboxrect="0,0,0,14362"/>
                </v:shape>
                <v:shape id="Shape 2382" o:spid="_x0000_s1083" style="position:absolute;left:9476;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" path="m,14362l,e" filled="f" strokecolor="#333" strokeweight=".15581mm">
                  <v:path arrowok="t" textboxrect="0,0,0,14362"/>
                </v:shape>
                <v:shape id="Shape 2383" o:spid="_x0000_s1084" style="position:absolute;left:12896;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" path="m,14362l,e" filled="f" strokecolor="#333" strokeweight=".15581mm">
                  <v:path arrowok="t" textboxrect="0,0,0,14362"/>
                </v:shape>
                <v:shape id="Shape 2384" o:spid="_x0000_s1085" style="position:absolute;left:16317;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" path="m,14362l,e" filled="f" strokecolor="#333" strokeweight=".15581mm">
                  <v:path arrowok="t" textboxrect="0,0,0,14362"/>
                </v:shape>
                <v:shape id="Shape 2385" o:spid="_x0000_s1086" style="position:absolute;left:19738;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" path="m,14362l,e" filled="f" strokecolor="#333" strokeweight=".15581mm">
                  <v:path arrowok="t" textboxrect="0,0,0,14362"/>
                </v:shape>
                <v:rect id="Rectangle 2386" o:spid="_x0000_s1087" style="position:absolute;left:2197;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hRxwAAAN0AAAAPAAAAZHJzL2Rvd25yZXYueG1sRI9Ba8JA&#10;FITvgv9heUJvutFC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IaSiFHHAAAA3QAA&#10;AA8AAAAAAAAAAAAAAAAABwIAAGRycy9kb3ducmV2LnhtbFBLBQYAAAAAAwADALcAAAD7AgAAAAA=&#10;" filled="f" stroked="f">
                  <v:textbox inset="0,0,0,0">
                    <w:txbxContent>
                      <w:p w14:paraId="28D02ECF" w14:textId="77777777" w:rsidR="00AA4235" w:rsidRDefault="00AA4235">
                        <w:pPr>
                          <w:spacing w:after="160" w:line="259" w:lineRule="auto"/>
                          <w:ind w:left="0" w:right="0" w:firstLine="0"/>
                          <w:jc w:val="left"/>
                        </w:pPr>
                        <w:r>
                          <w:rPr>
                            <w:rFonts w:ascii="Arial" w:eastAsia="Arial" w:hAnsi="Arial" w:cs="Arial"/>
                            <w:color w:val="4D4D4D"/>
                            <w:sz w:val="10"/>
                          </w:rPr>
                          <w:t>0.0</w:t>
                        </w:r>
                      </w:p>
                    </w:txbxContent>
                  </v:textbox>
                </v:rect>
                <v:rect id="Rectangle 2387" o:spid="_x0000_s1088" style="position:absolute;left:5618;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0B577FC2" w14:textId="77777777" w:rsidR="00AA4235" w:rsidRDefault="00AA4235">
                        <w:pPr>
                          <w:spacing w:after="160" w:line="259" w:lineRule="auto"/>
                          <w:ind w:left="0" w:right="0" w:firstLine="0"/>
                          <w:jc w:val="left"/>
                        </w:pPr>
                        <w:r>
                          <w:rPr>
                            <w:rFonts w:ascii="Arial" w:eastAsia="Arial" w:hAnsi="Arial" w:cs="Arial"/>
                            <w:color w:val="4D4D4D"/>
                            <w:sz w:val="10"/>
                          </w:rPr>
                          <w:t>0.1</w:t>
                        </w:r>
                      </w:p>
                    </w:txbxContent>
                  </v:textbox>
                </v:rect>
                <v:rect id="Rectangle 2388" o:spid="_x0000_s1089" style="position:absolute;left:9039;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14:paraId="6EFD5FB5" w14:textId="77777777" w:rsidR="00AA4235" w:rsidRDefault="00AA4235">
                        <w:pPr>
                          <w:spacing w:after="160" w:line="259" w:lineRule="auto"/>
                          <w:ind w:left="0" w:right="0" w:firstLine="0"/>
                          <w:jc w:val="left"/>
                        </w:pPr>
                        <w:r>
                          <w:rPr>
                            <w:rFonts w:ascii="Arial" w:eastAsia="Arial" w:hAnsi="Arial" w:cs="Arial"/>
                            <w:color w:val="4D4D4D"/>
                            <w:sz w:val="10"/>
                          </w:rPr>
                          <w:t>0.2</w:t>
                        </w:r>
                      </w:p>
                    </w:txbxContent>
                  </v:textbox>
                </v:rect>
                <v:rect id="Rectangle 2389" o:spid="_x0000_s1090" style="position:absolute;left:12459;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wjxgAAAN0AAAAPAAAAZHJzL2Rvd25yZXYueG1sRI9Pa8JA&#10;FMTvgt9heUJvulGh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9w0cI8YAAADdAAAA&#10;DwAAAAAAAAAAAAAAAAAHAgAAZHJzL2Rvd25yZXYueG1sUEsFBgAAAAADAAMAtwAAAPoCAAAAAA==&#10;" filled="f" stroked="f">
                  <v:textbox inset="0,0,0,0">
                    <w:txbxContent>
                      <w:p w14:paraId="7DBA1910" w14:textId="77777777" w:rsidR="00AA4235" w:rsidRDefault="00AA4235">
                        <w:pPr>
                          <w:spacing w:after="160" w:line="259" w:lineRule="auto"/>
                          <w:ind w:left="0" w:right="0" w:firstLine="0"/>
                          <w:jc w:val="left"/>
                        </w:pPr>
                        <w:r>
                          <w:rPr>
                            <w:rFonts w:ascii="Arial" w:eastAsia="Arial" w:hAnsi="Arial" w:cs="Arial"/>
                            <w:color w:val="4D4D4D"/>
                            <w:sz w:val="10"/>
                          </w:rPr>
                          <w:t>0.3</w:t>
                        </w:r>
                      </w:p>
                    </w:txbxContent>
                  </v:textbox>
                </v:rect>
                <v:rect id="Rectangle 2390" o:spid="_x0000_s1091" style="position:absolute;left:15880;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NjwgAAAN0AAAAPAAAAZHJzL2Rvd25yZXYueG1sRE9Ni8Iw&#10;EL0L/ocwwt40VUF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Dj7iNjwgAAAN0AAAAPAAAA&#10;AAAAAAAAAAAAAAcCAABkcnMvZG93bnJldi54bWxQSwUGAAAAAAMAAwC3AAAA9gIAAAAA&#10;" filled="f" stroked="f">
                  <v:textbox inset="0,0,0,0">
                    <w:txbxContent>
                      <w:p w14:paraId="7D02A743" w14:textId="77777777" w:rsidR="00AA4235" w:rsidRDefault="00AA4235">
                        <w:pPr>
                          <w:spacing w:after="160" w:line="259" w:lineRule="auto"/>
                          <w:ind w:left="0" w:right="0" w:firstLine="0"/>
                          <w:jc w:val="left"/>
                        </w:pPr>
                        <w:r>
                          <w:rPr>
                            <w:rFonts w:ascii="Arial" w:eastAsia="Arial" w:hAnsi="Arial" w:cs="Arial"/>
                            <w:color w:val="4D4D4D"/>
                            <w:sz w:val="10"/>
                          </w:rPr>
                          <w:t>0.4</w:t>
                        </w:r>
                      </w:p>
                    </w:txbxContent>
                  </v:textbox>
                </v:rect>
                <v:rect id="Rectangle 2391" o:spid="_x0000_s1092" style="position:absolute;left:19300;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b4xwAAAN0AAAAPAAAAZHJzL2Rvd25yZXYueG1sRI9Ba8JA&#10;FITvBf/D8oTe6kYL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IyihvjHAAAA3QAA&#10;AA8AAAAAAAAAAAAAAAAABwIAAGRycy9kb3ducmV2LnhtbFBLBQYAAAAAAwADALcAAAD7AgAAAAA=&#10;" filled="f" stroked="f">
                  <v:textbox inset="0,0,0,0">
                    <w:txbxContent>
                      <w:p w14:paraId="10D5A46B" w14:textId="77777777" w:rsidR="00AA4235" w:rsidRDefault="00AA4235">
                        <w:pPr>
                          <w:spacing w:after="160" w:line="259" w:lineRule="auto"/>
                          <w:ind w:left="0" w:right="0" w:firstLine="0"/>
                          <w:jc w:val="left"/>
                        </w:pPr>
                        <w:r>
                          <w:rPr>
                            <w:rFonts w:ascii="Arial" w:eastAsia="Arial" w:hAnsi="Arial" w:cs="Arial"/>
                            <w:color w:val="4D4D4D"/>
                            <w:sz w:val="10"/>
                          </w:rPr>
                          <w:t>0.5</w:t>
                        </w:r>
                      </w:p>
                    </w:txbxContent>
                  </v:textbox>
                </v:rect>
                <v:rect id="Rectangle 2392" o:spid="_x0000_s1093" style="position:absolute;left:10242;top:25132;width:2557;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iP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fHAYj8YAAADdAAAA&#10;DwAAAAAAAAAAAAAAAAAHAgAAZHJzL2Rvd25yZXYueG1sUEsFBgAAAAADAAMAtwAAAPoCAAAAAA==&#10;" filled="f" stroked="f">
                  <v:textbox inset="0,0,0,0">
                    <w:txbxContent>
                      <w:p w14:paraId="0943B57A" w14:textId="77777777" w:rsidR="00AA4235" w:rsidRDefault="00AA4235">
                        <w:pPr>
                          <w:spacing w:after="160" w:line="259" w:lineRule="auto"/>
                          <w:ind w:left="0" w:right="0" w:firstLine="0"/>
                          <w:jc w:val="left"/>
                        </w:pPr>
                        <w:r>
                          <w:rPr>
                            <w:rFonts w:ascii="Arial" w:eastAsia="Arial" w:hAnsi="Arial" w:cs="Arial"/>
                            <w:b/>
                            <w:sz w:val="12"/>
                          </w:rPr>
                          <w:t>Delta</w:t>
                        </w:r>
                      </w:p>
                    </w:txbxContent>
                  </v:textbox>
                </v:rect>
                <v:rect id="Rectangle 2393" o:spid="_x0000_s1094" style="position:absolute;left:-3660;top:11061;width:8288;height:9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" filled="f" stroked="f">
                  <v:textbox inset="0,0,0,0">
                    <w:txbxContent>
                      <w:p w14:paraId="5E3EDB59" w14:textId="77777777" w:rsidR="00AA4235" w:rsidRDefault="00AA4235">
                        <w:pPr>
                          <w:spacing w:after="160" w:line="259" w:lineRule="auto"/>
                          <w:ind w:left="0" w:right="0" w:firstLine="0"/>
                          <w:jc w:val="left"/>
                        </w:pPr>
                        <w:r>
                          <w:rPr>
                            <w:rFonts w:ascii="Arial" w:eastAsia="Arial" w:hAnsi="Arial" w:cs="Arial"/>
                            <w:b/>
                            <w:sz w:val="12"/>
                          </w:rPr>
                          <w:t>Probability Ratio</w:t>
                        </w:r>
                      </w:p>
                    </w:txbxContent>
                  </v:textbox>
                </v:rect>
                <v:rect id="Rectangle 2395" o:spid="_x0000_s1095" style="position:absolute;left:5397;top:26961;width:3446;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D7xgAAAN0AAAAPAAAAZHJzL2Rvd25yZXYueG1sRI9Ba8JA&#10;FITvgv9heQVvuqlS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85mA+8YAAADdAAAA&#10;DwAAAAAAAAAAAAAAAAAHAgAAZHJzL2Rvd25yZXYueG1sUEsFBgAAAAADAAMAtwAAAPoCAAAAAA==&#10;" filled="f" stroked="f">
                  <v:textbox inset="0,0,0,0">
                    <w:txbxContent>
                      <w:p w14:paraId="22D6CBA0" w14:textId="77777777" w:rsidR="00AA4235" w:rsidRDefault="00AA4235">
                        <w:pPr>
                          <w:spacing w:after="160" w:line="259" w:lineRule="auto"/>
                          <w:ind w:left="0" w:right="0" w:firstLine="0"/>
                          <w:jc w:val="left"/>
                        </w:pPr>
                        <w:r>
                          <w:rPr>
                            <w:rFonts w:ascii="Arial" w:eastAsia="Arial" w:hAnsi="Arial" w:cs="Arial"/>
                            <w:sz w:val="9"/>
                          </w:rPr>
                          <w:t>Data Type</w:t>
                        </w:r>
                      </w:p>
                    </w:txbxContent>
                  </v:textbox>
                </v:rect>
                <v:shape id="Shape 42931" o:spid="_x0000_s1096" style="position:absolute;left:8326;top:26715;width:906;height:906;visibility:visible;mso-wrap-style:square;v-text-anchor:top" coordsize="90576,9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" path="m,l90576,r,90576l,90576,,e" fillcolor="#ebebeb" stroked="f" strokeweight="0">
                  <v:stroke endcap="round"/>
                  <v:path arrowok="t" textboxrect="0,0,90576,90576"/>
                </v:shape>
                <v:shape id="Shape 2397" o:spid="_x0000_s1097" style="position:absolute;left:8417;top:27168;width:725;height:0;visibility:visible;mso-wrap-style:square;v-text-anchor:top" coordsize="72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" path="m,l72440,e" filled="f" strokecolor="#f8766c" strokeweight=".18636mm">
                  <v:path arrowok="t" textboxrect="0,0,72440,0"/>
                </v:shape>
                <v:shape id="Shape 2398" o:spid="_x0000_s1098" style="position:absolute;left:8621;top:27010;width:317;height:316;visibility:visible;mso-wrap-style:square;v-text-anchor:top" coordsize="31660,3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" path="m15830,v8701,,15830,7129,15830,15830c31660,24531,24531,31659,15830,31659,7129,31659,,24531,,15830,,7129,7129,,15830,xe" fillcolor="#f8766c" stroked="f" strokeweight="0">
                  <v:stroke endcap="round"/>
                  <v:path arrowok="t" textboxrect="0,0,31660,31659"/>
                </v:shape>
                <v:shape id="Shape 42932" o:spid="_x0000_s1099" style="position:absolute;left:10719;top:26715;width:905;height:906;visibility:visible;mso-wrap-style:square;v-text-anchor:top" coordsize="90576,9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" path="m,l90576,r,90576l,90576,,e" fillcolor="#ebebeb" stroked="f" strokeweight="0">
                  <v:stroke endcap="round"/>
                  <v:path arrowok="t" textboxrect="0,0,90576,90576"/>
                </v:shape>
                <v:shape id="Shape 2400" o:spid="_x0000_s1100" style="position:absolute;left:10809;top:27168;width:725;height:0;visibility:visible;mso-wrap-style:square;v-text-anchor:top" coordsize="72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" path="m,l72440,e" filled="f" strokecolor="#00b938" strokeweight=".18636mm">
                  <v:path arrowok="t" textboxrect="0,0,72440,0"/>
                </v:shape>
                <v:shape id="Shape 2401" o:spid="_x0000_s1101" style="position:absolute;left:10958;top:26922;width:427;height:369;visibility:visible;mso-wrap-style:square;v-text-anchor:top" coordsize="42667,3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" path="m21334,l42667,36954,,36954,21334,xe" fillcolor="#00b938" stroked="f" strokeweight="0">
                  <v:stroke endcap="round"/>
                  <v:path arrowok="t" textboxrect="0,0,42667,36954"/>
                </v:shape>
                <v:shape id="Shape 42933" o:spid="_x0000_s1102" style="position:absolute;left:13457;top:26715;width:906;height:906;visibility:visible;mso-wrap-style:square;v-text-anchor:top" coordsize="90576,9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" path="m,l90576,r,90576l,90576,,e" fillcolor="#ebebeb" stroked="f" strokeweight="0">
                  <v:stroke endcap="round"/>
                  <v:path arrowok="t" textboxrect="0,0,90576,90576"/>
                </v:shape>
                <v:shape id="Shape 2403" o:spid="_x0000_s1103" style="position:absolute;left:13548;top:27168;width:724;height:0;visibility:visible;mso-wrap-style:square;v-text-anchor:top" coordsize="72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" path="m,l72440,e" filled="f" strokecolor="#609cff" strokeweight=".18636mm">
                  <v:path arrowok="t" textboxrect="0,0,72440,0"/>
                </v:shape>
                <v:shape id="Shape 42934" o:spid="_x0000_s1104" style="position:absolute;left:13752;top:27010;width:316;height:316;visibility:visible;mso-wrap-style:square;v-text-anchor:top" coordsize="31660,3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" path="m,l31660,r,31659l,31659,,e" fillcolor="#609cff" stroked="f" strokeweight="0">
                  <v:stroke endcap="round"/>
                  <v:path arrowok="t" textboxrect="0,0,31660,31659"/>
                </v:shape>
                <v:rect id="Rectangle 2405" o:spid="_x0000_s1105" style="position:absolute;left:9519;top:26999;width:1325;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gZxwAAAN0AAAAPAAAAZHJzL2Rvd25yZXYueG1sRI9Ba8JA&#10;FITvgv9heUJvulFa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Ns52BnHAAAA3QAA&#10;AA8AAAAAAAAAAAAAAAAABwIAAGRycy9kb3ducmV2LnhtbFBLBQYAAAAAAwADALcAAAD7AgAAAAA=&#10;" filled="f" stroked="f">
                  <v:textbox inset="0,0,0,0">
                    <w:txbxContent>
                      <w:p w14:paraId="4D66D915" w14:textId="77777777" w:rsidR="00AA4235" w:rsidRDefault="00AA4235">
                        <w:pPr>
                          <w:spacing w:after="160" w:line="259" w:lineRule="auto"/>
                          <w:ind w:left="0" w:right="0" w:firstLine="0"/>
                          <w:jc w:val="left"/>
                        </w:pPr>
                        <w:r>
                          <w:rPr>
                            <w:rFonts w:ascii="Arial" w:eastAsia="Arial" w:hAnsi="Arial" w:cs="Arial"/>
                            <w:sz w:val="7"/>
                          </w:rPr>
                          <w:t>MNL</w:t>
                        </w:r>
                      </w:p>
                    </w:txbxContent>
                  </v:textbox>
                </v:rect>
                <v:rect id="Rectangle 2406" o:spid="_x0000_s1106" style="position:absolute;left:11912;top:26999;width:1689;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0ZuxgAAAN0AAAAPAAAAZHJzL2Rvd25yZXYueG1sRI9Ba8JA&#10;FITvgv9heUJvulFK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K+tGbsYAAADdAAAA&#10;DwAAAAAAAAAAAAAAAAAHAgAAZHJzL2Rvd25yZXYueG1sUEsFBgAAAAADAAMAtwAAAPoCAAAAAA==&#10;" filled="f" stroked="f">
                  <v:textbox inset="0,0,0,0">
                    <w:txbxContent>
                      <w:p w14:paraId="6A2857FD" w14:textId="77777777" w:rsidR="00AA4235" w:rsidRDefault="00AA4235">
                        <w:pPr>
                          <w:spacing w:after="160" w:line="259" w:lineRule="auto"/>
                          <w:ind w:left="0" w:right="0" w:firstLine="0"/>
                          <w:jc w:val="left"/>
                        </w:pPr>
                        <w:r>
                          <w:rPr>
                            <w:rFonts w:ascii="Arial" w:eastAsia="Arial" w:hAnsi="Arial" w:cs="Arial"/>
                            <w:sz w:val="7"/>
                          </w:rPr>
                          <w:t>CART</w:t>
                        </w:r>
                      </w:p>
                    </w:txbxContent>
                  </v:textbox>
                </v:rect>
                <v:rect id="Rectangle 2407" o:spid="_x0000_s1107" style="position:absolute;left:14650;top:26999;width:3172;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14:paraId="13C69725" w14:textId="77777777" w:rsidR="00AA4235" w:rsidRDefault="00AA4235">
                        <w:pPr>
                          <w:spacing w:after="160" w:line="259" w:lineRule="auto"/>
                          <w:ind w:left="0" w:right="0" w:firstLine="0"/>
                          <w:jc w:val="left"/>
                        </w:pPr>
                        <w:r>
                          <w:rPr>
                            <w:rFonts w:ascii="Arial" w:eastAsia="Arial" w:hAnsi="Arial" w:cs="Arial"/>
                            <w:sz w:val="7"/>
                          </w:rPr>
                          <w:t>MOSTLY.AI</w:t>
                        </w:r>
                      </w:p>
                    </w:txbxContent>
                  </v:textbox>
                </v:rect>
                <v:rect id="Rectangle 2408" o:spid="_x0000_s1108" style="position:absolute;left:1815;width:15680;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14:paraId="7485D15E" w14:textId="77777777" w:rsidR="00AA4235" w:rsidRDefault="00AA4235">
                        <w:pPr>
                          <w:spacing w:after="160" w:line="259" w:lineRule="auto"/>
                          <w:ind w:left="0" w:right="0" w:firstLine="0"/>
                          <w:jc w:val="left"/>
                        </w:pPr>
                        <w:r>
                          <w:rPr>
                            <w:rFonts w:ascii="Arial" w:eastAsia="Arial" w:hAnsi="Arial" w:cs="Arial"/>
                            <w:b/>
                            <w:sz w:val="13"/>
                          </w:rPr>
                          <w:t>South Korean COVID−19 Data</w:t>
                        </w:r>
                      </w:p>
                    </w:txbxContent>
                  </v:textbox>
                </v:rect>
                <v:shape id="Shape 42935" o:spid="_x0000_s1109" style="position:absolute;left:22635;top:1046;width:19122;height:23055;visibility:visible;mso-wrap-style:square;v-text-anchor:top" coordsize="1912162,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" path="m,l1912162,r,2305444l,2305444,,e" fillcolor="#ebebeb" stroked="f" strokeweight="0">
                  <v:stroke endcap="round"/>
                  <v:path arrowok="t" textboxrect="0,0,1912162,2305444"/>
                </v:shape>
                <v:shape id="Shape 2411" o:spid="_x0000_s1110" style="position:absolute;left:22635;top:20078;width:19122;height:0;visibility:visible;mso-wrap-style:square;v-text-anchor:top" coordsize="191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" path="m,l1912162,e" filled="f" strokecolor="white" strokeweight=".07717mm">
                  <v:path arrowok="t" textboxrect="0,0,1912162,0"/>
                </v:shape>
                <v:shape id="Shape 2412" o:spid="_x0000_s1111" style="position:absolute;left:22635;top:14127;width:19122;height:0;visibility:visible;mso-wrap-style:square;v-text-anchor:top" coordsize="191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" path="m,l1912162,e" filled="f" strokecolor="white" strokeweight=".07717mm">
                  <v:path arrowok="t" textboxrect="0,0,1912162,0"/>
                </v:shape>
                <v:shape id="Shape 2413" o:spid="_x0000_s1112" style="position:absolute;left:22635;top:8177;width:19122;height:0;visibility:visible;mso-wrap-style:square;v-text-anchor:top" coordsize="191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" path="m,l1912162,e" filled="f" strokecolor="white" strokeweight=".07717mm">
                  <v:path arrowok="t" textboxrect="0,0,1912162,0"/>
                </v:shape>
                <v:shape id="Shape 2414" o:spid="_x0000_s1113" style="position:absolute;left:22635;top:2227;width:19122;height:0;visibility:visible;mso-wrap-style:square;v-text-anchor:top" coordsize="191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" path="m,l1912162,e" filled="f" strokecolor="white" strokeweight=".07717mm">
                  <v:path arrowok="t" textboxrect="0,0,1912162,0"/>
                </v:shape>
                <v:shape id="Shape 2415" o:spid="_x0000_s1114" style="position:absolute;left:25211;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" path="m,2305444l,e" filled="f" strokecolor="white" strokeweight=".07717mm">
                  <v:path arrowok="t" textboxrect="0,0,0,2305444"/>
                </v:shape>
                <v:shape id="Shape 2416" o:spid="_x0000_s1115" style="position:absolute;left:28695;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" path="m,2305444l,e" filled="f" strokecolor="white" strokeweight=".07717mm">
                  <v:path arrowok="t" textboxrect="0,0,0,2305444"/>
                </v:shape>
                <v:shape id="Shape 2417" o:spid="_x0000_s1116" style="position:absolute;left:32179;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" path="m,2305444l,e" filled="f" strokecolor="white" strokeweight=".07717mm">
                  <v:path arrowok="t" textboxrect="0,0,0,2305444"/>
                </v:shape>
                <v:shape id="Shape 2418" o:spid="_x0000_s1117" style="position:absolute;left:35662;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" path="m,2305444l,e" filled="f" strokecolor="white" strokeweight=".07717mm">
                  <v:path arrowok="t" textboxrect="0,0,0,2305444"/>
                </v:shape>
                <v:shape id="Shape 2419" o:spid="_x0000_s1118" style="position:absolute;left:39146;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" path="m,2305444l,e" filled="f" strokecolor="white" strokeweight=".07717mm">
                  <v:path arrowok="t" textboxrect="0,0,0,2305444"/>
                </v:shape>
                <v:shape id="Shape 2420" o:spid="_x0000_s1119" style="position:absolute;left:22635;top:23053;width:19122;height:0;visibility:visible;mso-wrap-style:square;v-text-anchor:top" coordsize="191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" path="m,l1912162,e" filled="f" strokecolor="white" strokeweight=".15581mm">
                  <v:path arrowok="t" textboxrect="0,0,1912162,0"/>
                </v:shape>
                <v:shape id="Shape 2421" o:spid="_x0000_s1120" style="position:absolute;left:22635;top:17102;width:19122;height:0;visibility:visible;mso-wrap-style:square;v-text-anchor:top" coordsize="191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" path="m,l1912162,e" filled="f" strokecolor="white" strokeweight=".15581mm">
                  <v:path arrowok="t" textboxrect="0,0,1912162,0"/>
                </v:shape>
                <v:shape id="Shape 2422" o:spid="_x0000_s1121" style="position:absolute;left:22635;top:11152;width:19122;height:0;visibility:visible;mso-wrap-style:square;v-text-anchor:top" coordsize="191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" path="m,l1912162,e" filled="f" strokecolor="white" strokeweight=".15581mm">
                  <v:path arrowok="t" textboxrect="0,0,1912162,0"/>
                </v:shape>
                <v:shape id="Shape 2423" o:spid="_x0000_s1122" style="position:absolute;left:22635;top:5202;width:19122;height:0;visibility:visible;mso-wrap-style:square;v-text-anchor:top" coordsize="191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" path="m,l1912162,e" filled="f" strokecolor="white" strokeweight=".15581mm">
                  <v:path arrowok="t" textboxrect="0,0,1912162,0"/>
                </v:shape>
                <v:shape id="Shape 2424" o:spid="_x0000_s1123" style="position:absolute;left:23470;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" path="m,2305444l,e" filled="f" strokecolor="white" strokeweight=".15581mm">
                  <v:path arrowok="t" textboxrect="0,0,0,2305444"/>
                </v:shape>
                <v:shape id="Shape 2425" o:spid="_x0000_s1124" style="position:absolute;left:26953;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" path="m,2305444l,e" filled="f" strokecolor="white" strokeweight=".15581mm">
                  <v:path arrowok="t" textboxrect="0,0,0,2305444"/>
                </v:shape>
                <v:shape id="Shape 2426" o:spid="_x0000_s1125" style="position:absolute;left:30437;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" path="m,2305444l,e" filled="f" strokecolor="white" strokeweight=".15581mm">
                  <v:path arrowok="t" textboxrect="0,0,0,2305444"/>
                </v:shape>
                <v:shape id="Shape 2427" o:spid="_x0000_s1126" style="position:absolute;left:33920;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" path="m,2305444l,e" filled="f" strokecolor="white" strokeweight=".15581mm">
                  <v:path arrowok="t" textboxrect="0,0,0,2305444"/>
                </v:shape>
                <v:shape id="Shape 2428" o:spid="_x0000_s1127" style="position:absolute;left:37404;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" path="m,2305444l,e" filled="f" strokecolor="white" strokeweight=".15581mm">
                  <v:path arrowok="t" textboxrect="0,0,0,2305444"/>
                </v:shape>
                <v:shape id="Shape 2429" o:spid="_x0000_s1128" style="position:absolute;left:40888;top:1046;width:0;height:23055;visibility:visible;mso-wrap-style:square;v-text-anchor:top" coordsize="0,230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" path="m,2305444l,e" filled="f" strokecolor="white" strokeweight=".15581mm">
                  <v:path arrowok="t" textboxrect="0,0,0,2305444"/>
                </v:shape>
                <v:shape id="Shape 2430" o:spid="_x0000_s1129" style="position:absolute;left:23504;top:2094;width:17384;height:262;visibility:visible;mso-wrap-style:square;v-text-anchor:top" coordsize="1738348,2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" path="m,l1303761,r434587,26156e" filled="f" strokecolor="#f8766c" strokeweight=".18636mm">
                  <v:path arrowok="t" textboxrect="0,0,1738348,26156"/>
                </v:shape>
                <v:shape id="Shape 2431" o:spid="_x0000_s1130" style="position:absolute;left:23504;top:2094;width:17384;height:0;visibility:visible;mso-wrap-style:square;v-text-anchor:top" coordsize="1738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" path="m,l1738348,e" filled="f" strokecolor="#00b938" strokeweight=".18636mm">
                  <v:path arrowok="t" textboxrect="0,0,1738348,0"/>
                </v:shape>
                <v:shape id="Shape 2432" o:spid="_x0000_s1131" style="position:absolute;left:23504;top:2094;width:17384;height:385;visibility:visible;mso-wrap-style:square;v-text-anchor:top" coordsize="1738348,38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" path="m,l1303761,r434587,38421e" filled="f" strokecolor="#609cff" strokeweight=".18636mm">
                  <v:path arrowok="t" textboxrect="0,0,1738348,38421"/>
                </v:shape>
                <v:shape id="Shape 2437" o:spid="_x0000_s1132" style="position:absolute;left:40729;top:2198;width:317;height:316;visibility:visible;mso-wrap-style:square;v-text-anchor:top" coordsize="31660,3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" path="m15830,v8701,,15830,7129,15830,15830c31660,24584,24531,31660,15830,31660,7129,31660,,24584,,15830,,7129,7129,,15830,xe" fillcolor="#f8766c" stroked="f" strokeweight="0">
                  <v:path arrowok="t" textboxrect="0,0,31660,31660"/>
                </v:shape>
                <v:shape id="Shape 2438" o:spid="_x0000_s1133" style="position:absolute;left:23291;top:1848;width:427;height:369;visibility:visible;mso-wrap-style:square;v-text-anchor:top" coordsize="42667,3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" path="m21334,l42667,36901,,36901,21334,xe" fillcolor="#00b938" stroked="f" strokeweight="0">
                  <v:path arrowok="t" textboxrect="0,0,42667,36901"/>
                </v:shape>
                <v:shape id="Shape 2439" o:spid="_x0000_s1134" style="position:absolute;left:27637;top:1848;width:426;height:369;visibility:visible;mso-wrap-style:square;v-text-anchor:top" coordsize="42667,3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" path="m21334,l42667,36901,,36901,21334,xe" fillcolor="#00b938" stroked="f" strokeweight="0">
                  <v:path arrowok="t" textboxrect="0,0,42667,36901"/>
                </v:shape>
                <v:shape id="Shape 2440" o:spid="_x0000_s1135" style="position:absolute;left:31983;top:1848;width:426;height:369;visibility:visible;mso-wrap-style:square;v-text-anchor:top" coordsize="42667,3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" path="m21333,l42667,36901,,36901,21333,xe" fillcolor="#00b938" stroked="f" strokeweight="0">
                  <v:path arrowok="t" textboxrect="0,0,42667,36901"/>
                </v:shape>
                <v:shape id="Shape 2441" o:spid="_x0000_s1136" style="position:absolute;left:36328;top:1848;width:427;height:369;visibility:visible;mso-wrap-style:square;v-text-anchor:top" coordsize="42667,3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" path="m21334,l42667,36901,,36901,21334,xe" fillcolor="#00b938" stroked="f" strokeweight="0">
                  <v:path arrowok="t" textboxrect="0,0,42667,36901"/>
                </v:shape>
                <v:shape id="Shape 2442" o:spid="_x0000_s1137" style="position:absolute;left:40674;top:1848;width:427;height:369;visibility:visible;mso-wrap-style:square;v-text-anchor:top" coordsize="42667,3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" path="m21334,l42667,36901,,36901,21334,xe" fillcolor="#00b938" stroked="f" strokeweight="0">
                  <v:path arrowok="t" textboxrect="0,0,42667,36901"/>
                </v:shape>
                <v:shape id="Shape 42936" o:spid="_x0000_s1138" style="position:absolute;left:23346;top:1936;width:317;height:317;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" path="m,l31660,r,31712l,31712,,e" fillcolor="#609cff" stroked="f" strokeweight="0">
                  <v:path arrowok="t" textboxrect="0,0,31660,31712"/>
                </v:shape>
                <v:shape id="Shape 42937" o:spid="_x0000_s1139" style="position:absolute;left:27692;top:1936;width:316;height:317;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" path="m,l31660,r,31712l,31712,,e" fillcolor="#609cff" stroked="f" strokeweight="0">
                  <v:path arrowok="t" textboxrect="0,0,31660,31712"/>
                </v:shape>
                <v:shape id="Shape 42938" o:spid="_x0000_s1140" style="position:absolute;left:32038;top:1936;width:316;height:317;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" path="m,l31660,r,31712l,31712,,e" fillcolor="#609cff" stroked="f" strokeweight="0">
                  <v:path arrowok="t" textboxrect="0,0,31660,31712"/>
                </v:shape>
                <v:shape id="Shape 42939" o:spid="_x0000_s1141" style="position:absolute;left:36384;top:1936;width:316;height:317;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" path="m,l31660,r,31712l,31712,,e" fillcolor="#609cff" stroked="f" strokeweight="0">
                  <v:path arrowok="t" textboxrect="0,0,31660,31712"/>
                </v:shape>
                <v:shape id="Shape 42940" o:spid="_x0000_s1142" style="position:absolute;left:40729;top:2320;width:317;height:317;visibility:visible;mso-wrap-style:square;v-text-anchor:top" coordsize="31660,3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" path="m,l31660,r,31712l,31712,,e" fillcolor="#609cff" stroked="f" strokeweight="0">
                  <v:path arrowok="t" textboxrect="0,0,31660,31712"/>
                </v:shape>
                <v:rect id="Rectangle 2448" o:spid="_x0000_s1143" style="position:absolute;left:22027;top:22827;width:465;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5HwQAAAN0AAAAPAAAAZHJzL2Rvd25yZXYueG1sRE/LisIw&#10;FN0L/kO4wuw0VWT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KNSzkfBAAAA3QAAAA8AAAAA&#10;AAAAAAAAAAAABwIAAGRycy9kb3ducmV2LnhtbFBLBQYAAAAAAwADALcAAAD1AgAAAAA=&#10;" filled="f" stroked="f">
                  <v:textbox inset="0,0,0,0">
                    <w:txbxContent>
                      <w:p w14:paraId="2D7A0923" w14:textId="77777777" w:rsidR="00AA4235" w:rsidRDefault="00AA4235">
                        <w:pPr>
                          <w:spacing w:after="160" w:line="259" w:lineRule="auto"/>
                          <w:ind w:left="0" w:right="0" w:firstLine="0"/>
                          <w:jc w:val="left"/>
                        </w:pPr>
                        <w:r>
                          <w:rPr>
                            <w:rFonts w:ascii="Arial" w:eastAsia="Arial" w:hAnsi="Arial" w:cs="Arial"/>
                            <w:color w:val="4D4D4D"/>
                            <w:sz w:val="10"/>
                          </w:rPr>
                          <w:t>0</w:t>
                        </w:r>
                      </w:p>
                    </w:txbxContent>
                  </v:textbox>
                </v:rect>
                <v:rect id="Rectangle 2449" o:spid="_x0000_s1144" style="position:absolute;left:22027;top:16877;width:465;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vcxQAAAN0AAAAPAAAAZHJzL2Rvd25yZXYueG1sRI9Bi8Iw&#10;FITvgv8hPGFvmioi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DMHmvcxQAAAN0AAAAP&#10;AAAAAAAAAAAAAAAAAAcCAABkcnMvZG93bnJldi54bWxQSwUGAAAAAAMAAwC3AAAA+QIAAAAA&#10;" filled="f" stroked="f">
                  <v:textbox inset="0,0,0,0">
                    <w:txbxContent>
                      <w:p w14:paraId="23AF8E4A" w14:textId="77777777" w:rsidR="00AA4235" w:rsidRDefault="00AA4235">
                        <w:pPr>
                          <w:spacing w:after="160" w:line="259" w:lineRule="auto"/>
                          <w:ind w:left="0" w:right="0" w:firstLine="0"/>
                          <w:jc w:val="left"/>
                        </w:pPr>
                        <w:r>
                          <w:rPr>
                            <w:rFonts w:ascii="Arial" w:eastAsia="Arial" w:hAnsi="Arial" w:cs="Arial"/>
                            <w:color w:val="4D4D4D"/>
                            <w:sz w:val="10"/>
                          </w:rPr>
                          <w:t>2</w:t>
                        </w:r>
                      </w:p>
                    </w:txbxContent>
                  </v:textbox>
                </v:rect>
                <v:rect id="Rectangle 2450" o:spid="_x0000_s1145" style="position:absolute;left:22027;top:10926;width:465;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ScwwAAAN0AAAAPAAAAZHJzL2Rvd25yZXYueG1sRE9Ni8Iw&#10;EL0L+x/CLHjTdGUV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2P1UnMMAAADdAAAADwAA&#10;AAAAAAAAAAAAAAAHAgAAZHJzL2Rvd25yZXYueG1sUEsFBgAAAAADAAMAtwAAAPcCAAAAAA==&#10;" filled="f" stroked="f">
                  <v:textbox inset="0,0,0,0">
                    <w:txbxContent>
                      <w:p w14:paraId="0D47DC85" w14:textId="77777777" w:rsidR="00AA4235" w:rsidRDefault="00AA4235">
                        <w:pPr>
                          <w:spacing w:after="160" w:line="259" w:lineRule="auto"/>
                          <w:ind w:left="0" w:right="0" w:firstLine="0"/>
                          <w:jc w:val="left"/>
                        </w:pPr>
                        <w:r>
                          <w:rPr>
                            <w:rFonts w:ascii="Arial" w:eastAsia="Arial" w:hAnsi="Arial" w:cs="Arial"/>
                            <w:color w:val="4D4D4D"/>
                            <w:sz w:val="10"/>
                          </w:rPr>
                          <w:t>4</w:t>
                        </w:r>
                      </w:p>
                    </w:txbxContent>
                  </v:textbox>
                </v:rect>
                <v:rect id="Rectangle 2451" o:spid="_x0000_s1146" style="position:absolute;left:22027;top:4976;width:465;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EHxgAAAN0AAAAPAAAAZHJzL2Rvd25yZXYueG1sRI9Pi8Iw&#10;FMTvwn6H8Ba8aaqo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t7HxB8YAAADdAAAA&#10;DwAAAAAAAAAAAAAAAAAHAgAAZHJzL2Rvd25yZXYueG1sUEsFBgAAAAADAAMAtwAAAPoCAAAAAA==&#10;" filled="f" stroked="f">
                  <v:textbox inset="0,0,0,0">
                    <w:txbxContent>
                      <w:p w14:paraId="6DBD8B2A" w14:textId="77777777" w:rsidR="00AA4235" w:rsidRDefault="00AA4235">
                        <w:pPr>
                          <w:spacing w:after="160" w:line="259" w:lineRule="auto"/>
                          <w:ind w:left="0" w:right="0" w:firstLine="0"/>
                          <w:jc w:val="left"/>
                        </w:pPr>
                        <w:r>
                          <w:rPr>
                            <w:rFonts w:ascii="Arial" w:eastAsia="Arial" w:hAnsi="Arial" w:cs="Arial"/>
                            <w:color w:val="4D4D4D"/>
                            <w:sz w:val="10"/>
                          </w:rPr>
                          <w:t>6</w:t>
                        </w:r>
                      </w:p>
                    </w:txbxContent>
                  </v:textbox>
                </v:rect>
                <v:shape id="Shape 2452" o:spid="_x0000_s1147" style="position:absolute;left:22492;top:23053;width:143;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" path="m,l14362,e" filled="f" strokecolor="#333" strokeweight=".15581mm">
                  <v:path arrowok="t" textboxrect="0,0,14362,0"/>
                </v:shape>
                <v:shape id="Shape 2453" o:spid="_x0000_s1148" style="position:absolute;left:22492;top:17102;width:143;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" path="m,l14362,e" filled="f" strokecolor="#333" strokeweight=".15581mm">
                  <v:path arrowok="t" textboxrect="0,0,14362,0"/>
                </v:shape>
                <v:shape id="Shape 2454" o:spid="_x0000_s1149" style="position:absolute;left:22492;top:11152;width:143;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" path="m,l14362,e" filled="f" strokecolor="#333" strokeweight=".15581mm">
                  <v:path arrowok="t" textboxrect="0,0,14362,0"/>
                </v:shape>
                <v:shape id="Shape 2455" o:spid="_x0000_s1150" style="position:absolute;left:22492;top:5202;width:143;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" path="m,l14362,e" filled="f" strokecolor="#333" strokeweight=".15581mm">
                  <v:path arrowok="t" textboxrect="0,0,14362,0"/>
                </v:shape>
                <v:shape id="Shape 2456" o:spid="_x0000_s1151" style="position:absolute;left:23470;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" path="m,14362l,e" filled="f" strokecolor="#333" strokeweight=".15581mm">
                  <v:path arrowok="t" textboxrect="0,0,0,14362"/>
                </v:shape>
                <v:shape id="Shape 2457" o:spid="_x0000_s1152" style="position:absolute;left:26953;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" path="m,14362l,e" filled="f" strokecolor="#333" strokeweight=".15581mm">
                  <v:path arrowok="t" textboxrect="0,0,0,14362"/>
                </v:shape>
                <v:shape id="Shape 2458" o:spid="_x0000_s1153" style="position:absolute;left:30437;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" path="m,14362l,e" filled="f" strokecolor="#333" strokeweight=".15581mm">
                  <v:path arrowok="t" textboxrect="0,0,0,14362"/>
                </v:shape>
                <v:shape id="Shape 2459" o:spid="_x0000_s1154" style="position:absolute;left:33920;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" path="m,14362l,e" filled="f" strokecolor="#333" strokeweight=".15581mm">
                  <v:path arrowok="t" textboxrect="0,0,0,14362"/>
                </v:shape>
                <v:shape id="Shape 2460" o:spid="_x0000_s1155" style="position:absolute;left:37404;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" path="m,14362l,e" filled="f" strokecolor="#333" strokeweight=".15581mm">
                  <v:path arrowok="t" textboxrect="0,0,0,14362"/>
                </v:shape>
                <v:shape id="Shape 2461" o:spid="_x0000_s1156" style="position:absolute;left:40888;top:24101;width:0;height:143;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" path="m,14362l,e" filled="f" strokecolor="#333" strokeweight=".15581mm">
                  <v:path arrowok="t" textboxrect="0,0,0,14362"/>
                </v:shape>
                <v:rect id="Rectangle 2462" o:spid="_x0000_s1157" style="position:absolute;left:23032;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1AA5DA35" w14:textId="77777777" w:rsidR="00AA4235" w:rsidRDefault="00AA4235">
                        <w:pPr>
                          <w:spacing w:after="160" w:line="259" w:lineRule="auto"/>
                          <w:ind w:left="0" w:right="0" w:firstLine="0"/>
                          <w:jc w:val="left"/>
                        </w:pPr>
                        <w:r>
                          <w:rPr>
                            <w:rFonts w:ascii="Arial" w:eastAsia="Arial" w:hAnsi="Arial" w:cs="Arial"/>
                            <w:color w:val="4D4D4D"/>
                            <w:sz w:val="10"/>
                          </w:rPr>
                          <w:t>0.0</w:t>
                        </w:r>
                      </w:p>
                    </w:txbxContent>
                  </v:textbox>
                </v:rect>
                <v:rect id="Rectangle 2463" o:spid="_x0000_s1158" style="position:absolute;left:26516;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BW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OZDAFbHAAAA3QAA&#10;AA8AAAAAAAAAAAAAAAAABwIAAGRycy9kb3ducmV2LnhtbFBLBQYAAAAAAwADALcAAAD7AgAAAAA=&#10;" filled="f" stroked="f">
                  <v:textbox inset="0,0,0,0">
                    <w:txbxContent>
                      <w:p w14:paraId="09E20ACD" w14:textId="77777777" w:rsidR="00AA4235" w:rsidRDefault="00AA4235">
                        <w:pPr>
                          <w:spacing w:after="160" w:line="259" w:lineRule="auto"/>
                          <w:ind w:left="0" w:right="0" w:firstLine="0"/>
                          <w:jc w:val="left"/>
                        </w:pPr>
                        <w:r>
                          <w:rPr>
                            <w:rFonts w:ascii="Arial" w:eastAsia="Arial" w:hAnsi="Arial" w:cs="Arial"/>
                            <w:color w:val="4D4D4D"/>
                            <w:sz w:val="10"/>
                          </w:rPr>
                          <w:t>0.1</w:t>
                        </w:r>
                      </w:p>
                    </w:txbxContent>
                  </v:textbox>
                </v:rect>
                <v:rect id="Rectangle 2464" o:spid="_x0000_s1159" style="position:absolute;left:30000;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gixQAAAN0AAAAPAAAAZHJzL2Rvd25yZXYueG1sRI9Bi8Iw&#10;FITvgv8hPGFvmq6I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BpqpgixQAAAN0AAAAP&#10;AAAAAAAAAAAAAAAAAAcCAABkcnMvZG93bnJldi54bWxQSwUGAAAAAAMAAwC3AAAA+QIAAAAA&#10;" filled="f" stroked="f">
                  <v:textbox inset="0,0,0,0">
                    <w:txbxContent>
                      <w:p w14:paraId="0830385F" w14:textId="77777777" w:rsidR="00AA4235" w:rsidRDefault="00AA4235">
                        <w:pPr>
                          <w:spacing w:after="160" w:line="259" w:lineRule="auto"/>
                          <w:ind w:left="0" w:right="0" w:firstLine="0"/>
                          <w:jc w:val="left"/>
                        </w:pPr>
                        <w:r>
                          <w:rPr>
                            <w:rFonts w:ascii="Arial" w:eastAsia="Arial" w:hAnsi="Arial" w:cs="Arial"/>
                            <w:color w:val="4D4D4D"/>
                            <w:sz w:val="10"/>
                          </w:rPr>
                          <w:t>0.2</w:t>
                        </w:r>
                      </w:p>
                    </w:txbxContent>
                  </v:textbox>
                </v:rect>
                <v:rect id="Rectangle 2465" o:spid="_x0000_s1160" style="position:absolute;left:33483;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25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AbmPbnHAAAA3QAA&#10;AA8AAAAAAAAAAAAAAAAABwIAAGRycy9kb3ducmV2LnhtbFBLBQYAAAAAAwADALcAAAD7AgAAAAA=&#10;" filled="f" stroked="f">
                  <v:textbox inset="0,0,0,0">
                    <w:txbxContent>
                      <w:p w14:paraId="44169628" w14:textId="77777777" w:rsidR="00AA4235" w:rsidRDefault="00AA4235">
                        <w:pPr>
                          <w:spacing w:after="160" w:line="259" w:lineRule="auto"/>
                          <w:ind w:left="0" w:right="0" w:firstLine="0"/>
                          <w:jc w:val="left"/>
                        </w:pPr>
                        <w:r>
                          <w:rPr>
                            <w:rFonts w:ascii="Arial" w:eastAsia="Arial" w:hAnsi="Arial" w:cs="Arial"/>
                            <w:color w:val="4D4D4D"/>
                            <w:sz w:val="10"/>
                          </w:rPr>
                          <w:t>0.3</w:t>
                        </w:r>
                      </w:p>
                    </w:txbxContent>
                  </v:textbox>
                </v:rect>
                <v:rect id="Rectangle 2466" o:spid="_x0000_s1161" style="position:absolute;left:36967;top:24359;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KPOxQAAAN0AAAAPAAAAZHJzL2Rvd25yZXYueG1sRI9Pi8Iw&#10;FMTvC/sdwlvwtqYrUr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D2NKPOxQAAAN0AAAAP&#10;AAAAAAAAAAAAAAAAAAcCAABkcnMvZG93bnJldi54bWxQSwUGAAAAAAMAAwC3AAAA+QIAAAAA&#10;" filled="f" stroked="f">
                  <v:textbox inset="0,0,0,0">
                    <w:txbxContent>
                      <w:p w14:paraId="4B7A154B" w14:textId="77777777" w:rsidR="00AA4235" w:rsidRDefault="00AA4235">
                        <w:pPr>
                          <w:spacing w:after="160" w:line="259" w:lineRule="auto"/>
                          <w:ind w:left="0" w:right="0" w:firstLine="0"/>
                          <w:jc w:val="left"/>
                        </w:pPr>
                        <w:r>
                          <w:rPr>
                            <w:rFonts w:ascii="Arial" w:eastAsia="Arial" w:hAnsi="Arial" w:cs="Arial"/>
                            <w:color w:val="4D4D4D"/>
                            <w:sz w:val="10"/>
                          </w:rPr>
                          <w:t>0.4</w:t>
                        </w:r>
                      </w:p>
                    </w:txbxContent>
                  </v:textbox>
                </v:rect>
                <v:rect id="Rectangle 2467" o:spid="_x0000_s1162" style="position:absolute;left:40451;top:24359;width:1162;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ZV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mXgGVcYAAADdAAAA&#10;DwAAAAAAAAAAAAAAAAAHAgAAZHJzL2Rvd25yZXYueG1sUEsFBgAAAAADAAMAtwAAAPoCAAAAAA==&#10;" filled="f" stroked="f">
                  <v:textbox inset="0,0,0,0">
                    <w:txbxContent>
                      <w:p w14:paraId="15709759" w14:textId="77777777" w:rsidR="00AA4235" w:rsidRDefault="00AA4235">
                        <w:pPr>
                          <w:spacing w:after="160" w:line="259" w:lineRule="auto"/>
                          <w:ind w:left="0" w:right="0" w:firstLine="0"/>
                          <w:jc w:val="left"/>
                        </w:pPr>
                        <w:r>
                          <w:rPr>
                            <w:rFonts w:ascii="Arial" w:eastAsia="Arial" w:hAnsi="Arial" w:cs="Arial"/>
                            <w:color w:val="4D4D4D"/>
                            <w:sz w:val="10"/>
                          </w:rPr>
                          <w:t>0.5</w:t>
                        </w:r>
                      </w:p>
                    </w:txbxContent>
                  </v:textbox>
                </v:rect>
                <v:rect id="Rectangle 2468" o:spid="_x0000_s1163" style="position:absolute;left:31235;top:25132;width:2556;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InwwAAAN0AAAAPAAAAZHJzL2Rvd25yZXYueG1sRE9Na8JA&#10;EL0X/A/LCN7qxi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6OeSJ8MAAADdAAAADwAA&#10;AAAAAAAAAAAAAAAHAgAAZHJzL2Rvd25yZXYueG1sUEsFBgAAAAADAAMAtwAAAPcCAAAAAA==&#10;" filled="f" stroked="f">
                  <v:textbox inset="0,0,0,0">
                    <w:txbxContent>
                      <w:p w14:paraId="710EF164" w14:textId="77777777" w:rsidR="00AA4235" w:rsidRDefault="00AA4235">
                        <w:pPr>
                          <w:spacing w:after="160" w:line="259" w:lineRule="auto"/>
                          <w:ind w:left="0" w:right="0" w:firstLine="0"/>
                          <w:jc w:val="left"/>
                        </w:pPr>
                        <w:r>
                          <w:rPr>
                            <w:rFonts w:ascii="Arial" w:eastAsia="Arial" w:hAnsi="Arial" w:cs="Arial"/>
                            <w:b/>
                            <w:sz w:val="12"/>
                          </w:rPr>
                          <w:t>Delta</w:t>
                        </w:r>
                      </w:p>
                    </w:txbxContent>
                  </v:textbox>
                </v:rect>
                <v:rect id="Rectangle 2469" o:spid="_x0000_s1164" style="position:absolute;left:17505;top:11061;width:8288;height:9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" filled="f" stroked="f">
                  <v:textbox inset="0,0,0,0">
                    <w:txbxContent>
                      <w:p w14:paraId="365C23BD" w14:textId="77777777" w:rsidR="00AA4235" w:rsidRDefault="00AA4235">
                        <w:pPr>
                          <w:spacing w:after="160" w:line="259" w:lineRule="auto"/>
                          <w:ind w:left="0" w:right="0" w:firstLine="0"/>
                          <w:jc w:val="left"/>
                        </w:pPr>
                        <w:r>
                          <w:rPr>
                            <w:rFonts w:ascii="Arial" w:eastAsia="Arial" w:hAnsi="Arial" w:cs="Arial"/>
                            <w:b/>
                            <w:sz w:val="12"/>
                          </w:rPr>
                          <w:t>Probability Ratio</w:t>
                        </w:r>
                      </w:p>
                    </w:txbxContent>
                  </v:textbox>
                </v:rect>
                <v:rect id="Rectangle 2471" o:spid="_x0000_s1165" style="position:absolute;left:26390;top:26961;width:3446;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1nxgAAAN0AAAAPAAAAZHJzL2Rvd25yZXYueG1sRI9Li8JA&#10;EITvwv6HoRe86UQR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AStZ8YAAADdAAAA&#10;DwAAAAAAAAAAAAAAAAAHAgAAZHJzL2Rvd25yZXYueG1sUEsFBgAAAAADAAMAtwAAAPoCAAAAAA==&#10;" filled="f" stroked="f">
                  <v:textbox inset="0,0,0,0">
                    <w:txbxContent>
                      <w:p w14:paraId="664A1CFD" w14:textId="77777777" w:rsidR="00AA4235" w:rsidRDefault="00AA4235">
                        <w:pPr>
                          <w:spacing w:after="160" w:line="259" w:lineRule="auto"/>
                          <w:ind w:left="0" w:right="0" w:firstLine="0"/>
                          <w:jc w:val="left"/>
                        </w:pPr>
                        <w:r>
                          <w:rPr>
                            <w:rFonts w:ascii="Arial" w:eastAsia="Arial" w:hAnsi="Arial" w:cs="Arial"/>
                            <w:sz w:val="9"/>
                          </w:rPr>
                          <w:t>Data Type</w:t>
                        </w:r>
                      </w:p>
                    </w:txbxContent>
                  </v:textbox>
                </v:rect>
                <v:shape id="Shape 42941" o:spid="_x0000_s1166" style="position:absolute;left:29319;top:26715;width:906;height:906;visibility:visible;mso-wrap-style:square;v-text-anchor:top" coordsize="90576,9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" path="m,l90576,r,90576l,90576,,e" fillcolor="#ebebeb" stroked="f" strokeweight="0">
                  <v:stroke endcap="round"/>
                  <v:path arrowok="t" textboxrect="0,0,90576,90576"/>
                </v:shape>
                <v:shape id="Shape 2473" o:spid="_x0000_s1167" style="position:absolute;left:29410;top:27168;width:724;height:0;visibility:visible;mso-wrap-style:square;v-text-anchor:top" coordsize="72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" path="m,l72440,e" filled="f" strokecolor="#f8766c" strokeweight=".18636mm">
                  <v:path arrowok="t" textboxrect="0,0,72440,0"/>
                </v:shape>
                <v:shape id="Shape 2474" o:spid="_x0000_s1168" style="position:absolute;left:29614;top:27010;width:317;height:316;visibility:visible;mso-wrap-style:square;v-text-anchor:top" coordsize="31660,3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" path="m15830,v8701,,15830,7129,15830,15830c31660,24531,24531,31659,15830,31659,7129,31659,,24531,,15830,,7129,7129,,15830,xe" fillcolor="#f8766c" stroked="f" strokeweight="0">
                  <v:stroke endcap="round"/>
                  <v:path arrowok="t" textboxrect="0,0,31660,31659"/>
                </v:shape>
                <v:shape id="Shape 42942" o:spid="_x0000_s1169" style="position:absolute;left:31712;top:26715;width:905;height:906;visibility:visible;mso-wrap-style:square;v-text-anchor:top" coordsize="90576,9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" path="m,l90576,r,90576l,90576,,e" fillcolor="#ebebeb" stroked="f" strokeweight="0">
                  <v:stroke endcap="round"/>
                  <v:path arrowok="t" textboxrect="0,0,90576,90576"/>
                </v:shape>
                <v:shape id="Shape 2476" o:spid="_x0000_s1170" style="position:absolute;left:31802;top:27168;width:725;height:0;visibility:visible;mso-wrap-style:square;v-text-anchor:top" coordsize="72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" path="m,l72440,e" filled="f" strokecolor="#00b938" strokeweight=".18636mm">
                  <v:path arrowok="t" textboxrect="0,0,72440,0"/>
                </v:shape>
                <v:shape id="Shape 2477" o:spid="_x0000_s1171" style="position:absolute;left:31951;top:26922;width:427;height:369;visibility:visible;mso-wrap-style:square;v-text-anchor:top" coordsize="42668,3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" path="m21334,l42668,36954,,36954,21334,xe" fillcolor="#00b938" stroked="f" strokeweight="0">
                  <v:stroke endcap="round"/>
                  <v:path arrowok="t" textboxrect="0,0,42668,36954"/>
                </v:shape>
                <v:shape id="Shape 42943" o:spid="_x0000_s1172" style="position:absolute;left:34450;top:26715;width:906;height:906;visibility:visible;mso-wrap-style:square;v-text-anchor:top" coordsize="90576,9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" path="m,l90576,r,90576l,90576,,e" fillcolor="#ebebeb" stroked="f" strokeweight="0">
                  <v:stroke endcap="round"/>
                  <v:path arrowok="t" textboxrect="0,0,90576,90576"/>
                </v:shape>
                <v:shape id="Shape 2479" o:spid="_x0000_s1173" style="position:absolute;left:34541;top:27168;width:724;height:0;visibility:visible;mso-wrap-style:square;v-text-anchor:top" coordsize="72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" path="m,l72440,e" filled="f" strokecolor="#609cff" strokeweight=".18636mm">
                  <v:path arrowok="t" textboxrect="0,0,72440,0"/>
                </v:shape>
                <v:shape id="Shape 42944" o:spid="_x0000_s1174" style="position:absolute;left:34744;top:27010;width:317;height:316;visibility:visible;mso-wrap-style:square;v-text-anchor:top" coordsize="31659,3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" path="m,l31659,r,31659l,31659,,e" fillcolor="#609cff" stroked="f" strokeweight="0">
                  <v:stroke endcap="round"/>
                  <v:path arrowok="t" textboxrect="0,0,31659,31659"/>
                </v:shape>
                <v:rect id="Rectangle 2481" o:spid="_x0000_s1175" style="position:absolute;left:30512;top:26999;width:1325;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1AxwAAAN0AAAAPAAAAZHJzL2Rvd25yZXYueG1sRI9Ba8JA&#10;FITvBf/D8oTe6kYp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MnR3UDHAAAA3QAA&#10;AA8AAAAAAAAAAAAAAAAABwIAAGRycy9kb3ducmV2LnhtbFBLBQYAAAAAAwADALcAAAD7AgAAAAA=&#10;" filled="f" stroked="f">
                  <v:textbox inset="0,0,0,0">
                    <w:txbxContent>
                      <w:p w14:paraId="752293F9" w14:textId="77777777" w:rsidR="00AA4235" w:rsidRDefault="00AA4235">
                        <w:pPr>
                          <w:spacing w:after="160" w:line="259" w:lineRule="auto"/>
                          <w:ind w:left="0" w:right="0" w:firstLine="0"/>
                          <w:jc w:val="left"/>
                        </w:pPr>
                        <w:r>
                          <w:rPr>
                            <w:rFonts w:ascii="Arial" w:eastAsia="Arial" w:hAnsi="Arial" w:cs="Arial"/>
                            <w:sz w:val="7"/>
                          </w:rPr>
                          <w:t>MNL</w:t>
                        </w:r>
                      </w:p>
                    </w:txbxContent>
                  </v:textbox>
                </v:rect>
                <v:rect id="Rectangle 2482" o:spid="_x0000_s1176" style="position:absolute;left:32905;top:26999;width:1689;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0M3xgAAAN0AAAAPAAAAZHJzL2Rvd25yZXYueG1sRI9Ba8JA&#10;FITvBf/D8oTe6sZQ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OQNDN8YAAADdAAAA&#10;DwAAAAAAAAAAAAAAAAAHAgAAZHJzL2Rvd25yZXYueG1sUEsFBgAAAAADAAMAtwAAAPoCAAAAAA==&#10;" filled="f" stroked="f">
                  <v:textbox inset="0,0,0,0">
                    <w:txbxContent>
                      <w:p w14:paraId="1E9DCFDE" w14:textId="77777777" w:rsidR="00AA4235" w:rsidRDefault="00AA4235">
                        <w:pPr>
                          <w:spacing w:after="160" w:line="259" w:lineRule="auto"/>
                          <w:ind w:left="0" w:right="0" w:firstLine="0"/>
                          <w:jc w:val="left"/>
                        </w:pPr>
                        <w:r>
                          <w:rPr>
                            <w:rFonts w:ascii="Arial" w:eastAsia="Arial" w:hAnsi="Arial" w:cs="Arial"/>
                            <w:sz w:val="7"/>
                          </w:rPr>
                          <w:t>CART</w:t>
                        </w:r>
                      </w:p>
                    </w:txbxContent>
                  </v:textbox>
                </v:rect>
                <v:rect id="Rectangle 2483" o:spid="_x0000_s1177" style="position:absolute;left:35643;top:26999;width:3172;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s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Vk/mrMYAAADdAAAA&#10;DwAAAAAAAAAAAAAAAAAHAgAAZHJzL2Rvd25yZXYueG1sUEsFBgAAAAADAAMAtwAAAPoCAAAAAA==&#10;" filled="f" stroked="f">
                  <v:textbox inset="0,0,0,0">
                    <w:txbxContent>
                      <w:p w14:paraId="4C51C526" w14:textId="77777777" w:rsidR="00AA4235" w:rsidRDefault="00AA4235">
                        <w:pPr>
                          <w:spacing w:after="160" w:line="259" w:lineRule="auto"/>
                          <w:ind w:left="0" w:right="0" w:firstLine="0"/>
                          <w:jc w:val="left"/>
                        </w:pPr>
                        <w:r>
                          <w:rPr>
                            <w:rFonts w:ascii="Arial" w:eastAsia="Arial" w:hAnsi="Arial" w:cs="Arial"/>
                            <w:sz w:val="7"/>
                          </w:rPr>
                          <w:t>MOSTLY.AI</w:t>
                        </w:r>
                      </w:p>
                    </w:txbxContent>
                  </v:textbox>
                </v:rect>
                <v:rect id="Rectangle 2484" o:spid="_x0000_s1178" style="position:absolute;left:22635;width:842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7YxQAAAN0AAAAPAAAAZHJzL2Rvd25yZXYueG1sRI9Bi8Iw&#10;FITvgv8hPGFvmiqy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Zpn7YxQAAAN0AAAAP&#10;AAAAAAAAAAAAAAAAAAcCAABkcnMvZG93bnJldi54bWxQSwUGAAAAAAMAAwC3AAAA+QIAAAAA&#10;" filled="f" stroked="f">
                  <v:textbox inset="0,0,0,0">
                    <w:txbxContent>
                      <w:p w14:paraId="75C72784" w14:textId="77777777" w:rsidR="00AA4235" w:rsidRDefault="00AA4235">
                        <w:pPr>
                          <w:spacing w:after="160" w:line="259" w:lineRule="auto"/>
                          <w:ind w:left="0" w:right="0" w:firstLine="0"/>
                          <w:jc w:val="left"/>
                        </w:pPr>
                        <w:r>
                          <w:rPr>
                            <w:rFonts w:ascii="Arial" w:eastAsia="Arial" w:hAnsi="Arial" w:cs="Arial"/>
                            <w:b/>
                            <w:sz w:val="13"/>
                          </w:rPr>
                          <w:t>CPS ASEC Data</w:t>
                        </w:r>
                      </w:p>
                    </w:txbxContent>
                  </v:textbox>
                </v:rect>
                <w10:anchorlock/>
              </v:group>
            </w:pict>
          </mc:Fallback>
        </mc:AlternateContent>
      </w:r>
    </w:p>
    <w:p w14:paraId="2A5EB84C" w14:textId="5177BB94" w:rsidR="007136F5" w:rsidRDefault="009D7B9E">
      <w:pPr>
        <w:spacing w:after="600"/>
        <w:ind w:left="-5" w:right="0"/>
      </w:pPr>
      <w:r>
        <w:t xml:space="preserve">Fig. 2: Average maximum attribute disclosure probability ratio across synthetic datasets and </w:t>
      </w:r>
      <w:proofErr w:type="spellStart"/>
      <w:r>
        <w:rPr>
          <w:i/>
        </w:rPr>
        <w:t>δ</w:t>
      </w:r>
      <w:r>
        <w:rPr>
          <w:i/>
          <w:vertAlign w:val="subscript"/>
        </w:rPr>
        <w:t>AD</w:t>
      </w:r>
      <w:proofErr w:type="spellEnd"/>
      <w:r>
        <w:rPr>
          <w:i/>
          <w:vertAlign w:val="subscript"/>
        </w:rPr>
        <w:t xml:space="preserve"> </w:t>
      </w:r>
      <w:r>
        <w:t>values for each synthesis method. Lower values equate to better protection against attribute disclosure.</w:t>
      </w:r>
    </w:p>
    <w:p w14:paraId="0ED1045E" w14:textId="7D00715F" w:rsidR="007136F5" w:rsidRDefault="009D7B9E">
      <w:pPr>
        <w:spacing w:after="37" w:line="354" w:lineRule="auto"/>
        <w:ind w:left="-15" w:right="0" w:firstLine="239"/>
      </w:pPr>
      <w:r>
        <w:t xml:space="preserve">For the COVID-19 data, we use publicly available data from the World Health Organization </w:t>
      </w:r>
      <w:r w:rsidR="009F7F25">
        <w:t>(</w:t>
      </w:r>
      <w:r>
        <w:t>WHO, 2024</w:t>
      </w:r>
      <w:r w:rsidR="009F7F25">
        <w:t>)</w:t>
      </w:r>
      <w:r>
        <w:t xml:space="preserve"> detailing the total number of confirmed COVID-19 cases (9,583) and the total number of deaths (152) in South Korea as of March 23, 2020</w:t>
      </w:r>
      <w:r w:rsidR="005D3045">
        <w:t>,</w:t>
      </w:r>
      <w:r>
        <w:t xml:space="preserve"> to calculate the prior probabilities </w:t>
      </w:r>
      <w:r>
        <w:rPr>
          <w:i/>
        </w:rPr>
        <w:t>p</w:t>
      </w:r>
      <w:r>
        <w:t>(</w:t>
      </w:r>
      <w:r>
        <w:rPr>
          <w:i/>
        </w:rPr>
        <w:t>S</w:t>
      </w:r>
      <w:r>
        <w:rPr>
          <w:i/>
          <w:vertAlign w:val="subscript"/>
        </w:rPr>
        <w:t xml:space="preserve">j </w:t>
      </w:r>
      <w:r>
        <w:t>= 1|</w:t>
      </w:r>
      <w:r>
        <w:rPr>
          <w:b/>
        </w:rPr>
        <w:t>x</w:t>
      </w:r>
      <w:r>
        <w:rPr>
          <w:i/>
          <w:vertAlign w:val="superscript"/>
        </w:rPr>
        <w:t>q</w:t>
      </w:r>
      <w:r>
        <w:rPr>
          <w:i/>
          <w:vertAlign w:val="subscript"/>
        </w:rPr>
        <w:t>j</w:t>
      </w:r>
      <w:r>
        <w:rPr>
          <w:i/>
        </w:rPr>
        <w:t>,</w:t>
      </w:r>
      <w:r>
        <w:rPr>
          <w:b/>
        </w:rPr>
        <w:t>b</w:t>
      </w:r>
      <w:r>
        <w:t>) = 152</w:t>
      </w:r>
      <w:r>
        <w:rPr>
          <w:i/>
        </w:rPr>
        <w:t>/</w:t>
      </w:r>
      <w:r>
        <w:t>9583 ≈ 0</w:t>
      </w:r>
      <w:r>
        <w:rPr>
          <w:i/>
        </w:rPr>
        <w:t>.</w:t>
      </w:r>
      <w:r>
        <w:t xml:space="preserve">016 and </w:t>
      </w:r>
      <w:r>
        <w:rPr>
          <w:i/>
        </w:rPr>
        <w:t>p</w:t>
      </w:r>
      <w:r>
        <w:t>(</w:t>
      </w:r>
      <w:r>
        <w:rPr>
          <w:i/>
        </w:rPr>
        <w:t>S</w:t>
      </w:r>
      <w:r>
        <w:rPr>
          <w:i/>
          <w:vertAlign w:val="subscript"/>
        </w:rPr>
        <w:t xml:space="preserve">j </w:t>
      </w:r>
      <w:r>
        <w:t>= 0|</w:t>
      </w:r>
      <w:r>
        <w:rPr>
          <w:b/>
        </w:rPr>
        <w:t>x</w:t>
      </w:r>
      <w:r>
        <w:rPr>
          <w:i/>
          <w:vertAlign w:val="superscript"/>
        </w:rPr>
        <w:t>q</w:t>
      </w:r>
      <w:r>
        <w:rPr>
          <w:i/>
          <w:vertAlign w:val="subscript"/>
        </w:rPr>
        <w:t>j</w:t>
      </w:r>
      <w:r>
        <w:rPr>
          <w:i/>
        </w:rPr>
        <w:t>,</w:t>
      </w:r>
      <w:r>
        <w:rPr>
          <w:b/>
        </w:rPr>
        <w:t>b</w:t>
      </w:r>
      <w:r>
        <w:t>) = 1 − 0</w:t>
      </w:r>
      <w:r>
        <w:rPr>
          <w:i/>
        </w:rPr>
        <w:t>.</w:t>
      </w:r>
      <w:r>
        <w:t>016 = 0</w:t>
      </w:r>
      <w:r>
        <w:rPr>
          <w:i/>
        </w:rPr>
        <w:t>.</w:t>
      </w:r>
      <w:r>
        <w:t xml:space="preserve">984. Thus, the maximum value for the probability ratio in Equation (13) occurs when the </w:t>
      </w:r>
      <w:r>
        <w:rPr>
          <w:i/>
        </w:rPr>
        <w:t>δ</w:t>
      </w:r>
      <w:r>
        <w:t>−neighborhood N(</w:t>
      </w:r>
      <w:r>
        <w:rPr>
          <w:b/>
        </w:rPr>
        <w:t>x</w:t>
      </w:r>
      <w:r>
        <w:rPr>
          <w:i/>
          <w:vertAlign w:val="superscript"/>
        </w:rPr>
        <w:t>q</w:t>
      </w:r>
      <w:r>
        <w:rPr>
          <w:i/>
          <w:vertAlign w:val="subscript"/>
        </w:rPr>
        <w:t>j</w:t>
      </w:r>
      <w:r>
        <w:t>;</w:t>
      </w:r>
      <w:r>
        <w:rPr>
          <w:i/>
        </w:rPr>
        <w:t>δ</w:t>
      </w:r>
      <w:r>
        <w:rPr>
          <w:i/>
          <w:vertAlign w:val="subscript"/>
        </w:rPr>
        <w:t>AD</w:t>
      </w:r>
      <w:r>
        <w:rPr>
          <w:i/>
        </w:rPr>
        <w:t>,</w:t>
      </w:r>
      <w:r>
        <w:rPr>
          <w:b/>
        </w:rPr>
        <w:t>Z</w:t>
      </w:r>
      <w:r>
        <w:t xml:space="preserve">) contains only synthetic records </w:t>
      </w:r>
      <w:r w:rsidR="00D25EA4">
        <w:t xml:space="preserve">of individuals </w:t>
      </w:r>
      <w:r>
        <w:t>who passed away (</w:t>
      </w:r>
      <w:r>
        <w:rPr>
          <w:i/>
        </w:rPr>
        <w:t>S</w:t>
      </w:r>
      <w:r>
        <w:rPr>
          <w:i/>
          <w:vertAlign w:val="subscript"/>
        </w:rPr>
        <w:t xml:space="preserve">j </w:t>
      </w:r>
      <w:r>
        <w:t xml:space="preserve">= 1), </w:t>
      </w:r>
      <w:r>
        <w:rPr>
          <w:i/>
        </w:rPr>
        <w:t>i.e.</w:t>
      </w:r>
      <w:r>
        <w:t xml:space="preserve">, </w:t>
      </w:r>
      <w:r>
        <w:rPr>
          <w:i/>
        </w:rPr>
        <w:t>p</w:t>
      </w:r>
      <w:r>
        <w:t>(</w:t>
      </w:r>
      <w:r>
        <w:rPr>
          <w:i/>
        </w:rPr>
        <w:t>S</w:t>
      </w:r>
      <w:r>
        <w:rPr>
          <w:i/>
          <w:vertAlign w:val="subscript"/>
        </w:rPr>
        <w:t xml:space="preserve">j </w:t>
      </w:r>
      <w:r>
        <w:t>= 1|</w:t>
      </w:r>
      <w:r>
        <w:rPr>
          <w:b/>
        </w:rPr>
        <w:t>Z</w:t>
      </w:r>
      <w:r>
        <w:rPr>
          <w:i/>
        </w:rPr>
        <w:t>,</w:t>
      </w:r>
      <w:r>
        <w:rPr>
          <w:b/>
        </w:rPr>
        <w:t>x</w:t>
      </w:r>
      <w:r>
        <w:rPr>
          <w:i/>
          <w:vertAlign w:val="superscript"/>
        </w:rPr>
        <w:t>q</w:t>
      </w:r>
      <w:r>
        <w:rPr>
          <w:i/>
          <w:vertAlign w:val="subscript"/>
        </w:rPr>
        <w:t>j</w:t>
      </w:r>
      <w:r>
        <w:rPr>
          <w:i/>
        </w:rPr>
        <w:t>,</w:t>
      </w:r>
      <w:r>
        <w:rPr>
          <w:b/>
        </w:rPr>
        <w:t>b</w:t>
      </w:r>
      <w:r>
        <w:t>)</w:t>
      </w:r>
      <w:r>
        <w:rPr>
          <w:i/>
        </w:rPr>
        <w:t>/p</w:t>
      </w:r>
      <w:r>
        <w:t>(</w:t>
      </w:r>
      <w:r>
        <w:rPr>
          <w:i/>
        </w:rPr>
        <w:t>S</w:t>
      </w:r>
      <w:r>
        <w:rPr>
          <w:i/>
          <w:vertAlign w:val="subscript"/>
        </w:rPr>
        <w:t xml:space="preserve">j </w:t>
      </w:r>
      <w:r>
        <w:t>= 1|</w:t>
      </w:r>
      <w:r>
        <w:rPr>
          <w:b/>
        </w:rPr>
        <w:t>x</w:t>
      </w:r>
      <w:r>
        <w:rPr>
          <w:i/>
          <w:vertAlign w:val="superscript"/>
        </w:rPr>
        <w:t>q</w:t>
      </w:r>
      <w:r>
        <w:rPr>
          <w:i/>
          <w:vertAlign w:val="subscript"/>
        </w:rPr>
        <w:t>j</w:t>
      </w:r>
      <w:r>
        <w:rPr>
          <w:i/>
        </w:rPr>
        <w:t>,</w:t>
      </w:r>
      <w:r>
        <w:rPr>
          <w:b/>
        </w:rPr>
        <w:t>b</w:t>
      </w:r>
      <w:r>
        <w:t>) = 1</w:t>
      </w:r>
      <w:r>
        <w:rPr>
          <w:i/>
        </w:rPr>
        <w:t>.</w:t>
      </w:r>
      <w:r>
        <w:t>00</w:t>
      </w:r>
      <w:r>
        <w:rPr>
          <w:i/>
        </w:rPr>
        <w:t>/</w:t>
      </w:r>
      <w:r>
        <w:t>0</w:t>
      </w:r>
      <w:r>
        <w:rPr>
          <w:i/>
        </w:rPr>
        <w:t>.</w:t>
      </w:r>
      <w:r>
        <w:t>016 = 62</w:t>
      </w:r>
      <w:r>
        <w:rPr>
          <w:i/>
        </w:rPr>
        <w:t>.</w:t>
      </w:r>
      <w:r>
        <w:t>5.</w:t>
      </w:r>
    </w:p>
    <w:p w14:paraId="03A14BF1" w14:textId="77777777" w:rsidR="007136F5" w:rsidRDefault="009D7B9E">
      <w:pPr>
        <w:spacing w:after="103" w:line="265" w:lineRule="auto"/>
        <w:ind w:right="-15"/>
        <w:jc w:val="right"/>
      </w:pPr>
      <w:r>
        <w:t xml:space="preserve">For the CPS ASEC data, we use </w:t>
      </w:r>
      <w:r>
        <w:rPr>
          <w:i/>
        </w:rPr>
        <w:t>p</w:t>
      </w:r>
      <w:r>
        <w:t>(</w:t>
      </w:r>
      <w:r>
        <w:rPr>
          <w:i/>
        </w:rPr>
        <w:t>S</w:t>
      </w:r>
      <w:r>
        <w:rPr>
          <w:i/>
          <w:vertAlign w:val="subscript"/>
        </w:rPr>
        <w:t xml:space="preserve">j </w:t>
      </w:r>
      <w:r>
        <w:t>= 1|</w:t>
      </w:r>
      <w:r>
        <w:rPr>
          <w:b/>
        </w:rPr>
        <w:t>x</w:t>
      </w:r>
      <w:r>
        <w:rPr>
          <w:i/>
          <w:vertAlign w:val="superscript"/>
        </w:rPr>
        <w:t>q</w:t>
      </w:r>
      <w:r>
        <w:rPr>
          <w:i/>
          <w:vertAlign w:val="subscript"/>
        </w:rPr>
        <w:t>j</w:t>
      </w:r>
      <w:r>
        <w:rPr>
          <w:i/>
        </w:rPr>
        <w:t>,</w:t>
      </w:r>
      <w:r>
        <w:rPr>
          <w:b/>
        </w:rPr>
        <w:t>b</w:t>
      </w:r>
      <w:r>
        <w:t>) = 0</w:t>
      </w:r>
      <w:r>
        <w:rPr>
          <w:i/>
        </w:rPr>
        <w:t>.</w:t>
      </w:r>
      <w:r>
        <w:t xml:space="preserve">142 and </w:t>
      </w:r>
      <w:r>
        <w:rPr>
          <w:i/>
        </w:rPr>
        <w:t>p</w:t>
      </w:r>
      <w:r>
        <w:t>(</w:t>
      </w:r>
      <w:r>
        <w:rPr>
          <w:i/>
        </w:rPr>
        <w:t>S</w:t>
      </w:r>
      <w:r>
        <w:rPr>
          <w:i/>
          <w:vertAlign w:val="subscript"/>
        </w:rPr>
        <w:t xml:space="preserve">j </w:t>
      </w:r>
      <w:r>
        <w:t>=</w:t>
      </w:r>
    </w:p>
    <w:p w14:paraId="5DEAFC18" w14:textId="335E8E2C" w:rsidR="007136F5" w:rsidRDefault="009D7B9E">
      <w:pPr>
        <w:spacing w:line="358" w:lineRule="auto"/>
        <w:ind w:left="-5" w:right="0"/>
      </w:pPr>
      <w:r>
        <w:t>0|</w:t>
      </w:r>
      <w:proofErr w:type="gramStart"/>
      <w:r>
        <w:rPr>
          <w:b/>
        </w:rPr>
        <w:t>x</w:t>
      </w:r>
      <w:r>
        <w:rPr>
          <w:i/>
          <w:vertAlign w:val="superscript"/>
        </w:rPr>
        <w:t>q</w:t>
      </w:r>
      <w:r>
        <w:rPr>
          <w:i/>
          <w:vertAlign w:val="subscript"/>
        </w:rPr>
        <w:t>j</w:t>
      </w:r>
      <w:r>
        <w:rPr>
          <w:i/>
        </w:rPr>
        <w:t>,</w:t>
      </w:r>
      <w:r>
        <w:rPr>
          <w:b/>
        </w:rPr>
        <w:t>b</w:t>
      </w:r>
      <w:proofErr w:type="gramEnd"/>
      <w:r>
        <w:t>) = 0</w:t>
      </w:r>
      <w:r>
        <w:rPr>
          <w:i/>
        </w:rPr>
        <w:t>.</w:t>
      </w:r>
      <w:r>
        <w:t>858, the proportions of confidential records that were labeled “Non</w:t>
      </w:r>
      <w:r w:rsidR="004E10D4">
        <w:t>-</w:t>
      </w:r>
      <w:r>
        <w:t>white”/“White</w:t>
      </w:r>
      <w:r w:rsidR="002C466B">
        <w:t>,</w:t>
      </w:r>
      <w:r>
        <w:t xml:space="preserve">” respectively. The maximum probability ratio occurs when the </w:t>
      </w:r>
      <w:r>
        <w:rPr>
          <w:i/>
        </w:rPr>
        <w:t>δ</w:t>
      </w:r>
      <w:r>
        <w:t>−neighborhood N(</w:t>
      </w:r>
      <w:proofErr w:type="gramStart"/>
      <w:r>
        <w:rPr>
          <w:b/>
        </w:rPr>
        <w:t>x</w:t>
      </w:r>
      <w:r>
        <w:rPr>
          <w:i/>
          <w:vertAlign w:val="superscript"/>
        </w:rPr>
        <w:t>q</w:t>
      </w:r>
      <w:r>
        <w:rPr>
          <w:i/>
          <w:vertAlign w:val="subscript"/>
        </w:rPr>
        <w:t>j</w:t>
      </w:r>
      <w:r>
        <w:t>;</w:t>
      </w:r>
      <w:r>
        <w:rPr>
          <w:i/>
        </w:rPr>
        <w:t>δ</w:t>
      </w:r>
      <w:proofErr w:type="gramEnd"/>
      <w:r>
        <w:rPr>
          <w:i/>
          <w:vertAlign w:val="subscript"/>
        </w:rPr>
        <w:t>AD</w:t>
      </w:r>
      <w:r>
        <w:rPr>
          <w:i/>
        </w:rPr>
        <w:t>,</w:t>
      </w:r>
      <w:r>
        <w:rPr>
          <w:b/>
        </w:rPr>
        <w:t>Z</w:t>
      </w:r>
      <w:r>
        <w:t xml:space="preserve">) contains only “Non-white” synthetic records, </w:t>
      </w:r>
      <w:r w:rsidR="00096BD7">
        <w:t>that is</w:t>
      </w:r>
      <w:r>
        <w:t xml:space="preserve">, </w:t>
      </w:r>
      <w:r>
        <w:rPr>
          <w:i/>
        </w:rPr>
        <w:t>p</w:t>
      </w:r>
      <w:r>
        <w:t>(</w:t>
      </w:r>
      <w:proofErr w:type="spellStart"/>
      <w:r>
        <w:rPr>
          <w:i/>
        </w:rPr>
        <w:t>S</w:t>
      </w:r>
      <w:r>
        <w:rPr>
          <w:i/>
          <w:vertAlign w:val="subscript"/>
        </w:rPr>
        <w:t>j</w:t>
      </w:r>
      <w:proofErr w:type="spellEnd"/>
      <w:r>
        <w:rPr>
          <w:i/>
          <w:vertAlign w:val="subscript"/>
        </w:rPr>
        <w:t xml:space="preserve"> </w:t>
      </w:r>
      <w:r>
        <w:t>= 1|</w:t>
      </w:r>
      <w:r>
        <w:rPr>
          <w:b/>
        </w:rPr>
        <w:t>Z</w:t>
      </w:r>
      <w:r>
        <w:rPr>
          <w:i/>
        </w:rPr>
        <w:t>,</w:t>
      </w:r>
      <w:r>
        <w:rPr>
          <w:b/>
        </w:rPr>
        <w:t>x</w:t>
      </w:r>
      <w:r>
        <w:rPr>
          <w:i/>
          <w:vertAlign w:val="superscript"/>
        </w:rPr>
        <w:t>q</w:t>
      </w:r>
      <w:r>
        <w:rPr>
          <w:i/>
          <w:vertAlign w:val="subscript"/>
        </w:rPr>
        <w:t>j</w:t>
      </w:r>
      <w:r>
        <w:rPr>
          <w:i/>
        </w:rPr>
        <w:t>,</w:t>
      </w:r>
      <w:r>
        <w:rPr>
          <w:b/>
        </w:rPr>
        <w:t>b</w:t>
      </w:r>
      <w:r>
        <w:t>)</w:t>
      </w:r>
      <w:r>
        <w:rPr>
          <w:i/>
        </w:rPr>
        <w:t>/p</w:t>
      </w:r>
      <w:r>
        <w:t>(</w:t>
      </w:r>
      <w:proofErr w:type="spellStart"/>
      <w:r>
        <w:rPr>
          <w:i/>
        </w:rPr>
        <w:t>S</w:t>
      </w:r>
      <w:r>
        <w:rPr>
          <w:i/>
          <w:vertAlign w:val="subscript"/>
        </w:rPr>
        <w:t>j</w:t>
      </w:r>
      <w:proofErr w:type="spellEnd"/>
      <w:r>
        <w:rPr>
          <w:i/>
          <w:vertAlign w:val="subscript"/>
        </w:rPr>
        <w:t xml:space="preserve"> </w:t>
      </w:r>
      <w:r>
        <w:t>= 1|</w:t>
      </w:r>
      <w:r>
        <w:rPr>
          <w:b/>
        </w:rPr>
        <w:t>x</w:t>
      </w:r>
      <w:r>
        <w:rPr>
          <w:i/>
          <w:vertAlign w:val="superscript"/>
        </w:rPr>
        <w:t>q</w:t>
      </w:r>
      <w:r>
        <w:rPr>
          <w:i/>
          <w:vertAlign w:val="subscript"/>
        </w:rPr>
        <w:t>j</w:t>
      </w:r>
      <w:r>
        <w:rPr>
          <w:i/>
        </w:rPr>
        <w:t>,</w:t>
      </w:r>
      <w:r>
        <w:rPr>
          <w:b/>
        </w:rPr>
        <w:t>b</w:t>
      </w:r>
      <w:r>
        <w:t>) = 1</w:t>
      </w:r>
      <w:r>
        <w:rPr>
          <w:i/>
        </w:rPr>
        <w:t>.</w:t>
      </w:r>
      <w:r>
        <w:t>00</w:t>
      </w:r>
      <w:r>
        <w:rPr>
          <w:i/>
        </w:rPr>
        <w:t>/</w:t>
      </w:r>
      <w:r>
        <w:t>0</w:t>
      </w:r>
      <w:r>
        <w:rPr>
          <w:i/>
        </w:rPr>
        <w:t>.</w:t>
      </w:r>
      <w:r>
        <w:t>142 = 7</w:t>
      </w:r>
      <w:r>
        <w:rPr>
          <w:i/>
        </w:rPr>
        <w:t>.</w:t>
      </w:r>
      <w:r>
        <w:t>04.</w:t>
      </w:r>
    </w:p>
    <w:p w14:paraId="1AD6109E" w14:textId="288EB17F" w:rsidR="007136F5" w:rsidRDefault="009D7B9E">
      <w:pPr>
        <w:spacing w:after="167"/>
        <w:ind w:left="-15" w:right="0" w:firstLine="239"/>
      </w:pPr>
      <w:r>
        <w:t xml:space="preserve">Figure 2 shows the average maximum values of Equation (13) across all synthetic datasets for each method. None of the methods provide effective protection against attribute disclosure. For the COVID-19 data, values of </w:t>
      </w:r>
      <w:r>
        <w:rPr>
          <w:i/>
        </w:rPr>
        <w:t>δ</w:t>
      </w:r>
      <w:r>
        <w:rPr>
          <w:i/>
          <w:vertAlign w:val="subscript"/>
        </w:rPr>
        <w:t xml:space="preserve">AD </w:t>
      </w:r>
      <w:r>
        <w:t xml:space="preserve">between 0.1 and 0.25 produce probability ratios close to the maximum of 62.5, indicating that an adversary could correctly predict </w:t>
      </w:r>
      <w:r>
        <w:rPr>
          <w:i/>
        </w:rPr>
        <w:t>s</w:t>
      </w:r>
      <w:r>
        <w:rPr>
          <w:vertAlign w:val="superscript"/>
        </w:rPr>
        <w:t>∗</w:t>
      </w:r>
      <w:r>
        <w:rPr>
          <w:i/>
          <w:vertAlign w:val="subscript"/>
        </w:rPr>
        <w:t xml:space="preserve">j </w:t>
      </w:r>
      <w:r>
        <w:t xml:space="preserve">with near certainty in a worst-case scenario. When </w:t>
      </w:r>
      <w:r>
        <w:rPr>
          <w:i/>
        </w:rPr>
        <w:t>δ</w:t>
      </w:r>
      <w:r>
        <w:rPr>
          <w:i/>
          <w:vertAlign w:val="subscript"/>
        </w:rPr>
        <w:t xml:space="preserve">AD </w:t>
      </w:r>
      <w:r>
        <w:t>is near zero, the MNL-based method offers some protection, while the CART-based and MOSTLY.AI methods allow for larger increases in disclosure risk. This</w:t>
      </w:r>
      <w:r w:rsidR="00F06B4C">
        <w:t xml:space="preserve"> increased risk</w:t>
      </w:r>
      <w:r>
        <w:t xml:space="preserve"> is especially concerning because adversaries may place higher confidence in </w:t>
      </w:r>
      <w:r>
        <w:lastRenderedPageBreak/>
        <w:t xml:space="preserve">predictions made with smaller </w:t>
      </w:r>
      <w:r>
        <w:rPr>
          <w:i/>
        </w:rPr>
        <w:t>δ</w:t>
      </w:r>
      <w:r>
        <w:rPr>
          <w:i/>
          <w:vertAlign w:val="subscript"/>
        </w:rPr>
        <w:t>AD</w:t>
      </w:r>
      <w:r>
        <w:t xml:space="preserve">. A similar pattern is observed in the CPS ASEC data: almost all </w:t>
      </w:r>
      <w:r>
        <w:rPr>
          <w:i/>
        </w:rPr>
        <w:t>δ</w:t>
      </w:r>
      <w:r>
        <w:rPr>
          <w:i/>
          <w:vertAlign w:val="subscript"/>
        </w:rPr>
        <w:t xml:space="preserve">AD </w:t>
      </w:r>
      <w:r>
        <w:t xml:space="preserve">values result in ratios near the maximum. For both datasets, the probability ratios decrease as </w:t>
      </w:r>
      <w:r>
        <w:rPr>
          <w:i/>
        </w:rPr>
        <w:t>δ</w:t>
      </w:r>
      <w:r>
        <w:rPr>
          <w:i/>
          <w:vertAlign w:val="subscript"/>
        </w:rPr>
        <w:t xml:space="preserve">AD </w:t>
      </w:r>
      <w:r>
        <w:t xml:space="preserve">increases, with the numerator converging to the marginal distribution of </w:t>
      </w:r>
      <w:r>
        <w:rPr>
          <w:i/>
        </w:rPr>
        <w:t xml:space="preserve">S </w:t>
      </w:r>
      <w:r>
        <w:t xml:space="preserve">in the synthetic dataset conditional on the categorical quasi-identifiers once </w:t>
      </w:r>
      <w:r>
        <w:rPr>
          <w:noProof/>
        </w:rPr>
        <w:drawing>
          <wp:inline distT="0" distB="0" distL="0" distR="0" wp14:anchorId="76EAEB3E" wp14:editId="2D4FA754">
            <wp:extent cx="1411224" cy="164592"/>
            <wp:effectExtent l="0" t="0" r="0" b="0"/>
            <wp:docPr id="42441" name="Picture 42441"/>
            <wp:cNvGraphicFramePr/>
            <a:graphic xmlns:a="http://schemas.openxmlformats.org/drawingml/2006/main">
              <a:graphicData uri="http://schemas.openxmlformats.org/drawingml/2006/picture">
                <pic:pic xmlns:pic="http://schemas.openxmlformats.org/drawingml/2006/picture">
                  <pic:nvPicPr>
                    <pic:cNvPr id="42441" name="Picture 42441"/>
                    <pic:cNvPicPr/>
                  </pic:nvPicPr>
                  <pic:blipFill>
                    <a:blip r:embed="rId21"/>
                    <a:stretch>
                      <a:fillRect/>
                    </a:stretch>
                  </pic:blipFill>
                  <pic:spPr>
                    <a:xfrm>
                      <a:off x="0" y="0"/>
                      <a:ext cx="1411224" cy="164592"/>
                    </a:xfrm>
                    <a:prstGeom prst="rect">
                      <a:avLst/>
                    </a:prstGeom>
                  </pic:spPr>
                </pic:pic>
              </a:graphicData>
            </a:graphic>
          </wp:inline>
        </w:drawing>
      </w:r>
      <w:r>
        <w:t xml:space="preserve"> for all synthetic records.</w:t>
      </w:r>
    </w:p>
    <w:p w14:paraId="21484675" w14:textId="77777777" w:rsidR="007136F5" w:rsidRDefault="009D7B9E">
      <w:pPr>
        <w:pStyle w:val="Heading2"/>
        <w:ind w:left="-5"/>
      </w:pPr>
      <w:r>
        <w:t>Utility Results</w:t>
      </w:r>
    </w:p>
    <w:p w14:paraId="6CC3ADCC" w14:textId="063AABD6" w:rsidR="007136F5" w:rsidRDefault="009D7B9E">
      <w:pPr>
        <w:spacing w:after="211"/>
        <w:ind w:left="-5" w:right="0"/>
      </w:pPr>
      <w:r>
        <w:t>We assess both the global utility (see Section 4.6.1) and the analysis-specific utility (see Section 4.6.2) of the synthetic datasets from all methods.</w:t>
      </w:r>
    </w:p>
    <w:p w14:paraId="29EF6D43" w14:textId="77777777" w:rsidR="007136F5" w:rsidRDefault="009D7B9E">
      <w:pPr>
        <w:pStyle w:val="Heading3"/>
        <w:ind w:left="-5"/>
      </w:pPr>
      <w:r>
        <w:t>Global Utility</w:t>
      </w:r>
    </w:p>
    <w:p w14:paraId="613F6A72" w14:textId="09D76CCA" w:rsidR="007136F5" w:rsidRDefault="009D7B9E">
      <w:pPr>
        <w:spacing w:after="289"/>
        <w:ind w:left="-5" w:right="0"/>
      </w:pPr>
      <w:r>
        <w:t xml:space="preserve">We assess the global utility of the synthetic datasets using the </w:t>
      </w:r>
      <w:proofErr w:type="spellStart"/>
      <w:r>
        <w:rPr>
          <w:i/>
        </w:rPr>
        <w:t>pMSE</w:t>
      </w:r>
      <w:proofErr w:type="spellEnd"/>
      <w:r>
        <w:rPr>
          <w:i/>
        </w:rPr>
        <w:t xml:space="preserve"> </w:t>
      </w:r>
      <w:r>
        <w:t xml:space="preserve">ratio described in Section 3, which was used in the objective of the Bayesian optimization process. </w:t>
      </w:r>
      <w:r>
        <w:rPr>
          <w:i/>
        </w:rPr>
        <w:t xml:space="preserve">pMSE </w:t>
      </w:r>
      <w:r>
        <w:t>ratios near one are desired, as this</w:t>
      </w:r>
      <w:r w:rsidR="002D6150">
        <w:t xml:space="preserve"> result</w:t>
      </w:r>
      <w:r>
        <w:t xml:space="preserve"> indicates that the synthesis method is accurately approximating the data</w:t>
      </w:r>
      <w:r w:rsidR="000934F9">
        <w:t>-</w:t>
      </w:r>
      <w:r>
        <w:t xml:space="preserve">generating distribution. Figure 3 displays the </w:t>
      </w:r>
      <w:r>
        <w:rPr>
          <w:i/>
        </w:rPr>
        <w:t xml:space="preserve">pMSE </w:t>
      </w:r>
      <w:r>
        <w:t>ratio distributions for each synthesis method for each dataset.</w:t>
      </w:r>
    </w:p>
    <w:p w14:paraId="58E37FB7" w14:textId="77777777" w:rsidR="007136F5" w:rsidRDefault="009D7B9E">
      <w:pPr>
        <w:spacing w:after="0" w:line="259" w:lineRule="auto"/>
        <w:ind w:left="15" w:right="0"/>
        <w:jc w:val="center"/>
      </w:pPr>
      <w:r>
        <w:rPr>
          <w:rFonts w:ascii="Arial" w:eastAsia="Arial" w:hAnsi="Arial" w:cs="Arial"/>
          <w:b/>
          <w:sz w:val="14"/>
        </w:rPr>
        <w:t>pMSE Ratio Distributions</w:t>
      </w:r>
    </w:p>
    <w:p w14:paraId="2AA76354" w14:textId="77777777" w:rsidR="007136F5" w:rsidRDefault="009D7B9E">
      <w:pPr>
        <w:spacing w:after="375" w:line="259" w:lineRule="auto"/>
        <w:ind w:left="45" w:right="0" w:firstLine="0"/>
        <w:jc w:val="left"/>
      </w:pPr>
      <w:r>
        <w:rPr>
          <w:rFonts w:ascii="Calibri" w:eastAsia="Calibri" w:hAnsi="Calibri" w:cs="Calibri"/>
          <w:noProof/>
          <w:sz w:val="22"/>
        </w:rPr>
        <mc:AlternateContent>
          <mc:Choice Requires="wpg">
            <w:drawing>
              <wp:inline distT="0" distB="0" distL="0" distR="0" wp14:anchorId="63D31A74" wp14:editId="34AAC549">
                <wp:extent cx="4175725" cy="2791416"/>
                <wp:effectExtent l="0" t="0" r="0" b="0"/>
                <wp:docPr id="35893" name="Group 35893"/>
                <wp:cNvGraphicFramePr/>
                <a:graphic xmlns:a="http://schemas.openxmlformats.org/drawingml/2006/main">
                  <a:graphicData uri="http://schemas.microsoft.com/office/word/2010/wordprocessingGroup">
                    <wpg:wgp>
                      <wpg:cNvGrpSpPr/>
                      <wpg:grpSpPr>
                        <a:xfrm>
                          <a:off x="0" y="0"/>
                          <a:ext cx="4175725" cy="2791416"/>
                          <a:chOff x="0" y="0"/>
                          <a:chExt cx="4175725" cy="2791416"/>
                        </a:xfrm>
                      </wpg:grpSpPr>
                      <wps:wsp>
                        <wps:cNvPr id="42965" name="Shape 42965"/>
                        <wps:cNvSpPr/>
                        <wps:spPr>
                          <a:xfrm>
                            <a:off x="200441" y="104666"/>
                            <a:ext cx="1858697" cy="2510918"/>
                          </a:xfrm>
                          <a:custGeom>
                            <a:avLst/>
                            <a:gdLst/>
                            <a:ahLst/>
                            <a:cxnLst/>
                            <a:rect l="0" t="0" r="0" b="0"/>
                            <a:pathLst>
                              <a:path w="1858697" h="2510918">
                                <a:moveTo>
                                  <a:pt x="0" y="0"/>
                                </a:moveTo>
                                <a:lnTo>
                                  <a:pt x="1858697" y="0"/>
                                </a:lnTo>
                                <a:lnTo>
                                  <a:pt x="1858697" y="2510918"/>
                                </a:lnTo>
                                <a:lnTo>
                                  <a:pt x="0" y="2510918"/>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766" name="Shape 2766"/>
                        <wps:cNvSpPr/>
                        <wps:spPr>
                          <a:xfrm>
                            <a:off x="200441" y="2234515"/>
                            <a:ext cx="1858697" cy="0"/>
                          </a:xfrm>
                          <a:custGeom>
                            <a:avLst/>
                            <a:gdLst/>
                            <a:ahLst/>
                            <a:cxnLst/>
                            <a:rect l="0" t="0" r="0" b="0"/>
                            <a:pathLst>
                              <a:path w="1858697">
                                <a:moveTo>
                                  <a:pt x="0" y="0"/>
                                </a:moveTo>
                                <a:lnTo>
                                  <a:pt x="1858697"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767" name="Shape 2767"/>
                        <wps:cNvSpPr/>
                        <wps:spPr>
                          <a:xfrm>
                            <a:off x="200441" y="1700703"/>
                            <a:ext cx="1858697" cy="0"/>
                          </a:xfrm>
                          <a:custGeom>
                            <a:avLst/>
                            <a:gdLst/>
                            <a:ahLst/>
                            <a:cxnLst/>
                            <a:rect l="0" t="0" r="0" b="0"/>
                            <a:pathLst>
                              <a:path w="1858697">
                                <a:moveTo>
                                  <a:pt x="0" y="0"/>
                                </a:moveTo>
                                <a:lnTo>
                                  <a:pt x="1858697"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768" name="Shape 2768"/>
                        <wps:cNvSpPr/>
                        <wps:spPr>
                          <a:xfrm>
                            <a:off x="200441" y="1166891"/>
                            <a:ext cx="1858697" cy="0"/>
                          </a:xfrm>
                          <a:custGeom>
                            <a:avLst/>
                            <a:gdLst/>
                            <a:ahLst/>
                            <a:cxnLst/>
                            <a:rect l="0" t="0" r="0" b="0"/>
                            <a:pathLst>
                              <a:path w="1858697">
                                <a:moveTo>
                                  <a:pt x="0" y="0"/>
                                </a:moveTo>
                                <a:lnTo>
                                  <a:pt x="1858697"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769" name="Shape 2769"/>
                        <wps:cNvSpPr/>
                        <wps:spPr>
                          <a:xfrm>
                            <a:off x="200441" y="633079"/>
                            <a:ext cx="1858697" cy="0"/>
                          </a:xfrm>
                          <a:custGeom>
                            <a:avLst/>
                            <a:gdLst/>
                            <a:ahLst/>
                            <a:cxnLst/>
                            <a:rect l="0" t="0" r="0" b="0"/>
                            <a:pathLst>
                              <a:path w="1858697">
                                <a:moveTo>
                                  <a:pt x="0" y="0"/>
                                </a:moveTo>
                                <a:lnTo>
                                  <a:pt x="1858697"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770" name="Shape 2770"/>
                        <wps:cNvSpPr/>
                        <wps:spPr>
                          <a:xfrm>
                            <a:off x="200441" y="2501473"/>
                            <a:ext cx="1858697" cy="0"/>
                          </a:xfrm>
                          <a:custGeom>
                            <a:avLst/>
                            <a:gdLst/>
                            <a:ahLst/>
                            <a:cxnLst/>
                            <a:rect l="0" t="0" r="0" b="0"/>
                            <a:pathLst>
                              <a:path w="1858697">
                                <a:moveTo>
                                  <a:pt x="0" y="0"/>
                                </a:moveTo>
                                <a:lnTo>
                                  <a:pt x="185869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771" name="Shape 2771"/>
                        <wps:cNvSpPr/>
                        <wps:spPr>
                          <a:xfrm>
                            <a:off x="200441" y="1967609"/>
                            <a:ext cx="1858697" cy="0"/>
                          </a:xfrm>
                          <a:custGeom>
                            <a:avLst/>
                            <a:gdLst/>
                            <a:ahLst/>
                            <a:cxnLst/>
                            <a:rect l="0" t="0" r="0" b="0"/>
                            <a:pathLst>
                              <a:path w="1858697">
                                <a:moveTo>
                                  <a:pt x="0" y="0"/>
                                </a:moveTo>
                                <a:lnTo>
                                  <a:pt x="185869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772" name="Shape 2772"/>
                        <wps:cNvSpPr/>
                        <wps:spPr>
                          <a:xfrm>
                            <a:off x="200441" y="1433797"/>
                            <a:ext cx="1858697" cy="0"/>
                          </a:xfrm>
                          <a:custGeom>
                            <a:avLst/>
                            <a:gdLst/>
                            <a:ahLst/>
                            <a:cxnLst/>
                            <a:rect l="0" t="0" r="0" b="0"/>
                            <a:pathLst>
                              <a:path w="1858697">
                                <a:moveTo>
                                  <a:pt x="0" y="0"/>
                                </a:moveTo>
                                <a:lnTo>
                                  <a:pt x="185869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773" name="Shape 2773"/>
                        <wps:cNvSpPr/>
                        <wps:spPr>
                          <a:xfrm>
                            <a:off x="200441" y="899985"/>
                            <a:ext cx="1858697" cy="0"/>
                          </a:xfrm>
                          <a:custGeom>
                            <a:avLst/>
                            <a:gdLst/>
                            <a:ahLst/>
                            <a:cxnLst/>
                            <a:rect l="0" t="0" r="0" b="0"/>
                            <a:pathLst>
                              <a:path w="1858697">
                                <a:moveTo>
                                  <a:pt x="0" y="0"/>
                                </a:moveTo>
                                <a:lnTo>
                                  <a:pt x="185869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774" name="Shape 2774"/>
                        <wps:cNvSpPr/>
                        <wps:spPr>
                          <a:xfrm>
                            <a:off x="200441" y="366173"/>
                            <a:ext cx="1858697" cy="0"/>
                          </a:xfrm>
                          <a:custGeom>
                            <a:avLst/>
                            <a:gdLst/>
                            <a:ahLst/>
                            <a:cxnLst/>
                            <a:rect l="0" t="0" r="0" b="0"/>
                            <a:pathLst>
                              <a:path w="1858697">
                                <a:moveTo>
                                  <a:pt x="0" y="0"/>
                                </a:moveTo>
                                <a:lnTo>
                                  <a:pt x="185869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775" name="Shape 2775"/>
                        <wps:cNvSpPr/>
                        <wps:spPr>
                          <a:xfrm>
                            <a:off x="548960" y="104666"/>
                            <a:ext cx="0" cy="2510918"/>
                          </a:xfrm>
                          <a:custGeom>
                            <a:avLst/>
                            <a:gdLst/>
                            <a:ahLst/>
                            <a:cxnLst/>
                            <a:rect l="0" t="0" r="0" b="0"/>
                            <a:pathLst>
                              <a:path h="2510918">
                                <a:moveTo>
                                  <a:pt x="0" y="2510918"/>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776" name="Shape 2776"/>
                        <wps:cNvSpPr/>
                        <wps:spPr>
                          <a:xfrm>
                            <a:off x="1129790" y="104666"/>
                            <a:ext cx="0" cy="2510918"/>
                          </a:xfrm>
                          <a:custGeom>
                            <a:avLst/>
                            <a:gdLst/>
                            <a:ahLst/>
                            <a:cxnLst/>
                            <a:rect l="0" t="0" r="0" b="0"/>
                            <a:pathLst>
                              <a:path h="2510918">
                                <a:moveTo>
                                  <a:pt x="0" y="2510918"/>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777" name="Shape 2777"/>
                        <wps:cNvSpPr/>
                        <wps:spPr>
                          <a:xfrm>
                            <a:off x="1710619" y="104666"/>
                            <a:ext cx="0" cy="2510918"/>
                          </a:xfrm>
                          <a:custGeom>
                            <a:avLst/>
                            <a:gdLst/>
                            <a:ahLst/>
                            <a:cxnLst/>
                            <a:rect l="0" t="0" r="0" b="0"/>
                            <a:pathLst>
                              <a:path h="2510918">
                                <a:moveTo>
                                  <a:pt x="0" y="2510918"/>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778" name="Shape 2778"/>
                        <wps:cNvSpPr/>
                        <wps:spPr>
                          <a:xfrm>
                            <a:off x="538687" y="917387"/>
                            <a:ext cx="20495" cy="20495"/>
                          </a:xfrm>
                          <a:custGeom>
                            <a:avLst/>
                            <a:gdLst/>
                            <a:ahLst/>
                            <a:cxnLst/>
                            <a:rect l="0" t="0" r="0" b="0"/>
                            <a:pathLst>
                              <a:path w="20495" h="20495">
                                <a:moveTo>
                                  <a:pt x="10274" y="0"/>
                                </a:moveTo>
                                <a:cubicBezTo>
                                  <a:pt x="15882" y="0"/>
                                  <a:pt x="20495" y="4613"/>
                                  <a:pt x="20495" y="10221"/>
                                </a:cubicBezTo>
                                <a:cubicBezTo>
                                  <a:pt x="20495" y="15882"/>
                                  <a:pt x="15882" y="20495"/>
                                  <a:pt x="10274" y="20495"/>
                                </a:cubicBezTo>
                                <a:cubicBezTo>
                                  <a:pt x="4613" y="20495"/>
                                  <a:pt x="0" y="15882"/>
                                  <a:pt x="0" y="10221"/>
                                </a:cubicBezTo>
                                <a:cubicBezTo>
                                  <a:pt x="0" y="4613"/>
                                  <a:pt x="4613" y="0"/>
                                  <a:pt x="10274" y="0"/>
                                </a:cubicBezTo>
                                <a:close/>
                              </a:path>
                            </a:pathLst>
                          </a:custGeom>
                          <a:ln w="3722" cap="rnd">
                            <a:round/>
                          </a:ln>
                        </wps:spPr>
                        <wps:style>
                          <a:lnRef idx="1">
                            <a:srgbClr val="333333"/>
                          </a:lnRef>
                          <a:fillRef idx="1">
                            <a:srgbClr val="333333"/>
                          </a:fillRef>
                          <a:effectRef idx="0">
                            <a:scrgbClr r="0" g="0" b="0"/>
                          </a:effectRef>
                          <a:fontRef idx="none"/>
                        </wps:style>
                        <wps:bodyPr/>
                      </wps:wsp>
                      <wps:wsp>
                        <wps:cNvPr id="2779" name="Shape 2779"/>
                        <wps:cNvSpPr/>
                        <wps:spPr>
                          <a:xfrm>
                            <a:off x="548960" y="1170036"/>
                            <a:ext cx="0" cy="178584"/>
                          </a:xfrm>
                          <a:custGeom>
                            <a:avLst/>
                            <a:gdLst/>
                            <a:ahLst/>
                            <a:cxnLst/>
                            <a:rect l="0" t="0" r="0" b="0"/>
                            <a:pathLst>
                              <a:path h="178584">
                                <a:moveTo>
                                  <a:pt x="0" y="178584"/>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780" name="Shape 2780"/>
                        <wps:cNvSpPr/>
                        <wps:spPr>
                          <a:xfrm>
                            <a:off x="548960" y="1561432"/>
                            <a:ext cx="0" cy="278071"/>
                          </a:xfrm>
                          <a:custGeom>
                            <a:avLst/>
                            <a:gdLst/>
                            <a:ahLst/>
                            <a:cxnLst/>
                            <a:rect l="0" t="0" r="0" b="0"/>
                            <a:pathLst>
                              <a:path h="278071">
                                <a:moveTo>
                                  <a:pt x="0" y="0"/>
                                </a:moveTo>
                                <a:lnTo>
                                  <a:pt x="0" y="278071"/>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42966" name="Shape 42966"/>
                        <wps:cNvSpPr/>
                        <wps:spPr>
                          <a:xfrm>
                            <a:off x="331116" y="1348620"/>
                            <a:ext cx="435635" cy="212812"/>
                          </a:xfrm>
                          <a:custGeom>
                            <a:avLst/>
                            <a:gdLst/>
                            <a:ahLst/>
                            <a:cxnLst/>
                            <a:rect l="0" t="0" r="0" b="0"/>
                            <a:pathLst>
                              <a:path w="435635" h="212812">
                                <a:moveTo>
                                  <a:pt x="0" y="0"/>
                                </a:moveTo>
                                <a:lnTo>
                                  <a:pt x="435635" y="0"/>
                                </a:lnTo>
                                <a:lnTo>
                                  <a:pt x="435635" y="212812"/>
                                </a:lnTo>
                                <a:lnTo>
                                  <a:pt x="0" y="212812"/>
                                </a:lnTo>
                                <a:lnTo>
                                  <a:pt x="0" y="0"/>
                                </a:lnTo>
                              </a:path>
                            </a:pathLst>
                          </a:custGeom>
                          <a:ln w="5609" cap="flat">
                            <a:miter lim="127000"/>
                          </a:ln>
                        </wps:spPr>
                        <wps:style>
                          <a:lnRef idx="1">
                            <a:srgbClr val="333333"/>
                          </a:lnRef>
                          <a:fillRef idx="1">
                            <a:srgbClr val="FFFFFF"/>
                          </a:fillRef>
                          <a:effectRef idx="0">
                            <a:scrgbClr r="0" g="0" b="0"/>
                          </a:effectRef>
                          <a:fontRef idx="none"/>
                        </wps:style>
                        <wps:bodyPr/>
                      </wps:wsp>
                      <wps:wsp>
                        <wps:cNvPr id="2782" name="Shape 2782"/>
                        <wps:cNvSpPr/>
                        <wps:spPr>
                          <a:xfrm>
                            <a:off x="331116" y="1449365"/>
                            <a:ext cx="435635" cy="0"/>
                          </a:xfrm>
                          <a:custGeom>
                            <a:avLst/>
                            <a:gdLst/>
                            <a:ahLst/>
                            <a:cxnLst/>
                            <a:rect l="0" t="0" r="0" b="0"/>
                            <a:pathLst>
                              <a:path w="435635">
                                <a:moveTo>
                                  <a:pt x="0" y="0"/>
                                </a:moveTo>
                                <a:lnTo>
                                  <a:pt x="435635" y="0"/>
                                </a:lnTo>
                              </a:path>
                            </a:pathLst>
                          </a:custGeom>
                          <a:ln w="11165" cap="flat">
                            <a:miter lim="127000"/>
                          </a:ln>
                        </wps:spPr>
                        <wps:style>
                          <a:lnRef idx="1">
                            <a:srgbClr val="333333"/>
                          </a:lnRef>
                          <a:fillRef idx="0">
                            <a:srgbClr val="000000">
                              <a:alpha val="0"/>
                            </a:srgbClr>
                          </a:fillRef>
                          <a:effectRef idx="0">
                            <a:scrgbClr r="0" g="0" b="0"/>
                          </a:effectRef>
                          <a:fontRef idx="none"/>
                        </wps:style>
                        <wps:bodyPr/>
                      </wps:wsp>
                      <wps:wsp>
                        <wps:cNvPr id="2783" name="Shape 2783"/>
                        <wps:cNvSpPr/>
                        <wps:spPr>
                          <a:xfrm>
                            <a:off x="1119569" y="1719521"/>
                            <a:ext cx="20495" cy="20495"/>
                          </a:xfrm>
                          <a:custGeom>
                            <a:avLst/>
                            <a:gdLst/>
                            <a:ahLst/>
                            <a:cxnLst/>
                            <a:rect l="0" t="0" r="0" b="0"/>
                            <a:pathLst>
                              <a:path w="20495" h="20495">
                                <a:moveTo>
                                  <a:pt x="10221" y="0"/>
                                </a:moveTo>
                                <a:cubicBezTo>
                                  <a:pt x="15882" y="0"/>
                                  <a:pt x="20495" y="4613"/>
                                  <a:pt x="20495" y="10221"/>
                                </a:cubicBezTo>
                                <a:cubicBezTo>
                                  <a:pt x="20495" y="15882"/>
                                  <a:pt x="15882" y="20495"/>
                                  <a:pt x="10221" y="20495"/>
                                </a:cubicBezTo>
                                <a:cubicBezTo>
                                  <a:pt x="4613" y="20495"/>
                                  <a:pt x="0" y="15882"/>
                                  <a:pt x="0" y="10221"/>
                                </a:cubicBezTo>
                                <a:cubicBezTo>
                                  <a:pt x="0" y="4613"/>
                                  <a:pt x="4613" y="0"/>
                                  <a:pt x="10221" y="0"/>
                                </a:cubicBezTo>
                                <a:close/>
                              </a:path>
                            </a:pathLst>
                          </a:custGeom>
                          <a:ln w="3722" cap="rnd">
                            <a:round/>
                          </a:ln>
                        </wps:spPr>
                        <wps:style>
                          <a:lnRef idx="1">
                            <a:srgbClr val="333333"/>
                          </a:lnRef>
                          <a:fillRef idx="1">
                            <a:srgbClr val="333333"/>
                          </a:fillRef>
                          <a:effectRef idx="0">
                            <a:scrgbClr r="0" g="0" b="0"/>
                          </a:effectRef>
                          <a:fontRef idx="none"/>
                        </wps:style>
                        <wps:bodyPr/>
                      </wps:wsp>
                      <wps:wsp>
                        <wps:cNvPr id="2784" name="Shape 2784"/>
                        <wps:cNvSpPr/>
                        <wps:spPr>
                          <a:xfrm>
                            <a:off x="1129790" y="1113531"/>
                            <a:ext cx="0" cy="170879"/>
                          </a:xfrm>
                          <a:custGeom>
                            <a:avLst/>
                            <a:gdLst/>
                            <a:ahLst/>
                            <a:cxnLst/>
                            <a:rect l="0" t="0" r="0" b="0"/>
                            <a:pathLst>
                              <a:path h="170879">
                                <a:moveTo>
                                  <a:pt x="0" y="170879"/>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785" name="Shape 2785"/>
                        <wps:cNvSpPr/>
                        <wps:spPr>
                          <a:xfrm>
                            <a:off x="1129790" y="1444280"/>
                            <a:ext cx="0" cy="199341"/>
                          </a:xfrm>
                          <a:custGeom>
                            <a:avLst/>
                            <a:gdLst/>
                            <a:ahLst/>
                            <a:cxnLst/>
                            <a:rect l="0" t="0" r="0" b="0"/>
                            <a:pathLst>
                              <a:path h="199341">
                                <a:moveTo>
                                  <a:pt x="0" y="0"/>
                                </a:moveTo>
                                <a:lnTo>
                                  <a:pt x="0" y="199341"/>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42967" name="Shape 42967"/>
                        <wps:cNvSpPr/>
                        <wps:spPr>
                          <a:xfrm>
                            <a:off x="911998" y="1284409"/>
                            <a:ext cx="435635" cy="159871"/>
                          </a:xfrm>
                          <a:custGeom>
                            <a:avLst/>
                            <a:gdLst/>
                            <a:ahLst/>
                            <a:cxnLst/>
                            <a:rect l="0" t="0" r="0" b="0"/>
                            <a:pathLst>
                              <a:path w="435635" h="159871">
                                <a:moveTo>
                                  <a:pt x="0" y="0"/>
                                </a:moveTo>
                                <a:lnTo>
                                  <a:pt x="435635" y="0"/>
                                </a:lnTo>
                                <a:lnTo>
                                  <a:pt x="435635" y="159871"/>
                                </a:lnTo>
                                <a:lnTo>
                                  <a:pt x="0" y="159871"/>
                                </a:lnTo>
                                <a:lnTo>
                                  <a:pt x="0" y="0"/>
                                </a:lnTo>
                              </a:path>
                            </a:pathLst>
                          </a:custGeom>
                          <a:ln w="5609" cap="flat">
                            <a:miter lim="127000"/>
                          </a:ln>
                        </wps:spPr>
                        <wps:style>
                          <a:lnRef idx="1">
                            <a:srgbClr val="333333"/>
                          </a:lnRef>
                          <a:fillRef idx="1">
                            <a:srgbClr val="FFFFFF"/>
                          </a:fillRef>
                          <a:effectRef idx="0">
                            <a:scrgbClr r="0" g="0" b="0"/>
                          </a:effectRef>
                          <a:fontRef idx="none"/>
                        </wps:style>
                        <wps:bodyPr/>
                      </wps:wsp>
                      <wps:wsp>
                        <wps:cNvPr id="2787" name="Shape 2787"/>
                        <wps:cNvSpPr/>
                        <wps:spPr>
                          <a:xfrm>
                            <a:off x="911998" y="1388718"/>
                            <a:ext cx="435635" cy="0"/>
                          </a:xfrm>
                          <a:custGeom>
                            <a:avLst/>
                            <a:gdLst/>
                            <a:ahLst/>
                            <a:cxnLst/>
                            <a:rect l="0" t="0" r="0" b="0"/>
                            <a:pathLst>
                              <a:path w="435635">
                                <a:moveTo>
                                  <a:pt x="0" y="0"/>
                                </a:moveTo>
                                <a:lnTo>
                                  <a:pt x="435635" y="0"/>
                                </a:lnTo>
                              </a:path>
                            </a:pathLst>
                          </a:custGeom>
                          <a:ln w="11165" cap="flat">
                            <a:miter lim="127000"/>
                          </a:ln>
                        </wps:spPr>
                        <wps:style>
                          <a:lnRef idx="1">
                            <a:srgbClr val="333333"/>
                          </a:lnRef>
                          <a:fillRef idx="0">
                            <a:srgbClr val="000000">
                              <a:alpha val="0"/>
                            </a:srgbClr>
                          </a:fillRef>
                          <a:effectRef idx="0">
                            <a:scrgbClr r="0" g="0" b="0"/>
                          </a:effectRef>
                          <a:fontRef idx="none"/>
                        </wps:style>
                        <wps:bodyPr/>
                      </wps:wsp>
                      <wps:wsp>
                        <wps:cNvPr id="2788" name="Shape 2788"/>
                        <wps:cNvSpPr/>
                        <wps:spPr>
                          <a:xfrm>
                            <a:off x="1700398" y="208556"/>
                            <a:ext cx="20495" cy="20495"/>
                          </a:xfrm>
                          <a:custGeom>
                            <a:avLst/>
                            <a:gdLst/>
                            <a:ahLst/>
                            <a:cxnLst/>
                            <a:rect l="0" t="0" r="0" b="0"/>
                            <a:pathLst>
                              <a:path w="20495" h="20495">
                                <a:moveTo>
                                  <a:pt x="10221" y="0"/>
                                </a:moveTo>
                                <a:cubicBezTo>
                                  <a:pt x="15882" y="0"/>
                                  <a:pt x="20495" y="4613"/>
                                  <a:pt x="20495" y="10274"/>
                                </a:cubicBezTo>
                                <a:cubicBezTo>
                                  <a:pt x="20495" y="15882"/>
                                  <a:pt x="15882" y="20495"/>
                                  <a:pt x="10221" y="20495"/>
                                </a:cubicBezTo>
                                <a:cubicBezTo>
                                  <a:pt x="4613" y="20495"/>
                                  <a:pt x="0" y="15882"/>
                                  <a:pt x="0" y="10274"/>
                                </a:cubicBezTo>
                                <a:cubicBezTo>
                                  <a:pt x="0" y="4613"/>
                                  <a:pt x="4613" y="0"/>
                                  <a:pt x="10221" y="0"/>
                                </a:cubicBezTo>
                                <a:close/>
                              </a:path>
                            </a:pathLst>
                          </a:custGeom>
                          <a:ln w="3722" cap="rnd">
                            <a:round/>
                          </a:ln>
                        </wps:spPr>
                        <wps:style>
                          <a:lnRef idx="1">
                            <a:srgbClr val="333333"/>
                          </a:lnRef>
                          <a:fillRef idx="1">
                            <a:srgbClr val="333333"/>
                          </a:fillRef>
                          <a:effectRef idx="0">
                            <a:scrgbClr r="0" g="0" b="0"/>
                          </a:effectRef>
                          <a:fontRef idx="none"/>
                        </wps:style>
                        <wps:bodyPr/>
                      </wps:wsp>
                      <wps:wsp>
                        <wps:cNvPr id="2789" name="Shape 2789"/>
                        <wps:cNvSpPr/>
                        <wps:spPr>
                          <a:xfrm>
                            <a:off x="1710619" y="766427"/>
                            <a:ext cx="0" cy="98019"/>
                          </a:xfrm>
                          <a:custGeom>
                            <a:avLst/>
                            <a:gdLst/>
                            <a:ahLst/>
                            <a:cxnLst/>
                            <a:rect l="0" t="0" r="0" b="0"/>
                            <a:pathLst>
                              <a:path h="98019">
                                <a:moveTo>
                                  <a:pt x="0" y="98019"/>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790" name="Shape 2790"/>
                        <wps:cNvSpPr/>
                        <wps:spPr>
                          <a:xfrm>
                            <a:off x="1710619" y="1079932"/>
                            <a:ext cx="0" cy="265124"/>
                          </a:xfrm>
                          <a:custGeom>
                            <a:avLst/>
                            <a:gdLst/>
                            <a:ahLst/>
                            <a:cxnLst/>
                            <a:rect l="0" t="0" r="0" b="0"/>
                            <a:pathLst>
                              <a:path h="265124">
                                <a:moveTo>
                                  <a:pt x="0" y="0"/>
                                </a:moveTo>
                                <a:lnTo>
                                  <a:pt x="0" y="265124"/>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42968" name="Shape 42968"/>
                        <wps:cNvSpPr/>
                        <wps:spPr>
                          <a:xfrm>
                            <a:off x="1492828" y="864446"/>
                            <a:ext cx="435635" cy="215485"/>
                          </a:xfrm>
                          <a:custGeom>
                            <a:avLst/>
                            <a:gdLst/>
                            <a:ahLst/>
                            <a:cxnLst/>
                            <a:rect l="0" t="0" r="0" b="0"/>
                            <a:pathLst>
                              <a:path w="435635" h="215485">
                                <a:moveTo>
                                  <a:pt x="0" y="0"/>
                                </a:moveTo>
                                <a:lnTo>
                                  <a:pt x="435635" y="0"/>
                                </a:lnTo>
                                <a:lnTo>
                                  <a:pt x="435635" y="215485"/>
                                </a:lnTo>
                                <a:lnTo>
                                  <a:pt x="0" y="215485"/>
                                </a:lnTo>
                                <a:lnTo>
                                  <a:pt x="0" y="0"/>
                                </a:lnTo>
                              </a:path>
                            </a:pathLst>
                          </a:custGeom>
                          <a:ln w="5609" cap="flat">
                            <a:miter lim="127000"/>
                          </a:ln>
                        </wps:spPr>
                        <wps:style>
                          <a:lnRef idx="1">
                            <a:srgbClr val="333333"/>
                          </a:lnRef>
                          <a:fillRef idx="1">
                            <a:srgbClr val="FFFFFF"/>
                          </a:fillRef>
                          <a:effectRef idx="0">
                            <a:scrgbClr r="0" g="0" b="0"/>
                          </a:effectRef>
                          <a:fontRef idx="none"/>
                        </wps:style>
                        <wps:bodyPr/>
                      </wps:wsp>
                      <wps:wsp>
                        <wps:cNvPr id="2792" name="Shape 2792"/>
                        <wps:cNvSpPr/>
                        <wps:spPr>
                          <a:xfrm>
                            <a:off x="1492828" y="1031289"/>
                            <a:ext cx="435635" cy="0"/>
                          </a:xfrm>
                          <a:custGeom>
                            <a:avLst/>
                            <a:gdLst/>
                            <a:ahLst/>
                            <a:cxnLst/>
                            <a:rect l="0" t="0" r="0" b="0"/>
                            <a:pathLst>
                              <a:path w="435635">
                                <a:moveTo>
                                  <a:pt x="0" y="0"/>
                                </a:moveTo>
                                <a:lnTo>
                                  <a:pt x="435635" y="0"/>
                                </a:lnTo>
                              </a:path>
                            </a:pathLst>
                          </a:custGeom>
                          <a:ln w="11165" cap="flat">
                            <a:miter lim="127000"/>
                          </a:ln>
                        </wps:spPr>
                        <wps:style>
                          <a:lnRef idx="1">
                            <a:srgbClr val="333333"/>
                          </a:lnRef>
                          <a:fillRef idx="0">
                            <a:srgbClr val="000000">
                              <a:alpha val="0"/>
                            </a:srgbClr>
                          </a:fillRef>
                          <a:effectRef idx="0">
                            <a:scrgbClr r="0" g="0" b="0"/>
                          </a:effectRef>
                          <a:fontRef idx="none"/>
                        </wps:style>
                        <wps:bodyPr/>
                      </wps:wsp>
                      <wps:wsp>
                        <wps:cNvPr id="2793" name="Rectangle 2793"/>
                        <wps:cNvSpPr/>
                        <wps:spPr>
                          <a:xfrm>
                            <a:off x="87169" y="2478850"/>
                            <a:ext cx="116283" cy="77383"/>
                          </a:xfrm>
                          <a:prstGeom prst="rect">
                            <a:avLst/>
                          </a:prstGeom>
                          <a:ln>
                            <a:noFill/>
                          </a:ln>
                        </wps:spPr>
                        <wps:txbx>
                          <w:txbxContent>
                            <w:p w14:paraId="6EFF09D3" w14:textId="77777777" w:rsidR="00AA4235" w:rsidRDefault="00AA4235">
                              <w:pPr>
                                <w:spacing w:after="160" w:line="259" w:lineRule="auto"/>
                                <w:ind w:left="0" w:right="0" w:firstLine="0"/>
                                <w:jc w:val="left"/>
                              </w:pPr>
                              <w:r>
                                <w:rPr>
                                  <w:rFonts w:ascii="Arial" w:eastAsia="Arial" w:hAnsi="Arial" w:cs="Arial"/>
                                  <w:color w:val="4D4D4D"/>
                                  <w:sz w:val="10"/>
                                </w:rPr>
                                <w:t>0.0</w:t>
                              </w:r>
                            </w:p>
                          </w:txbxContent>
                        </wps:txbx>
                        <wps:bodyPr horzOverflow="overflow" vert="horz" lIns="0" tIns="0" rIns="0" bIns="0" rtlCol="0">
                          <a:noAutofit/>
                        </wps:bodyPr>
                      </wps:wsp>
                      <wps:wsp>
                        <wps:cNvPr id="2794" name="Rectangle 2794"/>
                        <wps:cNvSpPr/>
                        <wps:spPr>
                          <a:xfrm>
                            <a:off x="87169" y="1945038"/>
                            <a:ext cx="116283" cy="77382"/>
                          </a:xfrm>
                          <a:prstGeom prst="rect">
                            <a:avLst/>
                          </a:prstGeom>
                          <a:ln>
                            <a:noFill/>
                          </a:ln>
                        </wps:spPr>
                        <wps:txbx>
                          <w:txbxContent>
                            <w:p w14:paraId="40BA1A4E" w14:textId="77777777" w:rsidR="00AA4235" w:rsidRDefault="00AA4235">
                              <w:pPr>
                                <w:spacing w:after="160" w:line="259" w:lineRule="auto"/>
                                <w:ind w:left="0" w:right="0" w:firstLine="0"/>
                                <w:jc w:val="left"/>
                              </w:pPr>
                              <w:r>
                                <w:rPr>
                                  <w:rFonts w:ascii="Arial" w:eastAsia="Arial" w:hAnsi="Arial" w:cs="Arial"/>
                                  <w:color w:val="4D4D4D"/>
                                  <w:sz w:val="10"/>
                                </w:rPr>
                                <w:t>0.5</w:t>
                              </w:r>
                            </w:p>
                          </w:txbxContent>
                        </wps:txbx>
                        <wps:bodyPr horzOverflow="overflow" vert="horz" lIns="0" tIns="0" rIns="0" bIns="0" rtlCol="0">
                          <a:noAutofit/>
                        </wps:bodyPr>
                      </wps:wsp>
                      <wps:wsp>
                        <wps:cNvPr id="2795" name="Rectangle 2795"/>
                        <wps:cNvSpPr/>
                        <wps:spPr>
                          <a:xfrm>
                            <a:off x="87169" y="1411226"/>
                            <a:ext cx="116283" cy="77383"/>
                          </a:xfrm>
                          <a:prstGeom prst="rect">
                            <a:avLst/>
                          </a:prstGeom>
                          <a:ln>
                            <a:noFill/>
                          </a:ln>
                        </wps:spPr>
                        <wps:txbx>
                          <w:txbxContent>
                            <w:p w14:paraId="35C430C5" w14:textId="77777777" w:rsidR="00AA4235" w:rsidRDefault="00AA4235">
                              <w:pPr>
                                <w:spacing w:after="160" w:line="259" w:lineRule="auto"/>
                                <w:ind w:left="0" w:right="0" w:firstLine="0"/>
                                <w:jc w:val="left"/>
                              </w:pPr>
                              <w:r>
                                <w:rPr>
                                  <w:rFonts w:ascii="Arial" w:eastAsia="Arial" w:hAnsi="Arial" w:cs="Arial"/>
                                  <w:color w:val="4D4D4D"/>
                                  <w:sz w:val="10"/>
                                </w:rPr>
                                <w:t>1.0</w:t>
                              </w:r>
                            </w:p>
                          </w:txbxContent>
                        </wps:txbx>
                        <wps:bodyPr horzOverflow="overflow" vert="horz" lIns="0" tIns="0" rIns="0" bIns="0" rtlCol="0">
                          <a:noAutofit/>
                        </wps:bodyPr>
                      </wps:wsp>
                      <wps:wsp>
                        <wps:cNvPr id="2796" name="Rectangle 2796"/>
                        <wps:cNvSpPr/>
                        <wps:spPr>
                          <a:xfrm>
                            <a:off x="87169" y="877414"/>
                            <a:ext cx="116283" cy="77383"/>
                          </a:xfrm>
                          <a:prstGeom prst="rect">
                            <a:avLst/>
                          </a:prstGeom>
                          <a:ln>
                            <a:noFill/>
                          </a:ln>
                        </wps:spPr>
                        <wps:txbx>
                          <w:txbxContent>
                            <w:p w14:paraId="2006921F" w14:textId="77777777" w:rsidR="00AA4235" w:rsidRDefault="00AA4235">
                              <w:pPr>
                                <w:spacing w:after="160" w:line="259" w:lineRule="auto"/>
                                <w:ind w:left="0" w:right="0" w:firstLine="0"/>
                                <w:jc w:val="left"/>
                              </w:pPr>
                              <w:r>
                                <w:rPr>
                                  <w:rFonts w:ascii="Arial" w:eastAsia="Arial" w:hAnsi="Arial" w:cs="Arial"/>
                                  <w:color w:val="4D4D4D"/>
                                  <w:sz w:val="10"/>
                                </w:rPr>
                                <w:t>1.5</w:t>
                              </w:r>
                            </w:p>
                          </w:txbxContent>
                        </wps:txbx>
                        <wps:bodyPr horzOverflow="overflow" vert="horz" lIns="0" tIns="0" rIns="0" bIns="0" rtlCol="0">
                          <a:noAutofit/>
                        </wps:bodyPr>
                      </wps:wsp>
                      <wps:wsp>
                        <wps:cNvPr id="2797" name="Rectangle 2797"/>
                        <wps:cNvSpPr/>
                        <wps:spPr>
                          <a:xfrm>
                            <a:off x="87169" y="343603"/>
                            <a:ext cx="116283" cy="77383"/>
                          </a:xfrm>
                          <a:prstGeom prst="rect">
                            <a:avLst/>
                          </a:prstGeom>
                          <a:ln>
                            <a:noFill/>
                          </a:ln>
                        </wps:spPr>
                        <wps:txbx>
                          <w:txbxContent>
                            <w:p w14:paraId="74303386" w14:textId="77777777" w:rsidR="00AA4235" w:rsidRDefault="00AA4235">
                              <w:pPr>
                                <w:spacing w:after="160" w:line="259" w:lineRule="auto"/>
                                <w:ind w:left="0" w:right="0" w:firstLine="0"/>
                                <w:jc w:val="left"/>
                              </w:pPr>
                              <w:r>
                                <w:rPr>
                                  <w:rFonts w:ascii="Arial" w:eastAsia="Arial" w:hAnsi="Arial" w:cs="Arial"/>
                                  <w:color w:val="4D4D4D"/>
                                  <w:sz w:val="10"/>
                                </w:rPr>
                                <w:t>2.0</w:t>
                              </w:r>
                            </w:p>
                          </w:txbxContent>
                        </wps:txbx>
                        <wps:bodyPr horzOverflow="overflow" vert="horz" lIns="0" tIns="0" rIns="0" bIns="0" rtlCol="0">
                          <a:noAutofit/>
                        </wps:bodyPr>
                      </wps:wsp>
                      <wps:wsp>
                        <wps:cNvPr id="2798" name="Shape 2798"/>
                        <wps:cNvSpPr/>
                        <wps:spPr>
                          <a:xfrm>
                            <a:off x="186079" y="2501473"/>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799" name="Shape 2799"/>
                        <wps:cNvSpPr/>
                        <wps:spPr>
                          <a:xfrm>
                            <a:off x="186079" y="1967609"/>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00" name="Shape 2800"/>
                        <wps:cNvSpPr/>
                        <wps:spPr>
                          <a:xfrm>
                            <a:off x="186079" y="1433797"/>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01" name="Shape 2801"/>
                        <wps:cNvSpPr/>
                        <wps:spPr>
                          <a:xfrm>
                            <a:off x="186079" y="899985"/>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02" name="Shape 2802"/>
                        <wps:cNvSpPr/>
                        <wps:spPr>
                          <a:xfrm>
                            <a:off x="186079" y="366173"/>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03" name="Shape 2803"/>
                        <wps:cNvSpPr/>
                        <wps:spPr>
                          <a:xfrm>
                            <a:off x="548960" y="2615584"/>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04" name="Shape 2804"/>
                        <wps:cNvSpPr/>
                        <wps:spPr>
                          <a:xfrm>
                            <a:off x="1129790" y="2615584"/>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05" name="Shape 2805"/>
                        <wps:cNvSpPr/>
                        <wps:spPr>
                          <a:xfrm>
                            <a:off x="1710619" y="2615584"/>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06" name="Rectangle 2806"/>
                        <wps:cNvSpPr/>
                        <wps:spPr>
                          <a:xfrm>
                            <a:off x="482548" y="2641447"/>
                            <a:ext cx="176600" cy="77383"/>
                          </a:xfrm>
                          <a:prstGeom prst="rect">
                            <a:avLst/>
                          </a:prstGeom>
                          <a:ln>
                            <a:noFill/>
                          </a:ln>
                        </wps:spPr>
                        <wps:txbx>
                          <w:txbxContent>
                            <w:p w14:paraId="38658468" w14:textId="77777777" w:rsidR="00AA4235" w:rsidRDefault="00AA4235">
                              <w:pPr>
                                <w:spacing w:after="160" w:line="259" w:lineRule="auto"/>
                                <w:ind w:left="0" w:right="0" w:firstLine="0"/>
                                <w:jc w:val="left"/>
                              </w:pPr>
                              <w:r>
                                <w:rPr>
                                  <w:rFonts w:ascii="Arial" w:eastAsia="Arial" w:hAnsi="Arial" w:cs="Arial"/>
                                  <w:color w:val="4D4D4D"/>
                                  <w:sz w:val="10"/>
                                </w:rPr>
                                <w:t>MNL</w:t>
                              </w:r>
                            </w:p>
                          </w:txbxContent>
                        </wps:txbx>
                        <wps:bodyPr horzOverflow="overflow" vert="horz" lIns="0" tIns="0" rIns="0" bIns="0" rtlCol="0">
                          <a:noAutofit/>
                        </wps:bodyPr>
                      </wps:wsp>
                      <wps:wsp>
                        <wps:cNvPr id="2807" name="Rectangle 2807"/>
                        <wps:cNvSpPr/>
                        <wps:spPr>
                          <a:xfrm>
                            <a:off x="1045137" y="2641447"/>
                            <a:ext cx="225205" cy="77383"/>
                          </a:xfrm>
                          <a:prstGeom prst="rect">
                            <a:avLst/>
                          </a:prstGeom>
                          <a:ln>
                            <a:noFill/>
                          </a:ln>
                        </wps:spPr>
                        <wps:txbx>
                          <w:txbxContent>
                            <w:p w14:paraId="648B8BE1" w14:textId="77777777" w:rsidR="00AA4235" w:rsidRDefault="00AA4235">
                              <w:pPr>
                                <w:spacing w:after="160" w:line="259" w:lineRule="auto"/>
                                <w:ind w:left="0" w:right="0" w:firstLine="0"/>
                                <w:jc w:val="left"/>
                              </w:pPr>
                              <w:r>
                                <w:rPr>
                                  <w:rFonts w:ascii="Arial" w:eastAsia="Arial" w:hAnsi="Arial" w:cs="Arial"/>
                                  <w:color w:val="4D4D4D"/>
                                  <w:sz w:val="10"/>
                                </w:rPr>
                                <w:t>CART</w:t>
                              </w:r>
                            </w:p>
                          </w:txbxContent>
                        </wps:txbx>
                        <wps:bodyPr horzOverflow="overflow" vert="horz" lIns="0" tIns="0" rIns="0" bIns="0" rtlCol="0">
                          <a:noAutofit/>
                        </wps:bodyPr>
                      </wps:wsp>
                      <wps:wsp>
                        <wps:cNvPr id="2808" name="Rectangle 2808"/>
                        <wps:cNvSpPr/>
                        <wps:spPr>
                          <a:xfrm>
                            <a:off x="1551639" y="2641447"/>
                            <a:ext cx="422886" cy="77383"/>
                          </a:xfrm>
                          <a:prstGeom prst="rect">
                            <a:avLst/>
                          </a:prstGeom>
                          <a:ln>
                            <a:noFill/>
                          </a:ln>
                        </wps:spPr>
                        <wps:txbx>
                          <w:txbxContent>
                            <w:p w14:paraId="12217FAA" w14:textId="77777777" w:rsidR="00AA4235" w:rsidRDefault="00AA4235">
                              <w:pPr>
                                <w:spacing w:after="160" w:line="259" w:lineRule="auto"/>
                                <w:ind w:left="0" w:right="0" w:firstLine="0"/>
                                <w:jc w:val="left"/>
                              </w:pPr>
                              <w:r>
                                <w:rPr>
                                  <w:rFonts w:ascii="Arial" w:eastAsia="Arial" w:hAnsi="Arial" w:cs="Arial"/>
                                  <w:color w:val="4D4D4D"/>
                                  <w:sz w:val="10"/>
                                </w:rPr>
                                <w:t>MOSTLY.AI</w:t>
                              </w:r>
                            </w:p>
                          </w:txbxContent>
                        </wps:txbx>
                        <wps:bodyPr horzOverflow="overflow" vert="horz" lIns="0" tIns="0" rIns="0" bIns="0" rtlCol="0">
                          <a:noAutofit/>
                        </wps:bodyPr>
                      </wps:wsp>
                      <wps:wsp>
                        <wps:cNvPr id="2809" name="Rectangle 2809"/>
                        <wps:cNvSpPr/>
                        <wps:spPr>
                          <a:xfrm>
                            <a:off x="944287" y="2718688"/>
                            <a:ext cx="493472" cy="96728"/>
                          </a:xfrm>
                          <a:prstGeom prst="rect">
                            <a:avLst/>
                          </a:prstGeom>
                          <a:ln>
                            <a:noFill/>
                          </a:ln>
                        </wps:spPr>
                        <wps:txbx>
                          <w:txbxContent>
                            <w:p w14:paraId="5A05673A" w14:textId="77777777" w:rsidR="00AA4235" w:rsidRDefault="00AA4235">
                              <w:pPr>
                                <w:spacing w:after="160" w:line="259" w:lineRule="auto"/>
                                <w:ind w:left="0" w:right="0" w:firstLine="0"/>
                                <w:jc w:val="left"/>
                              </w:pPr>
                              <w:r>
                                <w:rPr>
                                  <w:rFonts w:ascii="Arial" w:eastAsia="Arial" w:hAnsi="Arial" w:cs="Arial"/>
                                  <w:b/>
                                  <w:sz w:val="12"/>
                                </w:rPr>
                                <w:t>Data Type</w:t>
                              </w:r>
                            </w:p>
                          </w:txbxContent>
                        </wps:txbx>
                        <wps:bodyPr horzOverflow="overflow" vert="horz" lIns="0" tIns="0" rIns="0" bIns="0" rtlCol="0">
                          <a:noAutofit/>
                        </wps:bodyPr>
                      </wps:wsp>
                      <wps:wsp>
                        <wps:cNvPr id="2810" name="Rectangle 2810"/>
                        <wps:cNvSpPr/>
                        <wps:spPr>
                          <a:xfrm rot="-5399999">
                            <a:off x="-242134" y="1239708"/>
                            <a:ext cx="580998" cy="96729"/>
                          </a:xfrm>
                          <a:prstGeom prst="rect">
                            <a:avLst/>
                          </a:prstGeom>
                          <a:ln>
                            <a:noFill/>
                          </a:ln>
                        </wps:spPr>
                        <wps:txbx>
                          <w:txbxContent>
                            <w:p w14:paraId="2B45E09C" w14:textId="77777777" w:rsidR="00AA4235" w:rsidRDefault="00AA4235">
                              <w:pPr>
                                <w:spacing w:after="160" w:line="259" w:lineRule="auto"/>
                                <w:ind w:left="0" w:right="0" w:firstLine="0"/>
                                <w:jc w:val="left"/>
                              </w:pPr>
                              <w:r>
                                <w:rPr>
                                  <w:rFonts w:ascii="Arial" w:eastAsia="Arial" w:hAnsi="Arial" w:cs="Arial"/>
                                  <w:b/>
                                  <w:sz w:val="12"/>
                                </w:rPr>
                                <w:t>pMSE Ratio</w:t>
                              </w:r>
                            </w:p>
                          </w:txbxContent>
                        </wps:txbx>
                        <wps:bodyPr horzOverflow="overflow" vert="horz" lIns="0" tIns="0" rIns="0" bIns="0" rtlCol="0">
                          <a:noAutofit/>
                        </wps:bodyPr>
                      </wps:wsp>
                      <wps:wsp>
                        <wps:cNvPr id="2811" name="Rectangle 2811"/>
                        <wps:cNvSpPr/>
                        <wps:spPr>
                          <a:xfrm>
                            <a:off x="200441" y="0"/>
                            <a:ext cx="1567957" cy="103178"/>
                          </a:xfrm>
                          <a:prstGeom prst="rect">
                            <a:avLst/>
                          </a:prstGeom>
                          <a:ln>
                            <a:noFill/>
                          </a:ln>
                        </wps:spPr>
                        <wps:txbx>
                          <w:txbxContent>
                            <w:p w14:paraId="03319E2B" w14:textId="77777777" w:rsidR="00AA4235" w:rsidRDefault="00AA4235">
                              <w:pPr>
                                <w:spacing w:after="160" w:line="259" w:lineRule="auto"/>
                                <w:ind w:left="0" w:right="0" w:firstLine="0"/>
                                <w:jc w:val="left"/>
                              </w:pPr>
                              <w:r>
                                <w:rPr>
                                  <w:rFonts w:ascii="Arial" w:eastAsia="Arial" w:hAnsi="Arial" w:cs="Arial"/>
                                  <w:b/>
                                  <w:sz w:val="13"/>
                                </w:rPr>
                                <w:t>South Korean COVID−19 Data</w:t>
                              </w:r>
                            </w:p>
                          </w:txbxContent>
                        </wps:txbx>
                        <wps:bodyPr horzOverflow="overflow" vert="horz" lIns="0" tIns="0" rIns="0" bIns="0" rtlCol="0">
                          <a:noAutofit/>
                        </wps:bodyPr>
                      </wps:wsp>
                      <wps:wsp>
                        <wps:cNvPr id="42969" name="Shape 42969"/>
                        <wps:cNvSpPr/>
                        <wps:spPr>
                          <a:xfrm>
                            <a:off x="2298158" y="104666"/>
                            <a:ext cx="1877567" cy="2510918"/>
                          </a:xfrm>
                          <a:custGeom>
                            <a:avLst/>
                            <a:gdLst/>
                            <a:ahLst/>
                            <a:cxnLst/>
                            <a:rect l="0" t="0" r="0" b="0"/>
                            <a:pathLst>
                              <a:path w="1877567" h="2510918">
                                <a:moveTo>
                                  <a:pt x="0" y="0"/>
                                </a:moveTo>
                                <a:lnTo>
                                  <a:pt x="1877567" y="0"/>
                                </a:lnTo>
                                <a:lnTo>
                                  <a:pt x="1877567" y="2510918"/>
                                </a:lnTo>
                                <a:lnTo>
                                  <a:pt x="0" y="2510918"/>
                                </a:lnTo>
                                <a:lnTo>
                                  <a:pt x="0" y="0"/>
                                </a:lnTo>
                              </a:path>
                            </a:pathLst>
                          </a:custGeom>
                          <a:ln w="0" cap="rnd">
                            <a:round/>
                          </a:ln>
                        </wps:spPr>
                        <wps:style>
                          <a:lnRef idx="0">
                            <a:srgbClr val="000000">
                              <a:alpha val="0"/>
                            </a:srgbClr>
                          </a:lnRef>
                          <a:fillRef idx="1">
                            <a:srgbClr val="EBEBEB"/>
                          </a:fillRef>
                          <a:effectRef idx="0">
                            <a:scrgbClr r="0" g="0" b="0"/>
                          </a:effectRef>
                          <a:fontRef idx="none"/>
                        </wps:style>
                        <wps:bodyPr/>
                      </wps:wsp>
                      <wps:wsp>
                        <wps:cNvPr id="2814" name="Shape 2814"/>
                        <wps:cNvSpPr/>
                        <wps:spPr>
                          <a:xfrm>
                            <a:off x="2298158" y="2113484"/>
                            <a:ext cx="1877567" cy="0"/>
                          </a:xfrm>
                          <a:custGeom>
                            <a:avLst/>
                            <a:gdLst/>
                            <a:ahLst/>
                            <a:cxnLst/>
                            <a:rect l="0" t="0" r="0" b="0"/>
                            <a:pathLst>
                              <a:path w="1877567">
                                <a:moveTo>
                                  <a:pt x="0" y="0"/>
                                </a:moveTo>
                                <a:lnTo>
                                  <a:pt x="1877567"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815" name="Shape 2815"/>
                        <wps:cNvSpPr/>
                        <wps:spPr>
                          <a:xfrm>
                            <a:off x="2298158" y="1337508"/>
                            <a:ext cx="1877567" cy="0"/>
                          </a:xfrm>
                          <a:custGeom>
                            <a:avLst/>
                            <a:gdLst/>
                            <a:ahLst/>
                            <a:cxnLst/>
                            <a:rect l="0" t="0" r="0" b="0"/>
                            <a:pathLst>
                              <a:path w="1877567">
                                <a:moveTo>
                                  <a:pt x="0" y="0"/>
                                </a:moveTo>
                                <a:lnTo>
                                  <a:pt x="1877567"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816" name="Shape 2816"/>
                        <wps:cNvSpPr/>
                        <wps:spPr>
                          <a:xfrm>
                            <a:off x="2298158" y="561583"/>
                            <a:ext cx="1877567" cy="0"/>
                          </a:xfrm>
                          <a:custGeom>
                            <a:avLst/>
                            <a:gdLst/>
                            <a:ahLst/>
                            <a:cxnLst/>
                            <a:rect l="0" t="0" r="0" b="0"/>
                            <a:pathLst>
                              <a:path w="1877567">
                                <a:moveTo>
                                  <a:pt x="0" y="0"/>
                                </a:moveTo>
                                <a:lnTo>
                                  <a:pt x="1877567" y="0"/>
                                </a:lnTo>
                              </a:path>
                            </a:pathLst>
                          </a:custGeom>
                          <a:ln w="2778" cap="flat">
                            <a:round/>
                          </a:ln>
                        </wps:spPr>
                        <wps:style>
                          <a:lnRef idx="1">
                            <a:srgbClr val="FFFFFF"/>
                          </a:lnRef>
                          <a:fillRef idx="0">
                            <a:srgbClr val="000000">
                              <a:alpha val="0"/>
                            </a:srgbClr>
                          </a:fillRef>
                          <a:effectRef idx="0">
                            <a:scrgbClr r="0" g="0" b="0"/>
                          </a:effectRef>
                          <a:fontRef idx="none"/>
                        </wps:style>
                        <wps:bodyPr/>
                      </wps:wsp>
                      <wps:wsp>
                        <wps:cNvPr id="2817" name="Shape 2817"/>
                        <wps:cNvSpPr/>
                        <wps:spPr>
                          <a:xfrm>
                            <a:off x="2298158" y="2501473"/>
                            <a:ext cx="1877567" cy="0"/>
                          </a:xfrm>
                          <a:custGeom>
                            <a:avLst/>
                            <a:gdLst/>
                            <a:ahLst/>
                            <a:cxnLst/>
                            <a:rect l="0" t="0" r="0" b="0"/>
                            <a:pathLst>
                              <a:path w="1877567">
                                <a:moveTo>
                                  <a:pt x="0" y="0"/>
                                </a:moveTo>
                                <a:lnTo>
                                  <a:pt x="187756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818" name="Shape 2818"/>
                        <wps:cNvSpPr/>
                        <wps:spPr>
                          <a:xfrm>
                            <a:off x="2298158" y="1725496"/>
                            <a:ext cx="1877567" cy="0"/>
                          </a:xfrm>
                          <a:custGeom>
                            <a:avLst/>
                            <a:gdLst/>
                            <a:ahLst/>
                            <a:cxnLst/>
                            <a:rect l="0" t="0" r="0" b="0"/>
                            <a:pathLst>
                              <a:path w="1877567">
                                <a:moveTo>
                                  <a:pt x="0" y="0"/>
                                </a:moveTo>
                                <a:lnTo>
                                  <a:pt x="187756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819" name="Shape 2819"/>
                        <wps:cNvSpPr/>
                        <wps:spPr>
                          <a:xfrm>
                            <a:off x="2298158" y="949519"/>
                            <a:ext cx="1877567" cy="0"/>
                          </a:xfrm>
                          <a:custGeom>
                            <a:avLst/>
                            <a:gdLst/>
                            <a:ahLst/>
                            <a:cxnLst/>
                            <a:rect l="0" t="0" r="0" b="0"/>
                            <a:pathLst>
                              <a:path w="1877567">
                                <a:moveTo>
                                  <a:pt x="0" y="0"/>
                                </a:moveTo>
                                <a:lnTo>
                                  <a:pt x="187756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820" name="Shape 2820"/>
                        <wps:cNvSpPr/>
                        <wps:spPr>
                          <a:xfrm>
                            <a:off x="2298158" y="173594"/>
                            <a:ext cx="1877567" cy="0"/>
                          </a:xfrm>
                          <a:custGeom>
                            <a:avLst/>
                            <a:gdLst/>
                            <a:ahLst/>
                            <a:cxnLst/>
                            <a:rect l="0" t="0" r="0" b="0"/>
                            <a:pathLst>
                              <a:path w="1877567">
                                <a:moveTo>
                                  <a:pt x="0" y="0"/>
                                </a:moveTo>
                                <a:lnTo>
                                  <a:pt x="1877567"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821" name="Shape 2821"/>
                        <wps:cNvSpPr/>
                        <wps:spPr>
                          <a:xfrm>
                            <a:off x="2650189" y="104666"/>
                            <a:ext cx="0" cy="2510918"/>
                          </a:xfrm>
                          <a:custGeom>
                            <a:avLst/>
                            <a:gdLst/>
                            <a:ahLst/>
                            <a:cxnLst/>
                            <a:rect l="0" t="0" r="0" b="0"/>
                            <a:pathLst>
                              <a:path h="2510918">
                                <a:moveTo>
                                  <a:pt x="0" y="2510918"/>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822" name="Shape 2822"/>
                        <wps:cNvSpPr/>
                        <wps:spPr>
                          <a:xfrm>
                            <a:off x="3236942" y="104666"/>
                            <a:ext cx="0" cy="2510918"/>
                          </a:xfrm>
                          <a:custGeom>
                            <a:avLst/>
                            <a:gdLst/>
                            <a:ahLst/>
                            <a:cxnLst/>
                            <a:rect l="0" t="0" r="0" b="0"/>
                            <a:pathLst>
                              <a:path h="2510918">
                                <a:moveTo>
                                  <a:pt x="0" y="2510918"/>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823" name="Shape 2823"/>
                        <wps:cNvSpPr/>
                        <wps:spPr>
                          <a:xfrm>
                            <a:off x="3823695" y="104666"/>
                            <a:ext cx="0" cy="2510918"/>
                          </a:xfrm>
                          <a:custGeom>
                            <a:avLst/>
                            <a:gdLst/>
                            <a:ahLst/>
                            <a:cxnLst/>
                            <a:rect l="0" t="0" r="0" b="0"/>
                            <a:pathLst>
                              <a:path h="2510918">
                                <a:moveTo>
                                  <a:pt x="0" y="2510918"/>
                                </a:moveTo>
                                <a:lnTo>
                                  <a:pt x="0" y="0"/>
                                </a:lnTo>
                              </a:path>
                            </a:pathLst>
                          </a:custGeom>
                          <a:ln w="5609" cap="flat">
                            <a:round/>
                          </a:ln>
                        </wps:spPr>
                        <wps:style>
                          <a:lnRef idx="1">
                            <a:srgbClr val="FFFFFF"/>
                          </a:lnRef>
                          <a:fillRef idx="0">
                            <a:srgbClr val="000000">
                              <a:alpha val="0"/>
                            </a:srgbClr>
                          </a:fillRef>
                          <a:effectRef idx="0">
                            <a:scrgbClr r="0" g="0" b="0"/>
                          </a:effectRef>
                          <a:fontRef idx="none"/>
                        </wps:style>
                        <wps:bodyPr/>
                      </wps:wsp>
                      <wps:wsp>
                        <wps:cNvPr id="2824" name="Shape 2824"/>
                        <wps:cNvSpPr/>
                        <wps:spPr>
                          <a:xfrm>
                            <a:off x="2650189" y="2094824"/>
                            <a:ext cx="0" cy="33704"/>
                          </a:xfrm>
                          <a:custGeom>
                            <a:avLst/>
                            <a:gdLst/>
                            <a:ahLst/>
                            <a:cxnLst/>
                            <a:rect l="0" t="0" r="0" b="0"/>
                            <a:pathLst>
                              <a:path h="33704">
                                <a:moveTo>
                                  <a:pt x="0" y="33704"/>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25" name="Shape 2825"/>
                        <wps:cNvSpPr/>
                        <wps:spPr>
                          <a:xfrm>
                            <a:off x="2650189" y="2191847"/>
                            <a:ext cx="0" cy="32656"/>
                          </a:xfrm>
                          <a:custGeom>
                            <a:avLst/>
                            <a:gdLst/>
                            <a:ahLst/>
                            <a:cxnLst/>
                            <a:rect l="0" t="0" r="0" b="0"/>
                            <a:pathLst>
                              <a:path h="32656">
                                <a:moveTo>
                                  <a:pt x="0" y="0"/>
                                </a:moveTo>
                                <a:lnTo>
                                  <a:pt x="0" y="32656"/>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42970" name="Shape 42970"/>
                        <wps:cNvSpPr/>
                        <wps:spPr>
                          <a:xfrm>
                            <a:off x="2430196" y="2128528"/>
                            <a:ext cx="440038" cy="63319"/>
                          </a:xfrm>
                          <a:custGeom>
                            <a:avLst/>
                            <a:gdLst/>
                            <a:ahLst/>
                            <a:cxnLst/>
                            <a:rect l="0" t="0" r="0" b="0"/>
                            <a:pathLst>
                              <a:path w="440038" h="63319">
                                <a:moveTo>
                                  <a:pt x="0" y="0"/>
                                </a:moveTo>
                                <a:lnTo>
                                  <a:pt x="440038" y="0"/>
                                </a:lnTo>
                                <a:lnTo>
                                  <a:pt x="440038" y="63319"/>
                                </a:lnTo>
                                <a:lnTo>
                                  <a:pt x="0" y="63319"/>
                                </a:lnTo>
                                <a:lnTo>
                                  <a:pt x="0" y="0"/>
                                </a:lnTo>
                              </a:path>
                            </a:pathLst>
                          </a:custGeom>
                          <a:ln w="5609" cap="flat">
                            <a:miter lim="127000"/>
                          </a:ln>
                        </wps:spPr>
                        <wps:style>
                          <a:lnRef idx="1">
                            <a:srgbClr val="333333"/>
                          </a:lnRef>
                          <a:fillRef idx="1">
                            <a:srgbClr val="FFFFFF"/>
                          </a:fillRef>
                          <a:effectRef idx="0">
                            <a:scrgbClr r="0" g="0" b="0"/>
                          </a:effectRef>
                          <a:fontRef idx="none"/>
                        </wps:style>
                        <wps:bodyPr/>
                      </wps:wsp>
                      <wps:wsp>
                        <wps:cNvPr id="2827" name="Shape 2827"/>
                        <wps:cNvSpPr/>
                        <wps:spPr>
                          <a:xfrm>
                            <a:off x="2430196" y="2153059"/>
                            <a:ext cx="440038" cy="0"/>
                          </a:xfrm>
                          <a:custGeom>
                            <a:avLst/>
                            <a:gdLst/>
                            <a:ahLst/>
                            <a:cxnLst/>
                            <a:rect l="0" t="0" r="0" b="0"/>
                            <a:pathLst>
                              <a:path w="440038">
                                <a:moveTo>
                                  <a:pt x="0" y="0"/>
                                </a:moveTo>
                                <a:lnTo>
                                  <a:pt x="440038" y="0"/>
                                </a:lnTo>
                              </a:path>
                            </a:pathLst>
                          </a:custGeom>
                          <a:ln w="11165" cap="flat">
                            <a:miter lim="127000"/>
                          </a:ln>
                        </wps:spPr>
                        <wps:style>
                          <a:lnRef idx="1">
                            <a:srgbClr val="333333"/>
                          </a:lnRef>
                          <a:fillRef idx="0">
                            <a:srgbClr val="000000">
                              <a:alpha val="0"/>
                            </a:srgbClr>
                          </a:fillRef>
                          <a:effectRef idx="0">
                            <a:scrgbClr r="0" g="0" b="0"/>
                          </a:effectRef>
                          <a:fontRef idx="none"/>
                        </wps:style>
                        <wps:bodyPr/>
                      </wps:wsp>
                      <wps:wsp>
                        <wps:cNvPr id="2828" name="Shape 2828"/>
                        <wps:cNvSpPr/>
                        <wps:spPr>
                          <a:xfrm>
                            <a:off x="3236942" y="2055564"/>
                            <a:ext cx="0" cy="47122"/>
                          </a:xfrm>
                          <a:custGeom>
                            <a:avLst/>
                            <a:gdLst/>
                            <a:ahLst/>
                            <a:cxnLst/>
                            <a:rect l="0" t="0" r="0" b="0"/>
                            <a:pathLst>
                              <a:path h="47122">
                                <a:moveTo>
                                  <a:pt x="0" y="4712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29" name="Shape 2829"/>
                        <wps:cNvSpPr/>
                        <wps:spPr>
                          <a:xfrm>
                            <a:off x="3236942" y="2149600"/>
                            <a:ext cx="0" cy="44554"/>
                          </a:xfrm>
                          <a:custGeom>
                            <a:avLst/>
                            <a:gdLst/>
                            <a:ahLst/>
                            <a:cxnLst/>
                            <a:rect l="0" t="0" r="0" b="0"/>
                            <a:pathLst>
                              <a:path h="44554">
                                <a:moveTo>
                                  <a:pt x="0" y="0"/>
                                </a:moveTo>
                                <a:lnTo>
                                  <a:pt x="0" y="44554"/>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42971" name="Shape 42971"/>
                        <wps:cNvSpPr/>
                        <wps:spPr>
                          <a:xfrm>
                            <a:off x="3016896" y="2102687"/>
                            <a:ext cx="440091" cy="46913"/>
                          </a:xfrm>
                          <a:custGeom>
                            <a:avLst/>
                            <a:gdLst/>
                            <a:ahLst/>
                            <a:cxnLst/>
                            <a:rect l="0" t="0" r="0" b="0"/>
                            <a:pathLst>
                              <a:path w="440091" h="46913">
                                <a:moveTo>
                                  <a:pt x="0" y="0"/>
                                </a:moveTo>
                                <a:lnTo>
                                  <a:pt x="440091" y="0"/>
                                </a:lnTo>
                                <a:lnTo>
                                  <a:pt x="440091" y="46913"/>
                                </a:lnTo>
                                <a:lnTo>
                                  <a:pt x="0" y="46913"/>
                                </a:lnTo>
                                <a:lnTo>
                                  <a:pt x="0" y="0"/>
                                </a:lnTo>
                              </a:path>
                            </a:pathLst>
                          </a:custGeom>
                          <a:ln w="5609" cap="flat">
                            <a:miter lim="127000"/>
                          </a:ln>
                        </wps:spPr>
                        <wps:style>
                          <a:lnRef idx="1">
                            <a:srgbClr val="333333"/>
                          </a:lnRef>
                          <a:fillRef idx="1">
                            <a:srgbClr val="FFFFFF"/>
                          </a:fillRef>
                          <a:effectRef idx="0">
                            <a:scrgbClr r="0" g="0" b="0"/>
                          </a:effectRef>
                          <a:fontRef idx="none"/>
                        </wps:style>
                        <wps:bodyPr/>
                      </wps:wsp>
                      <wps:wsp>
                        <wps:cNvPr id="2831" name="Shape 2831"/>
                        <wps:cNvSpPr/>
                        <wps:spPr>
                          <a:xfrm>
                            <a:off x="3016896" y="2124806"/>
                            <a:ext cx="440091" cy="0"/>
                          </a:xfrm>
                          <a:custGeom>
                            <a:avLst/>
                            <a:gdLst/>
                            <a:ahLst/>
                            <a:cxnLst/>
                            <a:rect l="0" t="0" r="0" b="0"/>
                            <a:pathLst>
                              <a:path w="440091">
                                <a:moveTo>
                                  <a:pt x="0" y="0"/>
                                </a:moveTo>
                                <a:lnTo>
                                  <a:pt x="440091" y="0"/>
                                </a:lnTo>
                              </a:path>
                            </a:pathLst>
                          </a:custGeom>
                          <a:ln w="11165" cap="flat">
                            <a:miter lim="127000"/>
                          </a:ln>
                        </wps:spPr>
                        <wps:style>
                          <a:lnRef idx="1">
                            <a:srgbClr val="333333"/>
                          </a:lnRef>
                          <a:fillRef idx="0">
                            <a:srgbClr val="000000">
                              <a:alpha val="0"/>
                            </a:srgbClr>
                          </a:fillRef>
                          <a:effectRef idx="0">
                            <a:scrgbClr r="0" g="0" b="0"/>
                          </a:effectRef>
                          <a:fontRef idx="none"/>
                        </wps:style>
                        <wps:bodyPr/>
                      </wps:wsp>
                      <wps:wsp>
                        <wps:cNvPr id="2832" name="Shape 2832"/>
                        <wps:cNvSpPr/>
                        <wps:spPr>
                          <a:xfrm>
                            <a:off x="3813421" y="610697"/>
                            <a:ext cx="20495" cy="20495"/>
                          </a:xfrm>
                          <a:custGeom>
                            <a:avLst/>
                            <a:gdLst/>
                            <a:ahLst/>
                            <a:cxnLst/>
                            <a:rect l="0" t="0" r="0" b="0"/>
                            <a:pathLst>
                              <a:path w="20495" h="20495">
                                <a:moveTo>
                                  <a:pt x="10274" y="0"/>
                                </a:moveTo>
                                <a:cubicBezTo>
                                  <a:pt x="15882" y="0"/>
                                  <a:pt x="20495" y="4613"/>
                                  <a:pt x="20495" y="10273"/>
                                </a:cubicBezTo>
                                <a:cubicBezTo>
                                  <a:pt x="20495" y="15882"/>
                                  <a:pt x="15882" y="20495"/>
                                  <a:pt x="10274" y="20495"/>
                                </a:cubicBezTo>
                                <a:cubicBezTo>
                                  <a:pt x="4613" y="20495"/>
                                  <a:pt x="0" y="15882"/>
                                  <a:pt x="0" y="10273"/>
                                </a:cubicBezTo>
                                <a:cubicBezTo>
                                  <a:pt x="0" y="4613"/>
                                  <a:pt x="4613" y="0"/>
                                  <a:pt x="10274" y="0"/>
                                </a:cubicBezTo>
                                <a:close/>
                              </a:path>
                            </a:pathLst>
                          </a:custGeom>
                          <a:ln w="3722" cap="rnd">
                            <a:round/>
                          </a:ln>
                        </wps:spPr>
                        <wps:style>
                          <a:lnRef idx="1">
                            <a:srgbClr val="333333"/>
                          </a:lnRef>
                          <a:fillRef idx="1">
                            <a:srgbClr val="333333"/>
                          </a:fillRef>
                          <a:effectRef idx="0">
                            <a:scrgbClr r="0" g="0" b="0"/>
                          </a:effectRef>
                          <a:fontRef idx="none"/>
                        </wps:style>
                        <wps:bodyPr/>
                      </wps:wsp>
                      <wps:wsp>
                        <wps:cNvPr id="2833" name="Shape 2833"/>
                        <wps:cNvSpPr/>
                        <wps:spPr>
                          <a:xfrm>
                            <a:off x="3823695" y="218830"/>
                            <a:ext cx="0" cy="137856"/>
                          </a:xfrm>
                          <a:custGeom>
                            <a:avLst/>
                            <a:gdLst/>
                            <a:ahLst/>
                            <a:cxnLst/>
                            <a:rect l="0" t="0" r="0" b="0"/>
                            <a:pathLst>
                              <a:path h="137856">
                                <a:moveTo>
                                  <a:pt x="0" y="137856"/>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34" name="Shape 2834"/>
                        <wps:cNvSpPr/>
                        <wps:spPr>
                          <a:xfrm>
                            <a:off x="3823695" y="461414"/>
                            <a:ext cx="0" cy="118986"/>
                          </a:xfrm>
                          <a:custGeom>
                            <a:avLst/>
                            <a:gdLst/>
                            <a:ahLst/>
                            <a:cxnLst/>
                            <a:rect l="0" t="0" r="0" b="0"/>
                            <a:pathLst>
                              <a:path h="118986">
                                <a:moveTo>
                                  <a:pt x="0" y="0"/>
                                </a:moveTo>
                                <a:lnTo>
                                  <a:pt x="0" y="118986"/>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42972" name="Shape 42972"/>
                        <wps:cNvSpPr/>
                        <wps:spPr>
                          <a:xfrm>
                            <a:off x="3603649" y="356686"/>
                            <a:ext cx="440038" cy="104728"/>
                          </a:xfrm>
                          <a:custGeom>
                            <a:avLst/>
                            <a:gdLst/>
                            <a:ahLst/>
                            <a:cxnLst/>
                            <a:rect l="0" t="0" r="0" b="0"/>
                            <a:pathLst>
                              <a:path w="440038" h="104728">
                                <a:moveTo>
                                  <a:pt x="0" y="0"/>
                                </a:moveTo>
                                <a:lnTo>
                                  <a:pt x="440038" y="0"/>
                                </a:lnTo>
                                <a:lnTo>
                                  <a:pt x="440038" y="104728"/>
                                </a:lnTo>
                                <a:lnTo>
                                  <a:pt x="0" y="104728"/>
                                </a:lnTo>
                                <a:lnTo>
                                  <a:pt x="0" y="0"/>
                                </a:lnTo>
                              </a:path>
                            </a:pathLst>
                          </a:custGeom>
                          <a:ln w="5609" cap="flat">
                            <a:miter lim="127000"/>
                          </a:ln>
                        </wps:spPr>
                        <wps:style>
                          <a:lnRef idx="1">
                            <a:srgbClr val="333333"/>
                          </a:lnRef>
                          <a:fillRef idx="1">
                            <a:srgbClr val="FFFFFF"/>
                          </a:fillRef>
                          <a:effectRef idx="0">
                            <a:scrgbClr r="0" g="0" b="0"/>
                          </a:effectRef>
                          <a:fontRef idx="none"/>
                        </wps:style>
                        <wps:bodyPr/>
                      </wps:wsp>
                      <wps:wsp>
                        <wps:cNvPr id="2836" name="Shape 2836"/>
                        <wps:cNvSpPr/>
                        <wps:spPr>
                          <a:xfrm>
                            <a:off x="3603649" y="407426"/>
                            <a:ext cx="440038" cy="0"/>
                          </a:xfrm>
                          <a:custGeom>
                            <a:avLst/>
                            <a:gdLst/>
                            <a:ahLst/>
                            <a:cxnLst/>
                            <a:rect l="0" t="0" r="0" b="0"/>
                            <a:pathLst>
                              <a:path w="440038">
                                <a:moveTo>
                                  <a:pt x="0" y="0"/>
                                </a:moveTo>
                                <a:lnTo>
                                  <a:pt x="440038" y="0"/>
                                </a:lnTo>
                              </a:path>
                            </a:pathLst>
                          </a:custGeom>
                          <a:ln w="11165" cap="flat">
                            <a:miter lim="127000"/>
                          </a:ln>
                        </wps:spPr>
                        <wps:style>
                          <a:lnRef idx="1">
                            <a:srgbClr val="333333"/>
                          </a:lnRef>
                          <a:fillRef idx="0">
                            <a:srgbClr val="000000">
                              <a:alpha val="0"/>
                            </a:srgbClr>
                          </a:fillRef>
                          <a:effectRef idx="0">
                            <a:scrgbClr r="0" g="0" b="0"/>
                          </a:effectRef>
                          <a:fontRef idx="none"/>
                        </wps:style>
                        <wps:bodyPr/>
                      </wps:wsp>
                      <wps:wsp>
                        <wps:cNvPr id="2837" name="Rectangle 2837"/>
                        <wps:cNvSpPr/>
                        <wps:spPr>
                          <a:xfrm>
                            <a:off x="2237355" y="2478850"/>
                            <a:ext cx="46513" cy="77383"/>
                          </a:xfrm>
                          <a:prstGeom prst="rect">
                            <a:avLst/>
                          </a:prstGeom>
                          <a:ln>
                            <a:noFill/>
                          </a:ln>
                        </wps:spPr>
                        <wps:txbx>
                          <w:txbxContent>
                            <w:p w14:paraId="4F93BEF1" w14:textId="77777777" w:rsidR="00AA4235" w:rsidRDefault="00AA4235">
                              <w:pPr>
                                <w:spacing w:after="160" w:line="259" w:lineRule="auto"/>
                                <w:ind w:left="0" w:right="0" w:firstLine="0"/>
                                <w:jc w:val="left"/>
                              </w:pPr>
                              <w:r>
                                <w:rPr>
                                  <w:rFonts w:ascii="Arial" w:eastAsia="Arial" w:hAnsi="Arial" w:cs="Arial"/>
                                  <w:color w:val="4D4D4D"/>
                                  <w:sz w:val="10"/>
                                </w:rPr>
                                <w:t>0</w:t>
                              </w:r>
                            </w:p>
                          </w:txbxContent>
                        </wps:txbx>
                        <wps:bodyPr horzOverflow="overflow" vert="horz" lIns="0" tIns="0" rIns="0" bIns="0" rtlCol="0">
                          <a:noAutofit/>
                        </wps:bodyPr>
                      </wps:wsp>
                      <wps:wsp>
                        <wps:cNvPr id="2838" name="Rectangle 2838"/>
                        <wps:cNvSpPr/>
                        <wps:spPr>
                          <a:xfrm>
                            <a:off x="2202393" y="1702926"/>
                            <a:ext cx="93027" cy="77383"/>
                          </a:xfrm>
                          <a:prstGeom prst="rect">
                            <a:avLst/>
                          </a:prstGeom>
                          <a:ln>
                            <a:noFill/>
                          </a:ln>
                        </wps:spPr>
                        <wps:txbx>
                          <w:txbxContent>
                            <w:p w14:paraId="146AADBF" w14:textId="77777777" w:rsidR="00AA4235" w:rsidRDefault="00AA4235">
                              <w:pPr>
                                <w:spacing w:after="160" w:line="259" w:lineRule="auto"/>
                                <w:ind w:left="0" w:right="0" w:firstLine="0"/>
                                <w:jc w:val="left"/>
                              </w:pPr>
                              <w:r>
                                <w:rPr>
                                  <w:rFonts w:ascii="Arial" w:eastAsia="Arial" w:hAnsi="Arial" w:cs="Arial"/>
                                  <w:color w:val="4D4D4D"/>
                                  <w:sz w:val="10"/>
                                </w:rPr>
                                <w:t>10</w:t>
                              </w:r>
                            </w:p>
                          </w:txbxContent>
                        </wps:txbx>
                        <wps:bodyPr horzOverflow="overflow" vert="horz" lIns="0" tIns="0" rIns="0" bIns="0" rtlCol="0">
                          <a:noAutofit/>
                        </wps:bodyPr>
                      </wps:wsp>
                      <wps:wsp>
                        <wps:cNvPr id="2839" name="Rectangle 2839"/>
                        <wps:cNvSpPr/>
                        <wps:spPr>
                          <a:xfrm>
                            <a:off x="2202393" y="926948"/>
                            <a:ext cx="93027" cy="77383"/>
                          </a:xfrm>
                          <a:prstGeom prst="rect">
                            <a:avLst/>
                          </a:prstGeom>
                          <a:ln>
                            <a:noFill/>
                          </a:ln>
                        </wps:spPr>
                        <wps:txbx>
                          <w:txbxContent>
                            <w:p w14:paraId="7BFF1F1A" w14:textId="77777777" w:rsidR="00AA4235" w:rsidRDefault="00AA4235">
                              <w:pPr>
                                <w:spacing w:after="160" w:line="259" w:lineRule="auto"/>
                                <w:ind w:left="0" w:right="0" w:firstLine="0"/>
                                <w:jc w:val="left"/>
                              </w:pPr>
                              <w:r>
                                <w:rPr>
                                  <w:rFonts w:ascii="Arial" w:eastAsia="Arial" w:hAnsi="Arial" w:cs="Arial"/>
                                  <w:color w:val="4D4D4D"/>
                                  <w:sz w:val="10"/>
                                </w:rPr>
                                <w:t>20</w:t>
                              </w:r>
                            </w:p>
                          </w:txbxContent>
                        </wps:txbx>
                        <wps:bodyPr horzOverflow="overflow" vert="horz" lIns="0" tIns="0" rIns="0" bIns="0" rtlCol="0">
                          <a:noAutofit/>
                        </wps:bodyPr>
                      </wps:wsp>
                      <wps:wsp>
                        <wps:cNvPr id="2840" name="Rectangle 2840"/>
                        <wps:cNvSpPr/>
                        <wps:spPr>
                          <a:xfrm>
                            <a:off x="2202393" y="151024"/>
                            <a:ext cx="93027" cy="77383"/>
                          </a:xfrm>
                          <a:prstGeom prst="rect">
                            <a:avLst/>
                          </a:prstGeom>
                          <a:ln>
                            <a:noFill/>
                          </a:ln>
                        </wps:spPr>
                        <wps:txbx>
                          <w:txbxContent>
                            <w:p w14:paraId="49DDAA04" w14:textId="77777777" w:rsidR="00AA4235" w:rsidRDefault="00AA4235">
                              <w:pPr>
                                <w:spacing w:after="160" w:line="259" w:lineRule="auto"/>
                                <w:ind w:left="0" w:right="0" w:firstLine="0"/>
                                <w:jc w:val="left"/>
                              </w:pPr>
                              <w:r>
                                <w:rPr>
                                  <w:rFonts w:ascii="Arial" w:eastAsia="Arial" w:hAnsi="Arial" w:cs="Arial"/>
                                  <w:color w:val="4D4D4D"/>
                                  <w:sz w:val="10"/>
                                </w:rPr>
                                <w:t>30</w:t>
                              </w:r>
                            </w:p>
                          </w:txbxContent>
                        </wps:txbx>
                        <wps:bodyPr horzOverflow="overflow" vert="horz" lIns="0" tIns="0" rIns="0" bIns="0" rtlCol="0">
                          <a:noAutofit/>
                        </wps:bodyPr>
                      </wps:wsp>
                      <wps:wsp>
                        <wps:cNvPr id="2841" name="Shape 2841"/>
                        <wps:cNvSpPr/>
                        <wps:spPr>
                          <a:xfrm>
                            <a:off x="2283796" y="2501473"/>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42" name="Shape 2842"/>
                        <wps:cNvSpPr/>
                        <wps:spPr>
                          <a:xfrm>
                            <a:off x="2283796" y="1725496"/>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43" name="Shape 2843"/>
                        <wps:cNvSpPr/>
                        <wps:spPr>
                          <a:xfrm>
                            <a:off x="2283796" y="949519"/>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44" name="Shape 2844"/>
                        <wps:cNvSpPr/>
                        <wps:spPr>
                          <a:xfrm>
                            <a:off x="2283796" y="173594"/>
                            <a:ext cx="14362" cy="0"/>
                          </a:xfrm>
                          <a:custGeom>
                            <a:avLst/>
                            <a:gdLst/>
                            <a:ahLst/>
                            <a:cxnLst/>
                            <a:rect l="0" t="0" r="0" b="0"/>
                            <a:pathLst>
                              <a:path w="14362">
                                <a:moveTo>
                                  <a:pt x="0" y="0"/>
                                </a:moveTo>
                                <a:lnTo>
                                  <a:pt x="14362"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45" name="Shape 2845"/>
                        <wps:cNvSpPr/>
                        <wps:spPr>
                          <a:xfrm>
                            <a:off x="2650189" y="2615584"/>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46" name="Shape 2846"/>
                        <wps:cNvSpPr/>
                        <wps:spPr>
                          <a:xfrm>
                            <a:off x="3236942" y="2615584"/>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47" name="Shape 2847"/>
                        <wps:cNvSpPr/>
                        <wps:spPr>
                          <a:xfrm>
                            <a:off x="3823695" y="2615584"/>
                            <a:ext cx="0" cy="14362"/>
                          </a:xfrm>
                          <a:custGeom>
                            <a:avLst/>
                            <a:gdLst/>
                            <a:ahLst/>
                            <a:cxnLst/>
                            <a:rect l="0" t="0" r="0" b="0"/>
                            <a:pathLst>
                              <a:path h="14362">
                                <a:moveTo>
                                  <a:pt x="0" y="14362"/>
                                </a:moveTo>
                                <a:lnTo>
                                  <a:pt x="0" y="0"/>
                                </a:lnTo>
                              </a:path>
                            </a:pathLst>
                          </a:custGeom>
                          <a:ln w="5609" cap="flat">
                            <a:round/>
                          </a:ln>
                        </wps:spPr>
                        <wps:style>
                          <a:lnRef idx="1">
                            <a:srgbClr val="333333"/>
                          </a:lnRef>
                          <a:fillRef idx="0">
                            <a:srgbClr val="000000">
                              <a:alpha val="0"/>
                            </a:srgbClr>
                          </a:fillRef>
                          <a:effectRef idx="0">
                            <a:scrgbClr r="0" g="0" b="0"/>
                          </a:effectRef>
                          <a:fontRef idx="none"/>
                        </wps:style>
                        <wps:bodyPr/>
                      </wps:wsp>
                      <wps:wsp>
                        <wps:cNvPr id="2848" name="Rectangle 2848"/>
                        <wps:cNvSpPr/>
                        <wps:spPr>
                          <a:xfrm>
                            <a:off x="2583830" y="2641447"/>
                            <a:ext cx="176600" cy="77383"/>
                          </a:xfrm>
                          <a:prstGeom prst="rect">
                            <a:avLst/>
                          </a:prstGeom>
                          <a:ln>
                            <a:noFill/>
                          </a:ln>
                        </wps:spPr>
                        <wps:txbx>
                          <w:txbxContent>
                            <w:p w14:paraId="68BBF9E0" w14:textId="77777777" w:rsidR="00AA4235" w:rsidRDefault="00AA4235">
                              <w:pPr>
                                <w:spacing w:after="160" w:line="259" w:lineRule="auto"/>
                                <w:ind w:left="0" w:right="0" w:firstLine="0"/>
                                <w:jc w:val="left"/>
                              </w:pPr>
                              <w:r>
                                <w:rPr>
                                  <w:rFonts w:ascii="Arial" w:eastAsia="Arial" w:hAnsi="Arial" w:cs="Arial"/>
                                  <w:color w:val="4D4D4D"/>
                                  <w:sz w:val="10"/>
                                </w:rPr>
                                <w:t>MNL</w:t>
                              </w:r>
                            </w:p>
                          </w:txbxContent>
                        </wps:txbx>
                        <wps:bodyPr horzOverflow="overflow" vert="horz" lIns="0" tIns="0" rIns="0" bIns="0" rtlCol="0">
                          <a:noAutofit/>
                        </wps:bodyPr>
                      </wps:wsp>
                      <wps:wsp>
                        <wps:cNvPr id="2849" name="Rectangle 2849"/>
                        <wps:cNvSpPr/>
                        <wps:spPr>
                          <a:xfrm>
                            <a:off x="3152289" y="2641447"/>
                            <a:ext cx="225205" cy="77383"/>
                          </a:xfrm>
                          <a:prstGeom prst="rect">
                            <a:avLst/>
                          </a:prstGeom>
                          <a:ln>
                            <a:noFill/>
                          </a:ln>
                        </wps:spPr>
                        <wps:txbx>
                          <w:txbxContent>
                            <w:p w14:paraId="29BDBE74" w14:textId="77777777" w:rsidR="00AA4235" w:rsidRDefault="00AA4235">
                              <w:pPr>
                                <w:spacing w:after="160" w:line="259" w:lineRule="auto"/>
                                <w:ind w:left="0" w:right="0" w:firstLine="0"/>
                                <w:jc w:val="left"/>
                              </w:pPr>
                              <w:r>
                                <w:rPr>
                                  <w:rFonts w:ascii="Arial" w:eastAsia="Arial" w:hAnsi="Arial" w:cs="Arial"/>
                                  <w:color w:val="4D4D4D"/>
                                  <w:sz w:val="10"/>
                                </w:rPr>
                                <w:t>CART</w:t>
                              </w:r>
                            </w:p>
                          </w:txbxContent>
                        </wps:txbx>
                        <wps:bodyPr horzOverflow="overflow" vert="horz" lIns="0" tIns="0" rIns="0" bIns="0" rtlCol="0">
                          <a:noAutofit/>
                        </wps:bodyPr>
                      </wps:wsp>
                      <wps:wsp>
                        <wps:cNvPr id="2850" name="Rectangle 2850"/>
                        <wps:cNvSpPr/>
                        <wps:spPr>
                          <a:xfrm>
                            <a:off x="3664715" y="2641447"/>
                            <a:ext cx="422886" cy="77383"/>
                          </a:xfrm>
                          <a:prstGeom prst="rect">
                            <a:avLst/>
                          </a:prstGeom>
                          <a:ln>
                            <a:noFill/>
                          </a:ln>
                        </wps:spPr>
                        <wps:txbx>
                          <w:txbxContent>
                            <w:p w14:paraId="0D783FA5" w14:textId="77777777" w:rsidR="00AA4235" w:rsidRDefault="00AA4235">
                              <w:pPr>
                                <w:spacing w:after="160" w:line="259" w:lineRule="auto"/>
                                <w:ind w:left="0" w:right="0" w:firstLine="0"/>
                                <w:jc w:val="left"/>
                              </w:pPr>
                              <w:r>
                                <w:rPr>
                                  <w:rFonts w:ascii="Arial" w:eastAsia="Arial" w:hAnsi="Arial" w:cs="Arial"/>
                                  <w:color w:val="4D4D4D"/>
                                  <w:sz w:val="10"/>
                                </w:rPr>
                                <w:t>MOSTLY.AI</w:t>
                              </w:r>
                            </w:p>
                          </w:txbxContent>
                        </wps:txbx>
                        <wps:bodyPr horzOverflow="overflow" vert="horz" lIns="0" tIns="0" rIns="0" bIns="0" rtlCol="0">
                          <a:noAutofit/>
                        </wps:bodyPr>
                      </wps:wsp>
                      <wps:wsp>
                        <wps:cNvPr id="2851" name="Rectangle 2851"/>
                        <wps:cNvSpPr/>
                        <wps:spPr>
                          <a:xfrm>
                            <a:off x="3051439" y="2718688"/>
                            <a:ext cx="493472" cy="96728"/>
                          </a:xfrm>
                          <a:prstGeom prst="rect">
                            <a:avLst/>
                          </a:prstGeom>
                          <a:ln>
                            <a:noFill/>
                          </a:ln>
                        </wps:spPr>
                        <wps:txbx>
                          <w:txbxContent>
                            <w:p w14:paraId="63428E59" w14:textId="77777777" w:rsidR="00AA4235" w:rsidRDefault="00AA4235">
                              <w:pPr>
                                <w:spacing w:after="160" w:line="259" w:lineRule="auto"/>
                                <w:ind w:left="0" w:right="0" w:firstLine="0"/>
                                <w:jc w:val="left"/>
                              </w:pPr>
                              <w:r>
                                <w:rPr>
                                  <w:rFonts w:ascii="Arial" w:eastAsia="Arial" w:hAnsi="Arial" w:cs="Arial"/>
                                  <w:b/>
                                  <w:sz w:val="12"/>
                                </w:rPr>
                                <w:t>Data Type</w:t>
                              </w:r>
                            </w:p>
                          </w:txbxContent>
                        </wps:txbx>
                        <wps:bodyPr horzOverflow="overflow" vert="horz" lIns="0" tIns="0" rIns="0" bIns="0" rtlCol="0">
                          <a:noAutofit/>
                        </wps:bodyPr>
                      </wps:wsp>
                      <wps:wsp>
                        <wps:cNvPr id="2852" name="Rectangle 2852"/>
                        <wps:cNvSpPr/>
                        <wps:spPr>
                          <a:xfrm rot="-5399999">
                            <a:off x="1874452" y="1239709"/>
                            <a:ext cx="580998" cy="96728"/>
                          </a:xfrm>
                          <a:prstGeom prst="rect">
                            <a:avLst/>
                          </a:prstGeom>
                          <a:ln>
                            <a:noFill/>
                          </a:ln>
                        </wps:spPr>
                        <wps:txbx>
                          <w:txbxContent>
                            <w:p w14:paraId="5E15B1E4" w14:textId="77777777" w:rsidR="00AA4235" w:rsidRDefault="00AA4235">
                              <w:pPr>
                                <w:spacing w:after="160" w:line="259" w:lineRule="auto"/>
                                <w:ind w:left="0" w:right="0" w:firstLine="0"/>
                                <w:jc w:val="left"/>
                              </w:pPr>
                              <w:r>
                                <w:rPr>
                                  <w:rFonts w:ascii="Arial" w:eastAsia="Arial" w:hAnsi="Arial" w:cs="Arial"/>
                                  <w:b/>
                                  <w:sz w:val="12"/>
                                </w:rPr>
                                <w:t>pMSE Ratio</w:t>
                              </w:r>
                            </w:p>
                          </w:txbxContent>
                        </wps:txbx>
                        <wps:bodyPr horzOverflow="overflow" vert="horz" lIns="0" tIns="0" rIns="0" bIns="0" rtlCol="0">
                          <a:noAutofit/>
                        </wps:bodyPr>
                      </wps:wsp>
                      <wps:wsp>
                        <wps:cNvPr id="2853" name="Rectangle 2853"/>
                        <wps:cNvSpPr/>
                        <wps:spPr>
                          <a:xfrm>
                            <a:off x="2298158" y="0"/>
                            <a:ext cx="842929" cy="103178"/>
                          </a:xfrm>
                          <a:prstGeom prst="rect">
                            <a:avLst/>
                          </a:prstGeom>
                          <a:ln>
                            <a:noFill/>
                          </a:ln>
                        </wps:spPr>
                        <wps:txbx>
                          <w:txbxContent>
                            <w:p w14:paraId="6B19F5AA" w14:textId="77777777" w:rsidR="00AA4235" w:rsidRDefault="00AA4235">
                              <w:pPr>
                                <w:spacing w:after="160" w:line="259" w:lineRule="auto"/>
                                <w:ind w:left="0" w:right="0" w:firstLine="0"/>
                                <w:jc w:val="left"/>
                              </w:pPr>
                              <w:r>
                                <w:rPr>
                                  <w:rFonts w:ascii="Arial" w:eastAsia="Arial" w:hAnsi="Arial" w:cs="Arial"/>
                                  <w:b/>
                                  <w:sz w:val="13"/>
                                </w:rPr>
                                <w:t>CPS ASEC Data</w:t>
                              </w:r>
                            </w:p>
                          </w:txbxContent>
                        </wps:txbx>
                        <wps:bodyPr horzOverflow="overflow" vert="horz" lIns="0" tIns="0" rIns="0" bIns="0" rtlCol="0">
                          <a:noAutofit/>
                        </wps:bodyPr>
                      </wps:wsp>
                    </wpg:wgp>
                  </a:graphicData>
                </a:graphic>
              </wp:inline>
            </w:drawing>
          </mc:Choice>
          <mc:Fallback>
            <w:pict>
              <v:group w14:anchorId="63D31A74" id="Group 35893" o:spid="_x0000_s1179" style="width:328.8pt;height:219.8pt;mso-position-horizontal-relative:char;mso-position-vertical-relative:line" coordsize="41757,27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">
                <v:shape id="Shape 42965" o:spid="_x0000_s1180" style="position:absolute;left:2004;top:1046;width:18587;height:25109;visibility:visible;mso-wrap-style:square;v-text-anchor:top" coordsize="1858697,251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" path="m,l1858697,r,2510918l,2510918,,e" fillcolor="#ebebeb" stroked="f" strokeweight="0">
                  <v:stroke endcap="round"/>
                  <v:path arrowok="t" textboxrect="0,0,1858697,2510918"/>
                </v:shape>
                <v:shape id="Shape 2766" o:spid="_x0000_s1181" style="position:absolute;left:2004;top:22345;width:18587;height:0;visibility:visible;mso-wrap-style:square;v-text-anchor:top" coordsize="1858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" path="m,l1858697,e" filled="f" strokecolor="white" strokeweight=".07717mm">
                  <v:path arrowok="t" textboxrect="0,0,1858697,0"/>
                </v:shape>
                <v:shape id="Shape 2767" o:spid="_x0000_s1182" style="position:absolute;left:2004;top:17007;width:18587;height:0;visibility:visible;mso-wrap-style:square;v-text-anchor:top" coordsize="1858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" path="m,l1858697,e" filled="f" strokecolor="white" strokeweight=".07717mm">
                  <v:path arrowok="t" textboxrect="0,0,1858697,0"/>
                </v:shape>
                <v:shape id="Shape 2768" o:spid="_x0000_s1183" style="position:absolute;left:2004;top:11668;width:18587;height:0;visibility:visible;mso-wrap-style:square;v-text-anchor:top" coordsize="1858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" path="m,l1858697,e" filled="f" strokecolor="white" strokeweight=".07717mm">
                  <v:path arrowok="t" textboxrect="0,0,1858697,0"/>
                </v:shape>
                <v:shape id="Shape 2769" o:spid="_x0000_s1184" style="position:absolute;left:2004;top:6330;width:18587;height:0;visibility:visible;mso-wrap-style:square;v-text-anchor:top" coordsize="1858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" path="m,l1858697,e" filled="f" strokecolor="white" strokeweight=".07717mm">
                  <v:path arrowok="t" textboxrect="0,0,1858697,0"/>
                </v:shape>
                <v:shape id="Shape 2770" o:spid="_x0000_s1185" style="position:absolute;left:2004;top:25014;width:18587;height:0;visibility:visible;mso-wrap-style:square;v-text-anchor:top" coordsize="1858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" path="m,l1858697,e" filled="f" strokecolor="white" strokeweight=".15581mm">
                  <v:path arrowok="t" textboxrect="0,0,1858697,0"/>
                </v:shape>
                <v:shape id="Shape 2771" o:spid="_x0000_s1186" style="position:absolute;left:2004;top:19676;width:18587;height:0;visibility:visible;mso-wrap-style:square;v-text-anchor:top" coordsize="1858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" path="m,l1858697,e" filled="f" strokecolor="white" strokeweight=".15581mm">
                  <v:path arrowok="t" textboxrect="0,0,1858697,0"/>
                </v:shape>
                <v:shape id="Shape 2772" o:spid="_x0000_s1187" style="position:absolute;left:2004;top:14337;width:18587;height:0;visibility:visible;mso-wrap-style:square;v-text-anchor:top" coordsize="1858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" path="m,l1858697,e" filled="f" strokecolor="white" strokeweight=".15581mm">
                  <v:path arrowok="t" textboxrect="0,0,1858697,0"/>
                </v:shape>
                <v:shape id="Shape 2773" o:spid="_x0000_s1188" style="position:absolute;left:2004;top:8999;width:18587;height:0;visibility:visible;mso-wrap-style:square;v-text-anchor:top" coordsize="1858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" path="m,l1858697,e" filled="f" strokecolor="white" strokeweight=".15581mm">
                  <v:path arrowok="t" textboxrect="0,0,1858697,0"/>
                </v:shape>
                <v:shape id="Shape 2774" o:spid="_x0000_s1189" style="position:absolute;left:2004;top:3661;width:18587;height:0;visibility:visible;mso-wrap-style:square;v-text-anchor:top" coordsize="1858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" path="m,l1858697,e" filled="f" strokecolor="white" strokeweight=".15581mm">
                  <v:path arrowok="t" textboxrect="0,0,1858697,0"/>
                </v:shape>
                <v:shape id="Shape 2775" o:spid="_x0000_s1190" style="position:absolute;left:5489;top:1046;width:0;height:25109;visibility:visible;mso-wrap-style:square;v-text-anchor:top" coordsize="0,251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" path="m,2510918l,e" filled="f" strokecolor="white" strokeweight=".15581mm">
                  <v:path arrowok="t" textboxrect="0,0,0,2510918"/>
                </v:shape>
                <v:shape id="Shape 2776" o:spid="_x0000_s1191" style="position:absolute;left:11297;top:1046;width:0;height:25109;visibility:visible;mso-wrap-style:square;v-text-anchor:top" coordsize="0,251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" path="m,2510918l,e" filled="f" strokecolor="white" strokeweight=".15581mm">
                  <v:path arrowok="t" textboxrect="0,0,0,2510918"/>
                </v:shape>
                <v:shape id="Shape 2777" o:spid="_x0000_s1192" style="position:absolute;left:17106;top:1046;width:0;height:25109;visibility:visible;mso-wrap-style:square;v-text-anchor:top" coordsize="0,251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" path="m,2510918l,e" filled="f" strokecolor="white" strokeweight=".15581mm">
                  <v:path arrowok="t" textboxrect="0,0,0,2510918"/>
                </v:shape>
                <v:shape id="Shape 2778" o:spid="_x0000_s1193" style="position:absolute;left:5386;top:9173;width:205;height:205;visibility:visible;mso-wrap-style:square;v-text-anchor:top" coordsize="20495,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" path="m10274,v5608,,10221,4613,10221,10221c20495,15882,15882,20495,10274,20495,4613,20495,,15882,,10221,,4613,4613,,10274,xe" fillcolor="#333" strokecolor="#333" strokeweight=".1034mm">
                  <v:stroke endcap="round"/>
                  <v:path arrowok="t" textboxrect="0,0,20495,20495"/>
                </v:shape>
                <v:shape id="Shape 2779" o:spid="_x0000_s1194" style="position:absolute;left:5489;top:11700;width:0;height:1786;visibility:visible;mso-wrap-style:square;v-text-anchor:top" coordsize="0,17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" path="m,178584l,e" filled="f" strokecolor="#333" strokeweight=".15581mm">
                  <v:path arrowok="t" textboxrect="0,0,0,178584"/>
                </v:shape>
                <v:shape id="Shape 2780" o:spid="_x0000_s1195" style="position:absolute;left:5489;top:15614;width:0;height:2781;visibility:visible;mso-wrap-style:square;v-text-anchor:top" coordsize="0,278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" path="m,l,278071e" filled="f" strokecolor="#333" strokeweight=".15581mm">
                  <v:path arrowok="t" textboxrect="0,0,0,278071"/>
                </v:shape>
                <v:shape id="Shape 42966" o:spid="_x0000_s1196" style="position:absolute;left:3311;top:13486;width:4356;height:2128;visibility:visible;mso-wrap-style:square;v-text-anchor:top" coordsize="435635,21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" path="m,l435635,r,212812l,212812,,e" strokecolor="#333" strokeweight=".15581mm">
                  <v:stroke miterlimit="83231f" joinstyle="miter"/>
                  <v:path arrowok="t" textboxrect="0,0,435635,212812"/>
                </v:shape>
                <v:shape id="Shape 2782" o:spid="_x0000_s1197" style="position:absolute;left:3311;top:14493;width:4356;height:0;visibility:visible;mso-wrap-style:square;v-text-anchor:top" coordsize="4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" path="m,l435635,e" filled="f" strokecolor="#333" strokeweight=".31014mm">
                  <v:stroke miterlimit="83231f" joinstyle="miter"/>
                  <v:path arrowok="t" textboxrect="0,0,435635,0"/>
                </v:shape>
                <v:shape id="Shape 2783" o:spid="_x0000_s1198" style="position:absolute;left:11195;top:17195;width:205;height:205;visibility:visible;mso-wrap-style:square;v-text-anchor:top" coordsize="20495,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" path="m10221,v5661,,10274,4613,10274,10221c20495,15882,15882,20495,10221,20495,4613,20495,,15882,,10221,,4613,4613,,10221,xe" fillcolor="#333" strokecolor="#333" strokeweight=".1034mm">
                  <v:stroke endcap="round"/>
                  <v:path arrowok="t" textboxrect="0,0,20495,20495"/>
                </v:shape>
                <v:shape id="Shape 2784" o:spid="_x0000_s1199" style="position:absolute;left:11297;top:11135;width:0;height:1709;visibility:visible;mso-wrap-style:square;v-text-anchor:top" coordsize="0,17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" path="m,170879l,e" filled="f" strokecolor="#333" strokeweight=".15581mm">
                  <v:path arrowok="t" textboxrect="0,0,0,170879"/>
                </v:shape>
                <v:shape id="Shape 2785" o:spid="_x0000_s1200" style="position:absolute;left:11297;top:14442;width:0;height:1994;visibility:visible;mso-wrap-style:square;v-text-anchor:top" coordsize="0,199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" path="m,l,199341e" filled="f" strokecolor="#333" strokeweight=".15581mm">
                  <v:path arrowok="t" textboxrect="0,0,0,199341"/>
                </v:shape>
                <v:shape id="Shape 42967" o:spid="_x0000_s1201" style="position:absolute;left:9119;top:12844;width:4357;height:1598;visibility:visible;mso-wrap-style:square;v-text-anchor:top" coordsize="435635,15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" path="m,l435635,r,159871l,159871,,e" strokecolor="#333" strokeweight=".15581mm">
                  <v:stroke miterlimit="83231f" joinstyle="miter"/>
                  <v:path arrowok="t" textboxrect="0,0,435635,159871"/>
                </v:shape>
                <v:shape id="Shape 2787" o:spid="_x0000_s1202" style="position:absolute;left:9119;top:13887;width:4357;height:0;visibility:visible;mso-wrap-style:square;v-text-anchor:top" coordsize="4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" path="m,l435635,e" filled="f" strokecolor="#333" strokeweight=".31014mm">
                  <v:stroke miterlimit="83231f" joinstyle="miter"/>
                  <v:path arrowok="t" textboxrect="0,0,435635,0"/>
                </v:shape>
                <v:shape id="Shape 2788" o:spid="_x0000_s1203" style="position:absolute;left:17003;top:2085;width:205;height:205;visibility:visible;mso-wrap-style:square;v-text-anchor:top" coordsize="20495,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" path="m10221,v5661,,10274,4613,10274,10274c20495,15882,15882,20495,10221,20495,4613,20495,,15882,,10274,,4613,4613,,10221,xe" fillcolor="#333" strokecolor="#333" strokeweight=".1034mm">
                  <v:stroke endcap="round"/>
                  <v:path arrowok="t" textboxrect="0,0,20495,20495"/>
                </v:shape>
                <v:shape id="Shape 2789" o:spid="_x0000_s1204" style="position:absolute;left:17106;top:7664;width:0;height:980;visibility:visible;mso-wrap-style:square;v-text-anchor:top" coordsize="0,9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" path="m,98019l,e" filled="f" strokecolor="#333" strokeweight=".15581mm">
                  <v:path arrowok="t" textboxrect="0,0,0,98019"/>
                </v:shape>
                <v:shape id="Shape 2790" o:spid="_x0000_s1205" style="position:absolute;left:17106;top:10799;width:0;height:2651;visibility:visible;mso-wrap-style:square;v-text-anchor:top" coordsize="0,265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" path="m,l,265124e" filled="f" strokecolor="#333" strokeweight=".15581mm">
                  <v:path arrowok="t" textboxrect="0,0,0,265124"/>
                </v:shape>
                <v:shape id="Shape 42968" o:spid="_x0000_s1206" style="position:absolute;left:14928;top:8644;width:4356;height:2155;visibility:visible;mso-wrap-style:square;v-text-anchor:top" coordsize="435635,21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" path="m,l435635,r,215485l,215485,,e" strokecolor="#333" strokeweight=".15581mm">
                  <v:stroke miterlimit="83231f" joinstyle="miter"/>
                  <v:path arrowok="t" textboxrect="0,0,435635,215485"/>
                </v:shape>
                <v:shape id="Shape 2792" o:spid="_x0000_s1207" style="position:absolute;left:14928;top:10312;width:4356;height:0;visibility:visible;mso-wrap-style:square;v-text-anchor:top" coordsize="4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" path="m,l435635,e" filled="f" strokecolor="#333" strokeweight=".31014mm">
                  <v:stroke miterlimit="83231f" joinstyle="miter"/>
                  <v:path arrowok="t" textboxrect="0,0,435635,0"/>
                </v:shape>
                <v:rect id="Rectangle 2793" o:spid="_x0000_s1208" style="position:absolute;left:871;top:24788;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NxgAAAN0AAAAPAAAAZHJzL2Rvd25yZXYueG1sRI9Ba8JA&#10;FITvgv9heQVvuqlC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CLMRDcYAAADdAAAA&#10;DwAAAAAAAAAAAAAAAAAHAgAAZHJzL2Rvd25yZXYueG1sUEsFBgAAAAADAAMAtwAAAPoCAAAAAA==&#10;" filled="f" stroked="f">
                  <v:textbox inset="0,0,0,0">
                    <w:txbxContent>
                      <w:p w14:paraId="6EFF09D3" w14:textId="77777777" w:rsidR="00AA4235" w:rsidRDefault="00AA4235">
                        <w:pPr>
                          <w:spacing w:after="160" w:line="259" w:lineRule="auto"/>
                          <w:ind w:left="0" w:right="0" w:firstLine="0"/>
                          <w:jc w:val="left"/>
                        </w:pPr>
                        <w:r>
                          <w:rPr>
                            <w:rFonts w:ascii="Arial" w:eastAsia="Arial" w:hAnsi="Arial" w:cs="Arial"/>
                            <w:color w:val="4D4D4D"/>
                            <w:sz w:val="10"/>
                          </w:rPr>
                          <w:t>0.0</w:t>
                        </w:r>
                      </w:p>
                    </w:txbxContent>
                  </v:textbox>
                </v:rect>
                <v:rect id="Rectangle 2794" o:spid="_x0000_s1209" style="position:absolute;left:871;top:19450;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filled="f" stroked="f">
                  <v:textbox inset="0,0,0,0">
                    <w:txbxContent>
                      <w:p w14:paraId="40BA1A4E" w14:textId="77777777" w:rsidR="00AA4235" w:rsidRDefault="00AA4235">
                        <w:pPr>
                          <w:spacing w:after="160" w:line="259" w:lineRule="auto"/>
                          <w:ind w:left="0" w:right="0" w:firstLine="0"/>
                          <w:jc w:val="left"/>
                        </w:pPr>
                        <w:r>
                          <w:rPr>
                            <w:rFonts w:ascii="Arial" w:eastAsia="Arial" w:hAnsi="Arial" w:cs="Arial"/>
                            <w:color w:val="4D4D4D"/>
                            <w:sz w:val="10"/>
                          </w:rPr>
                          <w:t>0.5</w:t>
                        </w:r>
                      </w:p>
                    </w:txbxContent>
                  </v:textbox>
                </v:rect>
                <v:rect id="Rectangle 2795" o:spid="_x0000_s1210" style="position:absolute;left:871;top:14112;width:1163;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filled="f" stroked="f">
                  <v:textbox inset="0,0,0,0">
                    <w:txbxContent>
                      <w:p w14:paraId="35C430C5" w14:textId="77777777" w:rsidR="00AA4235" w:rsidRDefault="00AA4235">
                        <w:pPr>
                          <w:spacing w:after="160" w:line="259" w:lineRule="auto"/>
                          <w:ind w:left="0" w:right="0" w:firstLine="0"/>
                          <w:jc w:val="left"/>
                        </w:pPr>
                        <w:r>
                          <w:rPr>
                            <w:rFonts w:ascii="Arial" w:eastAsia="Arial" w:hAnsi="Arial" w:cs="Arial"/>
                            <w:color w:val="4D4D4D"/>
                            <w:sz w:val="10"/>
                          </w:rPr>
                          <w:t>1.0</w:t>
                        </w:r>
                      </w:p>
                    </w:txbxContent>
                  </v:textbox>
                </v:rect>
                <v:rect id="Rectangle 2796" o:spid="_x0000_s1211" style="position:absolute;left:871;top:8774;width:1163;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" filled="f" stroked="f">
                  <v:textbox inset="0,0,0,0">
                    <w:txbxContent>
                      <w:p w14:paraId="2006921F" w14:textId="77777777" w:rsidR="00AA4235" w:rsidRDefault="00AA4235">
                        <w:pPr>
                          <w:spacing w:after="160" w:line="259" w:lineRule="auto"/>
                          <w:ind w:left="0" w:right="0" w:firstLine="0"/>
                          <w:jc w:val="left"/>
                        </w:pPr>
                        <w:r>
                          <w:rPr>
                            <w:rFonts w:ascii="Arial" w:eastAsia="Arial" w:hAnsi="Arial" w:cs="Arial"/>
                            <w:color w:val="4D4D4D"/>
                            <w:sz w:val="10"/>
                          </w:rPr>
                          <w:t>1.5</w:t>
                        </w:r>
                      </w:p>
                    </w:txbxContent>
                  </v:textbox>
                </v:rect>
                <v:rect id="Rectangle 2797" o:spid="_x0000_s1212" style="position:absolute;left:871;top:3436;width:1163;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Bc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" filled="f" stroked="f">
                  <v:textbox inset="0,0,0,0">
                    <w:txbxContent>
                      <w:p w14:paraId="74303386" w14:textId="77777777" w:rsidR="00AA4235" w:rsidRDefault="00AA4235">
                        <w:pPr>
                          <w:spacing w:after="160" w:line="259" w:lineRule="auto"/>
                          <w:ind w:left="0" w:right="0" w:firstLine="0"/>
                          <w:jc w:val="left"/>
                        </w:pPr>
                        <w:r>
                          <w:rPr>
                            <w:rFonts w:ascii="Arial" w:eastAsia="Arial" w:hAnsi="Arial" w:cs="Arial"/>
                            <w:color w:val="4D4D4D"/>
                            <w:sz w:val="10"/>
                          </w:rPr>
                          <w:t>2.0</w:t>
                        </w:r>
                      </w:p>
                    </w:txbxContent>
                  </v:textbox>
                </v:rect>
                <v:shape id="Shape 2798" o:spid="_x0000_s1213" style="position:absolute;left:1860;top:25014;width:144;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" path="m,l14362,e" filled="f" strokecolor="#333" strokeweight=".15581mm">
                  <v:path arrowok="t" textboxrect="0,0,14362,0"/>
                </v:shape>
                <v:shape id="Shape 2799" o:spid="_x0000_s1214" style="position:absolute;left:1860;top:19676;width:144;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" path="m,l14362,e" filled="f" strokecolor="#333" strokeweight=".15581mm">
                  <v:path arrowok="t" textboxrect="0,0,14362,0"/>
                </v:shape>
                <v:shape id="Shape 2800" o:spid="_x0000_s1215" style="position:absolute;left:1860;top:14337;width:144;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" path="m,l14362,e" filled="f" strokecolor="#333" strokeweight=".15581mm">
                  <v:path arrowok="t" textboxrect="0,0,14362,0"/>
                </v:shape>
                <v:shape id="Shape 2801" o:spid="_x0000_s1216" style="position:absolute;left:1860;top:8999;width:144;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" path="m,l14362,e" filled="f" strokecolor="#333" strokeweight=".15581mm">
                  <v:path arrowok="t" textboxrect="0,0,14362,0"/>
                </v:shape>
                <v:shape id="Shape 2802" o:spid="_x0000_s1217" style="position:absolute;left:1860;top:3661;width:144;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" path="m,l14362,e" filled="f" strokecolor="#333" strokeweight=".15581mm">
                  <v:path arrowok="t" textboxrect="0,0,14362,0"/>
                </v:shape>
                <v:shape id="Shape 2803" o:spid="_x0000_s1218" style="position:absolute;left:5489;top:26155;width:0;height:144;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" path="m,14362l,e" filled="f" strokecolor="#333" strokeweight=".15581mm">
                  <v:path arrowok="t" textboxrect="0,0,0,14362"/>
                </v:shape>
                <v:shape id="Shape 2804" o:spid="_x0000_s1219" style="position:absolute;left:11297;top:26155;width:0;height:144;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" path="m,14362l,e" filled="f" strokecolor="#333" strokeweight=".15581mm">
                  <v:path arrowok="t" textboxrect="0,0,0,14362"/>
                </v:shape>
                <v:shape id="Shape 2805" o:spid="_x0000_s1220" style="position:absolute;left:17106;top:26155;width:0;height:144;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" path="m,14362l,e" filled="f" strokecolor="#333" strokeweight=".15581mm">
                  <v:path arrowok="t" textboxrect="0,0,0,14362"/>
                </v:shape>
                <v:rect id="Rectangle 2806" o:spid="_x0000_s1221" style="position:absolute;left:4825;top:26414;width:1766;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38658468" w14:textId="77777777" w:rsidR="00AA4235" w:rsidRDefault="00AA4235">
                        <w:pPr>
                          <w:spacing w:after="160" w:line="259" w:lineRule="auto"/>
                          <w:ind w:left="0" w:right="0" w:firstLine="0"/>
                          <w:jc w:val="left"/>
                        </w:pPr>
                        <w:r>
                          <w:rPr>
                            <w:rFonts w:ascii="Arial" w:eastAsia="Arial" w:hAnsi="Arial" w:cs="Arial"/>
                            <w:color w:val="4D4D4D"/>
                            <w:sz w:val="10"/>
                          </w:rPr>
                          <w:t>MNL</w:t>
                        </w:r>
                      </w:p>
                    </w:txbxContent>
                  </v:textbox>
                </v:rect>
                <v:rect id="Rectangle 2807" o:spid="_x0000_s1222" style="position:absolute;left:10451;top:26414;width:2252;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648B8BE1" w14:textId="77777777" w:rsidR="00AA4235" w:rsidRDefault="00AA4235">
                        <w:pPr>
                          <w:spacing w:after="160" w:line="259" w:lineRule="auto"/>
                          <w:ind w:left="0" w:right="0" w:firstLine="0"/>
                          <w:jc w:val="left"/>
                        </w:pPr>
                        <w:r>
                          <w:rPr>
                            <w:rFonts w:ascii="Arial" w:eastAsia="Arial" w:hAnsi="Arial" w:cs="Arial"/>
                            <w:color w:val="4D4D4D"/>
                            <w:sz w:val="10"/>
                          </w:rPr>
                          <w:t>CART</w:t>
                        </w:r>
                      </w:p>
                    </w:txbxContent>
                  </v:textbox>
                </v:rect>
                <v:rect id="Rectangle 2808" o:spid="_x0000_s1223" style="position:absolute;left:15516;top:26414;width:422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2217FAA" w14:textId="77777777" w:rsidR="00AA4235" w:rsidRDefault="00AA4235">
                        <w:pPr>
                          <w:spacing w:after="160" w:line="259" w:lineRule="auto"/>
                          <w:ind w:left="0" w:right="0" w:firstLine="0"/>
                          <w:jc w:val="left"/>
                        </w:pPr>
                        <w:r>
                          <w:rPr>
                            <w:rFonts w:ascii="Arial" w:eastAsia="Arial" w:hAnsi="Arial" w:cs="Arial"/>
                            <w:color w:val="4D4D4D"/>
                            <w:sz w:val="10"/>
                          </w:rPr>
                          <w:t>MOSTLY.AI</w:t>
                        </w:r>
                      </w:p>
                    </w:txbxContent>
                  </v:textbox>
                </v:rect>
                <v:rect id="Rectangle 2809" o:spid="_x0000_s1224" style="position:absolute;left:9442;top:27186;width:4935;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5A05673A" w14:textId="77777777" w:rsidR="00AA4235" w:rsidRDefault="00AA4235">
                        <w:pPr>
                          <w:spacing w:after="160" w:line="259" w:lineRule="auto"/>
                          <w:ind w:left="0" w:right="0" w:firstLine="0"/>
                          <w:jc w:val="left"/>
                        </w:pPr>
                        <w:r>
                          <w:rPr>
                            <w:rFonts w:ascii="Arial" w:eastAsia="Arial" w:hAnsi="Arial" w:cs="Arial"/>
                            <w:b/>
                            <w:sz w:val="12"/>
                          </w:rPr>
                          <w:t>Data Type</w:t>
                        </w:r>
                      </w:p>
                    </w:txbxContent>
                  </v:textbox>
                </v:rect>
                <v:rect id="Rectangle 2810" o:spid="_x0000_s1225" style="position:absolute;left:-2421;top:12396;width:5810;height:9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" filled="f" stroked="f">
                  <v:textbox inset="0,0,0,0">
                    <w:txbxContent>
                      <w:p w14:paraId="2B45E09C" w14:textId="77777777" w:rsidR="00AA4235" w:rsidRDefault="00AA4235">
                        <w:pPr>
                          <w:spacing w:after="160" w:line="259" w:lineRule="auto"/>
                          <w:ind w:left="0" w:right="0" w:firstLine="0"/>
                          <w:jc w:val="left"/>
                        </w:pPr>
                        <w:r>
                          <w:rPr>
                            <w:rFonts w:ascii="Arial" w:eastAsia="Arial" w:hAnsi="Arial" w:cs="Arial"/>
                            <w:b/>
                            <w:sz w:val="12"/>
                          </w:rPr>
                          <w:t>pMSE Ratio</w:t>
                        </w:r>
                      </w:p>
                    </w:txbxContent>
                  </v:textbox>
                </v:rect>
                <v:rect id="Rectangle 2811" o:spid="_x0000_s1226" style="position:absolute;left:2004;width:1567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03319E2B" w14:textId="77777777" w:rsidR="00AA4235" w:rsidRDefault="00AA4235">
                        <w:pPr>
                          <w:spacing w:after="160" w:line="259" w:lineRule="auto"/>
                          <w:ind w:left="0" w:right="0" w:firstLine="0"/>
                          <w:jc w:val="left"/>
                        </w:pPr>
                        <w:r>
                          <w:rPr>
                            <w:rFonts w:ascii="Arial" w:eastAsia="Arial" w:hAnsi="Arial" w:cs="Arial"/>
                            <w:b/>
                            <w:sz w:val="13"/>
                          </w:rPr>
                          <w:t>South Korean COVID−19 Data</w:t>
                        </w:r>
                      </w:p>
                    </w:txbxContent>
                  </v:textbox>
                </v:rect>
                <v:shape id="Shape 42969" o:spid="_x0000_s1227" style="position:absolute;left:22981;top:1046;width:18776;height:25109;visibility:visible;mso-wrap-style:square;v-text-anchor:top" coordsize="1877567,251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" path="m,l1877567,r,2510918l,2510918,,e" fillcolor="#ebebeb" stroked="f" strokeweight="0">
                  <v:stroke endcap="round"/>
                  <v:path arrowok="t" textboxrect="0,0,1877567,2510918"/>
                </v:shape>
                <v:shape id="Shape 2814" o:spid="_x0000_s1228" style="position:absolute;left:22981;top:21134;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" path="m,l1877567,e" filled="f" strokecolor="white" strokeweight=".07717mm">
                  <v:path arrowok="t" textboxrect="0,0,1877567,0"/>
                </v:shape>
                <v:shape id="Shape 2815" o:spid="_x0000_s1229" style="position:absolute;left:22981;top:13375;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" path="m,l1877567,e" filled="f" strokecolor="white" strokeweight=".07717mm">
                  <v:path arrowok="t" textboxrect="0,0,1877567,0"/>
                </v:shape>
                <v:shape id="Shape 2816" o:spid="_x0000_s1230" style="position:absolute;left:22981;top:5615;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" path="m,l1877567,e" filled="f" strokecolor="white" strokeweight=".07717mm">
                  <v:path arrowok="t" textboxrect="0,0,1877567,0"/>
                </v:shape>
                <v:shape id="Shape 2817" o:spid="_x0000_s1231" style="position:absolute;left:22981;top:25014;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" path="m,l1877567,e" filled="f" strokecolor="white" strokeweight=".15581mm">
                  <v:path arrowok="t" textboxrect="0,0,1877567,0"/>
                </v:shape>
                <v:shape id="Shape 2818" o:spid="_x0000_s1232" style="position:absolute;left:22981;top:17254;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" path="m,l1877567,e" filled="f" strokecolor="white" strokeweight=".15581mm">
                  <v:path arrowok="t" textboxrect="0,0,1877567,0"/>
                </v:shape>
                <v:shape id="Shape 2819" o:spid="_x0000_s1233" style="position:absolute;left:22981;top:9495;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" path="m,l1877567,e" filled="f" strokecolor="white" strokeweight=".15581mm">
                  <v:path arrowok="t" textboxrect="0,0,1877567,0"/>
                </v:shape>
                <v:shape id="Shape 2820" o:spid="_x0000_s1234" style="position:absolute;left:22981;top:1735;width:18776;height:0;visibility:visible;mso-wrap-style:square;v-text-anchor:top" coordsize="1877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" path="m,l1877567,e" filled="f" strokecolor="white" strokeweight=".15581mm">
                  <v:path arrowok="t" textboxrect="0,0,1877567,0"/>
                </v:shape>
                <v:shape id="Shape 2821" o:spid="_x0000_s1235" style="position:absolute;left:26501;top:1046;width:0;height:25109;visibility:visible;mso-wrap-style:square;v-text-anchor:top" coordsize="0,251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" path="m,2510918l,e" filled="f" strokecolor="white" strokeweight=".15581mm">
                  <v:path arrowok="t" textboxrect="0,0,0,2510918"/>
                </v:shape>
                <v:shape id="Shape 2822" o:spid="_x0000_s1236" style="position:absolute;left:32369;top:1046;width:0;height:25109;visibility:visible;mso-wrap-style:square;v-text-anchor:top" coordsize="0,251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" path="m,2510918l,e" filled="f" strokecolor="white" strokeweight=".15581mm">
                  <v:path arrowok="t" textboxrect="0,0,0,2510918"/>
                </v:shape>
                <v:shape id="Shape 2823" o:spid="_x0000_s1237" style="position:absolute;left:38236;top:1046;width:0;height:25109;visibility:visible;mso-wrap-style:square;v-text-anchor:top" coordsize="0,2510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" path="m,2510918l,e" filled="f" strokecolor="white" strokeweight=".15581mm">
                  <v:path arrowok="t" textboxrect="0,0,0,2510918"/>
                </v:shape>
                <v:shape id="Shape 2824" o:spid="_x0000_s1238" style="position:absolute;left:26501;top:20948;width:0;height:337;visibility:visible;mso-wrap-style:square;v-text-anchor:top" coordsize="0,3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" path="m,33704l,e" filled="f" strokecolor="#333" strokeweight=".15581mm">
                  <v:path arrowok="t" textboxrect="0,0,0,33704"/>
                </v:shape>
                <v:shape id="Shape 2825" o:spid="_x0000_s1239" style="position:absolute;left:26501;top:21918;width:0;height:327;visibility:visible;mso-wrap-style:square;v-text-anchor:top" coordsize="0,3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" path="m,l,32656e" filled="f" strokecolor="#333" strokeweight=".15581mm">
                  <v:path arrowok="t" textboxrect="0,0,0,32656"/>
                </v:shape>
                <v:shape id="Shape 42970" o:spid="_x0000_s1240" style="position:absolute;left:24301;top:21285;width:4401;height:633;visibility:visible;mso-wrap-style:square;v-text-anchor:top" coordsize="440038,6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" path="m,l440038,r,63319l,63319,,e" strokecolor="#333" strokeweight=".15581mm">
                  <v:stroke miterlimit="83231f" joinstyle="miter"/>
                  <v:path arrowok="t" textboxrect="0,0,440038,63319"/>
                </v:shape>
                <v:shape id="Shape 2827" o:spid="_x0000_s1241" style="position:absolute;left:24301;top:21530;width:4401;height:0;visibility:visible;mso-wrap-style:square;v-text-anchor:top" coordsize="44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" path="m,l440038,e" filled="f" strokecolor="#333" strokeweight=".31014mm">
                  <v:stroke miterlimit="83231f" joinstyle="miter"/>
                  <v:path arrowok="t" textboxrect="0,0,440038,0"/>
                </v:shape>
                <v:shape id="Shape 2828" o:spid="_x0000_s1242" style="position:absolute;left:32369;top:20555;width:0;height:471;visibility:visible;mso-wrap-style:square;v-text-anchor:top" coordsize="0,4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" path="m,47122l,e" filled="f" strokecolor="#333" strokeweight=".15581mm">
                  <v:path arrowok="t" textboxrect="0,0,0,47122"/>
                </v:shape>
                <v:shape id="Shape 2829" o:spid="_x0000_s1243" style="position:absolute;left:32369;top:21496;width:0;height:445;visibility:visible;mso-wrap-style:square;v-text-anchor:top" coordsize="0,4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" path="m,l,44554e" filled="f" strokecolor="#333" strokeweight=".15581mm">
                  <v:path arrowok="t" textboxrect="0,0,0,44554"/>
                </v:shape>
                <v:shape id="Shape 42971" o:spid="_x0000_s1244" style="position:absolute;left:30168;top:21026;width:4401;height:470;visibility:visible;mso-wrap-style:square;v-text-anchor:top" coordsize="440091,4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" path="m,l440091,r,46913l,46913,,e" strokecolor="#333" strokeweight=".15581mm">
                  <v:stroke miterlimit="83231f" joinstyle="miter"/>
                  <v:path arrowok="t" textboxrect="0,0,440091,46913"/>
                </v:shape>
                <v:shape id="Shape 2831" o:spid="_x0000_s1245" style="position:absolute;left:30168;top:21248;width:4401;height:0;visibility:visible;mso-wrap-style:square;v-text-anchor:top" coordsize="440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" path="m,l440091,e" filled="f" strokecolor="#333" strokeweight=".31014mm">
                  <v:stroke miterlimit="83231f" joinstyle="miter"/>
                  <v:path arrowok="t" textboxrect="0,0,440091,0"/>
                </v:shape>
                <v:shape id="Shape 2832" o:spid="_x0000_s1246" style="position:absolute;left:38134;top:6106;width:205;height:205;visibility:visible;mso-wrap-style:square;v-text-anchor:top" coordsize="20495,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" path="m10274,v5608,,10221,4613,10221,10273c20495,15882,15882,20495,10274,20495,4613,20495,,15882,,10273,,4613,4613,,10274,xe" fillcolor="#333" strokecolor="#333" strokeweight=".1034mm">
                  <v:stroke endcap="round"/>
                  <v:path arrowok="t" textboxrect="0,0,20495,20495"/>
                </v:shape>
                <v:shape id="Shape 2833" o:spid="_x0000_s1247" style="position:absolute;left:38236;top:2188;width:0;height:1378;visibility:visible;mso-wrap-style:square;v-text-anchor:top" coordsize="0,13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" path="m,137856l,e" filled="f" strokecolor="#333" strokeweight=".15581mm">
                  <v:path arrowok="t" textboxrect="0,0,0,137856"/>
                </v:shape>
                <v:shape id="Shape 2834" o:spid="_x0000_s1248" style="position:absolute;left:38236;top:4614;width:0;height:1190;visibility:visible;mso-wrap-style:square;v-text-anchor:top" coordsize="0,1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" path="m,l,118986e" filled="f" strokecolor="#333" strokeweight=".15581mm">
                  <v:path arrowok="t" textboxrect="0,0,0,118986"/>
                </v:shape>
                <v:shape id="Shape 42972" o:spid="_x0000_s1249" style="position:absolute;left:36036;top:3566;width:4400;height:1048;visibility:visible;mso-wrap-style:square;v-text-anchor:top" coordsize="440038,10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" path="m,l440038,r,104728l,104728,,e" strokecolor="#333" strokeweight=".15581mm">
                  <v:stroke miterlimit="83231f" joinstyle="miter"/>
                  <v:path arrowok="t" textboxrect="0,0,440038,104728"/>
                </v:shape>
                <v:shape id="Shape 2836" o:spid="_x0000_s1250" style="position:absolute;left:36036;top:4074;width:4400;height:0;visibility:visible;mso-wrap-style:square;v-text-anchor:top" coordsize="44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" path="m,l440038,e" filled="f" strokecolor="#333" strokeweight=".31014mm">
                  <v:stroke miterlimit="83231f" joinstyle="miter"/>
                  <v:path arrowok="t" textboxrect="0,0,440038,0"/>
                </v:shape>
                <v:rect id="Rectangle 2837" o:spid="_x0000_s1251" style="position:absolute;left:22373;top:24788;width:465;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4F93BEF1" w14:textId="77777777" w:rsidR="00AA4235" w:rsidRDefault="00AA4235">
                        <w:pPr>
                          <w:spacing w:after="160" w:line="259" w:lineRule="auto"/>
                          <w:ind w:left="0" w:right="0" w:firstLine="0"/>
                          <w:jc w:val="left"/>
                        </w:pPr>
                        <w:r>
                          <w:rPr>
                            <w:rFonts w:ascii="Arial" w:eastAsia="Arial" w:hAnsi="Arial" w:cs="Arial"/>
                            <w:color w:val="4D4D4D"/>
                            <w:sz w:val="10"/>
                          </w:rPr>
                          <w:t>0</w:t>
                        </w:r>
                      </w:p>
                    </w:txbxContent>
                  </v:textbox>
                </v:rect>
                <v:rect id="Rectangle 2838" o:spid="_x0000_s1252" style="position:absolute;left:22023;top:17029;width:931;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146AADBF" w14:textId="77777777" w:rsidR="00AA4235" w:rsidRDefault="00AA4235">
                        <w:pPr>
                          <w:spacing w:after="160" w:line="259" w:lineRule="auto"/>
                          <w:ind w:left="0" w:right="0" w:firstLine="0"/>
                          <w:jc w:val="left"/>
                        </w:pPr>
                        <w:r>
                          <w:rPr>
                            <w:rFonts w:ascii="Arial" w:eastAsia="Arial" w:hAnsi="Arial" w:cs="Arial"/>
                            <w:color w:val="4D4D4D"/>
                            <w:sz w:val="10"/>
                          </w:rPr>
                          <w:t>10</w:t>
                        </w:r>
                      </w:p>
                    </w:txbxContent>
                  </v:textbox>
                </v:rect>
                <v:rect id="Rectangle 2839" o:spid="_x0000_s1253" style="position:absolute;left:22023;top:9269;width:931;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7BFF1F1A" w14:textId="77777777" w:rsidR="00AA4235" w:rsidRDefault="00AA4235">
                        <w:pPr>
                          <w:spacing w:after="160" w:line="259" w:lineRule="auto"/>
                          <w:ind w:left="0" w:right="0" w:firstLine="0"/>
                          <w:jc w:val="left"/>
                        </w:pPr>
                        <w:r>
                          <w:rPr>
                            <w:rFonts w:ascii="Arial" w:eastAsia="Arial" w:hAnsi="Arial" w:cs="Arial"/>
                            <w:color w:val="4D4D4D"/>
                            <w:sz w:val="10"/>
                          </w:rPr>
                          <w:t>20</w:t>
                        </w:r>
                      </w:p>
                    </w:txbxContent>
                  </v:textbox>
                </v:rect>
                <v:rect id="Rectangle 2840" o:spid="_x0000_s1254" style="position:absolute;left:22023;top:1510;width:931;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49DDAA04" w14:textId="77777777" w:rsidR="00AA4235" w:rsidRDefault="00AA4235">
                        <w:pPr>
                          <w:spacing w:after="160" w:line="259" w:lineRule="auto"/>
                          <w:ind w:left="0" w:right="0" w:firstLine="0"/>
                          <w:jc w:val="left"/>
                        </w:pPr>
                        <w:r>
                          <w:rPr>
                            <w:rFonts w:ascii="Arial" w:eastAsia="Arial" w:hAnsi="Arial" w:cs="Arial"/>
                            <w:color w:val="4D4D4D"/>
                            <w:sz w:val="10"/>
                          </w:rPr>
                          <w:t>30</w:t>
                        </w:r>
                      </w:p>
                    </w:txbxContent>
                  </v:textbox>
                </v:rect>
                <v:shape id="Shape 2841" o:spid="_x0000_s1255" style="position:absolute;left:22837;top:25014;width:144;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" path="m,l14362,e" filled="f" strokecolor="#333" strokeweight=".15581mm">
                  <v:path arrowok="t" textboxrect="0,0,14362,0"/>
                </v:shape>
                <v:shape id="Shape 2842" o:spid="_x0000_s1256" style="position:absolute;left:22837;top:17254;width:144;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" path="m,l14362,e" filled="f" strokecolor="#333" strokeweight=".15581mm">
                  <v:path arrowok="t" textboxrect="0,0,14362,0"/>
                </v:shape>
                <v:shape id="Shape 2843" o:spid="_x0000_s1257" style="position:absolute;left:22837;top:9495;width:144;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" path="m,l14362,e" filled="f" strokecolor="#333" strokeweight=".15581mm">
                  <v:path arrowok="t" textboxrect="0,0,14362,0"/>
                </v:shape>
                <v:shape id="Shape 2844" o:spid="_x0000_s1258" style="position:absolute;left:22837;top:1735;width:144;height:0;visibility:visible;mso-wrap-style:square;v-text-anchor:top" coordsize="14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" path="m,l14362,e" filled="f" strokecolor="#333" strokeweight=".15581mm">
                  <v:path arrowok="t" textboxrect="0,0,14362,0"/>
                </v:shape>
                <v:shape id="Shape 2845" o:spid="_x0000_s1259" style="position:absolute;left:26501;top:26155;width:0;height:144;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" path="m,14362l,e" filled="f" strokecolor="#333" strokeweight=".15581mm">
                  <v:path arrowok="t" textboxrect="0,0,0,14362"/>
                </v:shape>
                <v:shape id="Shape 2846" o:spid="_x0000_s1260" style="position:absolute;left:32369;top:26155;width:0;height:144;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" path="m,14362l,e" filled="f" strokecolor="#333" strokeweight=".15581mm">
                  <v:path arrowok="t" textboxrect="0,0,0,14362"/>
                </v:shape>
                <v:shape id="Shape 2847" o:spid="_x0000_s1261" style="position:absolute;left:38236;top:26155;width:0;height:144;visibility:visible;mso-wrap-style:square;v-text-anchor:top" coordsize="0,14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" path="m,14362l,e" filled="f" strokecolor="#333" strokeweight=".15581mm">
                  <v:path arrowok="t" textboxrect="0,0,0,14362"/>
                </v:shape>
                <v:rect id="Rectangle 2848" o:spid="_x0000_s1262" style="position:absolute;left:25838;top:26414;width:1766;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68BBF9E0" w14:textId="77777777" w:rsidR="00AA4235" w:rsidRDefault="00AA4235">
                        <w:pPr>
                          <w:spacing w:after="160" w:line="259" w:lineRule="auto"/>
                          <w:ind w:left="0" w:right="0" w:firstLine="0"/>
                          <w:jc w:val="left"/>
                        </w:pPr>
                        <w:r>
                          <w:rPr>
                            <w:rFonts w:ascii="Arial" w:eastAsia="Arial" w:hAnsi="Arial" w:cs="Arial"/>
                            <w:color w:val="4D4D4D"/>
                            <w:sz w:val="10"/>
                          </w:rPr>
                          <w:t>MNL</w:t>
                        </w:r>
                      </w:p>
                    </w:txbxContent>
                  </v:textbox>
                </v:rect>
                <v:rect id="Rectangle 2849" o:spid="_x0000_s1263" style="position:absolute;left:31522;top:26414;width:2252;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29BDBE74" w14:textId="77777777" w:rsidR="00AA4235" w:rsidRDefault="00AA4235">
                        <w:pPr>
                          <w:spacing w:after="160" w:line="259" w:lineRule="auto"/>
                          <w:ind w:left="0" w:right="0" w:firstLine="0"/>
                          <w:jc w:val="left"/>
                        </w:pPr>
                        <w:r>
                          <w:rPr>
                            <w:rFonts w:ascii="Arial" w:eastAsia="Arial" w:hAnsi="Arial" w:cs="Arial"/>
                            <w:color w:val="4D4D4D"/>
                            <w:sz w:val="10"/>
                          </w:rPr>
                          <w:t>CART</w:t>
                        </w:r>
                      </w:p>
                    </w:txbxContent>
                  </v:textbox>
                </v:rect>
                <v:rect id="Rectangle 2850" o:spid="_x0000_s1264" style="position:absolute;left:36647;top:26414;width:422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14:paraId="0D783FA5" w14:textId="77777777" w:rsidR="00AA4235" w:rsidRDefault="00AA4235">
                        <w:pPr>
                          <w:spacing w:after="160" w:line="259" w:lineRule="auto"/>
                          <w:ind w:left="0" w:right="0" w:firstLine="0"/>
                          <w:jc w:val="left"/>
                        </w:pPr>
                        <w:r>
                          <w:rPr>
                            <w:rFonts w:ascii="Arial" w:eastAsia="Arial" w:hAnsi="Arial" w:cs="Arial"/>
                            <w:color w:val="4D4D4D"/>
                            <w:sz w:val="10"/>
                          </w:rPr>
                          <w:t>MOSTLY.AI</w:t>
                        </w:r>
                      </w:p>
                    </w:txbxContent>
                  </v:textbox>
                </v:rect>
                <v:rect id="Rectangle 2851" o:spid="_x0000_s1265" style="position:absolute;left:30514;top:27186;width:4935;height: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14:paraId="63428E59" w14:textId="77777777" w:rsidR="00AA4235" w:rsidRDefault="00AA4235">
                        <w:pPr>
                          <w:spacing w:after="160" w:line="259" w:lineRule="auto"/>
                          <w:ind w:left="0" w:right="0" w:firstLine="0"/>
                          <w:jc w:val="left"/>
                        </w:pPr>
                        <w:r>
                          <w:rPr>
                            <w:rFonts w:ascii="Arial" w:eastAsia="Arial" w:hAnsi="Arial" w:cs="Arial"/>
                            <w:b/>
                            <w:sz w:val="12"/>
                          </w:rPr>
                          <w:t>Data Type</w:t>
                        </w:r>
                      </w:p>
                    </w:txbxContent>
                  </v:textbox>
                </v:rect>
                <v:rect id="Rectangle 2852" o:spid="_x0000_s1266" style="position:absolute;left:18744;top:12396;width:5810;height:9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" filled="f" stroked="f">
                  <v:textbox inset="0,0,0,0">
                    <w:txbxContent>
                      <w:p w14:paraId="5E15B1E4" w14:textId="77777777" w:rsidR="00AA4235" w:rsidRDefault="00AA4235">
                        <w:pPr>
                          <w:spacing w:after="160" w:line="259" w:lineRule="auto"/>
                          <w:ind w:left="0" w:right="0" w:firstLine="0"/>
                          <w:jc w:val="left"/>
                        </w:pPr>
                        <w:r>
                          <w:rPr>
                            <w:rFonts w:ascii="Arial" w:eastAsia="Arial" w:hAnsi="Arial" w:cs="Arial"/>
                            <w:b/>
                            <w:sz w:val="12"/>
                          </w:rPr>
                          <w:t>pMSE Ratio</w:t>
                        </w:r>
                      </w:p>
                    </w:txbxContent>
                  </v:textbox>
                </v:rect>
                <v:rect id="Rectangle 2853" o:spid="_x0000_s1267" style="position:absolute;left:22981;width:8429;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6B19F5AA" w14:textId="77777777" w:rsidR="00AA4235" w:rsidRDefault="00AA4235">
                        <w:pPr>
                          <w:spacing w:after="160" w:line="259" w:lineRule="auto"/>
                          <w:ind w:left="0" w:right="0" w:firstLine="0"/>
                          <w:jc w:val="left"/>
                        </w:pPr>
                        <w:r>
                          <w:rPr>
                            <w:rFonts w:ascii="Arial" w:eastAsia="Arial" w:hAnsi="Arial" w:cs="Arial"/>
                            <w:b/>
                            <w:sz w:val="13"/>
                          </w:rPr>
                          <w:t>CPS ASEC Data</w:t>
                        </w:r>
                      </w:p>
                    </w:txbxContent>
                  </v:textbox>
                </v:rect>
                <w10:anchorlock/>
              </v:group>
            </w:pict>
          </mc:Fallback>
        </mc:AlternateContent>
      </w:r>
    </w:p>
    <w:p w14:paraId="729A4ACE" w14:textId="77777777" w:rsidR="007136F5" w:rsidRDefault="009D7B9E">
      <w:pPr>
        <w:spacing w:after="476"/>
        <w:ind w:left="-5" w:right="0"/>
      </w:pPr>
      <w:r>
        <w:t xml:space="preserve">Fig. 3: </w:t>
      </w:r>
      <w:r>
        <w:rPr>
          <w:i/>
        </w:rPr>
        <w:t xml:space="preserve">pMSE </w:t>
      </w:r>
      <w:r>
        <w:t>ratio distributions for each synthesis method for the South Korean COVID-19 Data (left) and the CPS ASEC data (right). Ratios near one are desired.</w:t>
      </w:r>
    </w:p>
    <w:p w14:paraId="2434B101" w14:textId="29EE07C7" w:rsidR="007136F5" w:rsidRDefault="009D7B9E">
      <w:pPr>
        <w:spacing w:after="339"/>
        <w:ind w:left="-15" w:right="0" w:firstLine="239"/>
      </w:pPr>
      <w:r>
        <w:t xml:space="preserve">For the COVID-19 data, the averages of the </w:t>
      </w:r>
      <w:r>
        <w:rPr>
          <w:i/>
        </w:rPr>
        <w:t xml:space="preserve">pMSE </w:t>
      </w:r>
      <w:r>
        <w:t>ratio distributions under the MNL- and CART-based synthesis methods are approximately one, indicating that the synthesis methods accurately approximate the data</w:t>
      </w:r>
      <w:r w:rsidR="000934F9">
        <w:t>-</w:t>
      </w:r>
      <w:r>
        <w:t>generating distribution. The MOSTLY.AI method had sligh</w:t>
      </w:r>
      <w:r w:rsidR="001A64F9">
        <w:t>t</w:t>
      </w:r>
      <w:r>
        <w:t xml:space="preserve">ly worse utility on the COVID-19 data, with an average ratio of approximately 1.43. For the CPS ASEC data, the averages of the </w:t>
      </w:r>
      <w:r>
        <w:rPr>
          <w:i/>
        </w:rPr>
        <w:t xml:space="preserve">pMSE </w:t>
      </w:r>
      <w:r>
        <w:t>ratio distributions under the MNL- and CART-based synthesis methods</w:t>
      </w:r>
      <w:r w:rsidR="0019497D">
        <w:t>—</w:t>
      </w:r>
      <w:r>
        <w:lastRenderedPageBreak/>
        <w:t xml:space="preserve">approximately </w:t>
      </w:r>
      <w:r w:rsidR="0019497D">
        <w:t>five—</w:t>
      </w:r>
      <w:r>
        <w:t xml:space="preserve">and the average ratio from the MOSTLY.AI method, which is several orders of magnitude larger, suggest that the synthesis methods are biased and are producing synthetic records that are less </w:t>
      </w:r>
      <w:proofErr w:type="gramStart"/>
      <w:r>
        <w:t>similar to</w:t>
      </w:r>
      <w:proofErr w:type="gramEnd"/>
      <w:r>
        <w:t xml:space="preserve"> confidential records than would be expected when sampling from the data</w:t>
      </w:r>
      <w:r w:rsidR="000934F9">
        <w:t>-</w:t>
      </w:r>
      <w:r>
        <w:t>generating distribution.</w:t>
      </w:r>
    </w:p>
    <w:p w14:paraId="14774A0F" w14:textId="77777777" w:rsidR="007136F5" w:rsidRDefault="009D7B9E">
      <w:pPr>
        <w:pStyle w:val="Heading3"/>
        <w:ind w:left="-5"/>
      </w:pPr>
      <w:r>
        <w:t>Analysis Specific Utility</w:t>
      </w:r>
    </w:p>
    <w:p w14:paraId="3F60DAFF" w14:textId="68AC8CE6" w:rsidR="007136F5" w:rsidRDefault="009D7B9E">
      <w:pPr>
        <w:spacing w:after="522"/>
        <w:ind w:left="-5" w:right="0"/>
      </w:pPr>
      <w:r>
        <w:t xml:space="preserve">We evaluate analysis-specific utility by comparing the results of a data user’s model applied to both the confidential and synthetic datasets. The goal is for a data user to obtain results from analyzing the synthetic data that are similar to the results that would have been obtained from analyzing the confidential data. We measure utility using the sign, significance, and overlap (SSO) percentage </w:t>
      </w:r>
      <w:r w:rsidR="0080778D">
        <w:t>(</w:t>
      </w:r>
      <w:r>
        <w:t>Barrientos et al., 2023</w:t>
      </w:r>
      <w:r w:rsidR="0080778D">
        <w:t>)</w:t>
      </w:r>
      <w:r>
        <w:t xml:space="preserve">, which represents the percentage of the time in which the sign and statistical significance (at the </w:t>
      </w:r>
      <w:r>
        <w:rPr>
          <w:i/>
        </w:rPr>
        <w:t xml:space="preserve">α </w:t>
      </w:r>
      <w:r>
        <w:t>= 0</w:t>
      </w:r>
      <w:r>
        <w:rPr>
          <w:i/>
        </w:rPr>
        <w:t>.</w:t>
      </w:r>
      <w:r>
        <w:t>05 level) of the synthetic and confidential coefficients match and</w:t>
      </w:r>
      <w:r w:rsidR="00771B28">
        <w:t xml:space="preserve"> in which</w:t>
      </w:r>
      <w:r>
        <w:t xml:space="preserve"> the corresponding confidence intervals overlap. Synthetic data with a high SSO percentage enables inference similar to what would be obtained using the confidential data.</w:t>
      </w:r>
    </w:p>
    <w:p w14:paraId="01BE2F4C" w14:textId="1E407E21" w:rsidR="007136F5" w:rsidRDefault="009D7B9E">
      <w:pPr>
        <w:spacing w:after="0" w:line="259" w:lineRule="auto"/>
        <w:ind w:left="15" w:right="0"/>
        <w:jc w:val="center"/>
      </w:pPr>
      <w:r>
        <w:rPr>
          <w:rFonts w:ascii="Arial" w:eastAsia="Arial" w:hAnsi="Arial" w:cs="Arial"/>
          <w:sz w:val="14"/>
        </w:rPr>
        <w:t>Sign, Signifi</w:t>
      </w:r>
      <w:r w:rsidR="005006AC">
        <w:rPr>
          <w:rFonts w:ascii="Arial" w:eastAsia="Arial" w:hAnsi="Arial" w:cs="Arial"/>
          <w:sz w:val="14"/>
        </w:rPr>
        <w:t>c</w:t>
      </w:r>
      <w:r>
        <w:rPr>
          <w:rFonts w:ascii="Arial" w:eastAsia="Arial" w:hAnsi="Arial" w:cs="Arial"/>
          <w:sz w:val="14"/>
        </w:rPr>
        <w:t>ance, and Overlap for COVID−19 Data Coefficients</w:t>
      </w:r>
    </w:p>
    <w:p w14:paraId="78293519" w14:textId="77777777" w:rsidR="007136F5" w:rsidRDefault="009D7B9E">
      <w:pPr>
        <w:spacing w:after="421" w:line="259" w:lineRule="auto"/>
        <w:ind w:left="37" w:right="0" w:firstLine="0"/>
        <w:jc w:val="left"/>
      </w:pPr>
      <w:r>
        <w:rPr>
          <w:noProof/>
        </w:rPr>
        <w:drawing>
          <wp:inline distT="0" distB="0" distL="0" distR="0" wp14:anchorId="165F3FA3" wp14:editId="5F1919F1">
            <wp:extent cx="4181856" cy="2767585"/>
            <wp:effectExtent l="0" t="0" r="0" b="0"/>
            <wp:docPr id="42442" name="Picture 42442"/>
            <wp:cNvGraphicFramePr/>
            <a:graphic xmlns:a="http://schemas.openxmlformats.org/drawingml/2006/main">
              <a:graphicData uri="http://schemas.openxmlformats.org/drawingml/2006/picture">
                <pic:pic xmlns:pic="http://schemas.openxmlformats.org/drawingml/2006/picture">
                  <pic:nvPicPr>
                    <pic:cNvPr id="42442" name="Picture 42442"/>
                    <pic:cNvPicPr/>
                  </pic:nvPicPr>
                  <pic:blipFill>
                    <a:blip r:embed="rId22"/>
                    <a:stretch>
                      <a:fillRect/>
                    </a:stretch>
                  </pic:blipFill>
                  <pic:spPr>
                    <a:xfrm>
                      <a:off x="0" y="0"/>
                      <a:ext cx="4181856" cy="2767585"/>
                    </a:xfrm>
                    <a:prstGeom prst="rect">
                      <a:avLst/>
                    </a:prstGeom>
                  </pic:spPr>
                </pic:pic>
              </a:graphicData>
            </a:graphic>
          </wp:inline>
        </w:drawing>
      </w:r>
    </w:p>
    <w:p w14:paraId="5FE6ECA7" w14:textId="15AB9484" w:rsidR="007136F5" w:rsidRDefault="009D7B9E">
      <w:pPr>
        <w:ind w:left="-5" w:right="0"/>
      </w:pPr>
      <w:r>
        <w:t xml:space="preserve">Fig. 4: Sign, Significance, and Overlap for the </w:t>
      </w:r>
      <w:r>
        <w:rPr>
          <w:rFonts w:ascii="Calibri" w:eastAsia="Calibri" w:hAnsi="Calibri" w:cs="Calibri"/>
        </w:rPr>
        <w:t xml:space="preserve">Latitude </w:t>
      </w:r>
      <w:r>
        <w:t xml:space="preserve">and </w:t>
      </w:r>
      <w:r>
        <w:rPr>
          <w:rFonts w:ascii="Calibri" w:eastAsia="Calibri" w:hAnsi="Calibri" w:cs="Calibri"/>
        </w:rPr>
        <w:t xml:space="preserve">Age </w:t>
      </w:r>
      <w:r>
        <w:t xml:space="preserve">point and confidence interval estimates from the </w:t>
      </w:r>
      <w:r>
        <w:rPr>
          <w:i/>
        </w:rPr>
        <w:t xml:space="preserve">m </w:t>
      </w:r>
      <w:r>
        <w:t>= 20 synthetic South Korean COVID-19 datasets for each synthesis method.</w:t>
      </w:r>
    </w:p>
    <w:p w14:paraId="3911BB14" w14:textId="0A1E027B" w:rsidR="007136F5" w:rsidRDefault="009D7B9E">
      <w:pPr>
        <w:ind w:left="-15" w:right="0" w:firstLine="239"/>
      </w:pPr>
      <w:r>
        <w:t xml:space="preserve">For the data user model for the COVID-19 data, we estimate a logistic regression that predicts </w:t>
      </w:r>
      <w:r>
        <w:rPr>
          <w:rFonts w:ascii="Calibri" w:eastAsia="Calibri" w:hAnsi="Calibri" w:cs="Calibri"/>
        </w:rPr>
        <w:t xml:space="preserve">Status </w:t>
      </w:r>
      <w:r>
        <w:t xml:space="preserve">as a function of </w:t>
      </w:r>
      <w:r>
        <w:rPr>
          <w:rFonts w:ascii="Calibri" w:eastAsia="Calibri" w:hAnsi="Calibri" w:cs="Calibri"/>
        </w:rPr>
        <w:t>Latitude</w:t>
      </w:r>
      <w:r>
        <w:t xml:space="preserve">, </w:t>
      </w:r>
      <w:r>
        <w:rPr>
          <w:rFonts w:ascii="Calibri" w:eastAsia="Calibri" w:hAnsi="Calibri" w:cs="Calibri"/>
        </w:rPr>
        <w:t>Longitude</w:t>
      </w:r>
      <w:r>
        <w:t xml:space="preserve">, </w:t>
      </w:r>
      <w:r>
        <w:rPr>
          <w:rFonts w:ascii="Calibri" w:eastAsia="Calibri" w:hAnsi="Calibri" w:cs="Calibri"/>
        </w:rPr>
        <w:t>Age</w:t>
      </w:r>
      <w:r>
        <w:t xml:space="preserve">, and </w:t>
      </w:r>
      <w:r>
        <w:rPr>
          <w:rFonts w:ascii="Calibri" w:eastAsia="Calibri" w:hAnsi="Calibri" w:cs="Calibri"/>
        </w:rPr>
        <w:t>Sex</w:t>
      </w:r>
      <w:r>
        <w:t xml:space="preserve">. To avoid quasi-complete separation, we binarize </w:t>
      </w:r>
      <w:r>
        <w:rPr>
          <w:rFonts w:ascii="Calibri" w:eastAsia="Calibri" w:hAnsi="Calibri" w:cs="Calibri"/>
        </w:rPr>
        <w:t xml:space="preserve">Age </w:t>
      </w:r>
      <w:r>
        <w:t xml:space="preserve">to indicate whether a record corresponds to an individual age 60 or older. We examine the SSO results for all </w:t>
      </w:r>
      <w:r>
        <w:rPr>
          <w:i/>
        </w:rPr>
        <w:t xml:space="preserve">m </w:t>
      </w:r>
      <w:r>
        <w:t xml:space="preserve">= 20 synthetic datasets for each synthesis method for the COVID-19 data by displaying the point estimates and confidence intervals for the </w:t>
      </w:r>
      <w:r>
        <w:rPr>
          <w:rFonts w:ascii="Calibri" w:eastAsia="Calibri" w:hAnsi="Calibri" w:cs="Calibri"/>
        </w:rPr>
        <w:t xml:space="preserve">Latitude </w:t>
      </w:r>
      <w:r>
        <w:t xml:space="preserve">and </w:t>
      </w:r>
      <w:r>
        <w:rPr>
          <w:rFonts w:ascii="Calibri" w:eastAsia="Calibri" w:hAnsi="Calibri" w:cs="Calibri"/>
        </w:rPr>
        <w:t xml:space="preserve">Age </w:t>
      </w:r>
      <w:r>
        <w:t xml:space="preserve">coefficients in Figure 4. The </w:t>
      </w:r>
      <w:r>
        <w:rPr>
          <w:rFonts w:ascii="Calibri" w:eastAsia="Calibri" w:hAnsi="Calibri" w:cs="Calibri"/>
        </w:rPr>
        <w:t xml:space="preserve">Latitude </w:t>
      </w:r>
      <w:r>
        <w:t xml:space="preserve">coefficient is not different from zero at a statistically significant level, and the vast majority of confidence intervals for all synthesis methods include zero. Even though many of the point estimates have a different sign, this would not affect the </w:t>
      </w:r>
      <w:r>
        <w:lastRenderedPageBreak/>
        <w:t xml:space="preserve">overall conclusion. </w:t>
      </w:r>
      <w:r>
        <w:rPr>
          <w:rFonts w:ascii="Calibri" w:eastAsia="Calibri" w:hAnsi="Calibri" w:cs="Calibri"/>
        </w:rPr>
        <w:t xml:space="preserve">Age </w:t>
      </w:r>
      <w:r>
        <w:t xml:space="preserve">(indicator for whether an individual is 60 or older), on the other hand, has a strong, positive, statistically significant effect on the probability that an individual passed away from COVID-19. This is reflected in the point estimates and confidence intervals for all synthesis methods. SSO results for the intercept and coefficients for </w:t>
      </w:r>
      <w:r>
        <w:rPr>
          <w:rFonts w:ascii="Calibri" w:eastAsia="Calibri" w:hAnsi="Calibri" w:cs="Calibri"/>
        </w:rPr>
        <w:t xml:space="preserve">Longitude </w:t>
      </w:r>
      <w:r>
        <w:t xml:space="preserve">and </w:t>
      </w:r>
      <w:r>
        <w:rPr>
          <w:rFonts w:ascii="Calibri" w:eastAsia="Calibri" w:hAnsi="Calibri" w:cs="Calibri"/>
        </w:rPr>
        <w:t xml:space="preserve">Sex </w:t>
      </w:r>
      <w:r>
        <w:t xml:space="preserve">are shown in Figure 6 in the supplementary materials. Overall, all synthesis methods produced synthetic datasets with good analysis-specific utility, illustrated by synthetic point estimates that maintained the inferential conclusions from the confidential data. The only exceptions were a few statistically significant estimates of the </w:t>
      </w:r>
      <w:r>
        <w:rPr>
          <w:rFonts w:ascii="Calibri" w:eastAsia="Calibri" w:hAnsi="Calibri" w:cs="Calibri"/>
        </w:rPr>
        <w:t xml:space="preserve">Longitude </w:t>
      </w:r>
      <w:r>
        <w:t>coefficient and non</w:t>
      </w:r>
      <w:r w:rsidR="00A32708">
        <w:t>-</w:t>
      </w:r>
      <w:proofErr w:type="gramStart"/>
      <w:r>
        <w:t>statistically</w:t>
      </w:r>
      <w:r w:rsidR="00A32708">
        <w:t>-</w:t>
      </w:r>
      <w:r>
        <w:t>significant</w:t>
      </w:r>
      <w:proofErr w:type="gramEnd"/>
      <w:r>
        <w:t xml:space="preserve"> estimates for the </w:t>
      </w:r>
      <w:r>
        <w:rPr>
          <w:rFonts w:ascii="Calibri" w:eastAsia="Calibri" w:hAnsi="Calibri" w:cs="Calibri"/>
        </w:rPr>
        <w:t xml:space="preserve">Sex </w:t>
      </w:r>
      <w:r>
        <w:t>coefficient from CART-based synthetic datasets.</w:t>
      </w:r>
    </w:p>
    <w:p w14:paraId="7842C421" w14:textId="2CED1B1B" w:rsidR="007136F5" w:rsidRDefault="009D7B9E">
      <w:pPr>
        <w:ind w:left="-15" w:right="0" w:firstLine="239"/>
      </w:pPr>
      <w:r>
        <w:t xml:space="preserve">For the CPS ASEC data, we estimate the regression models from Barrientos et al. </w:t>
      </w:r>
      <w:r w:rsidR="00715BEB">
        <w:t>(</w:t>
      </w:r>
      <w:r>
        <w:t>2023</w:t>
      </w:r>
      <w:r w:rsidR="00715BEB">
        <w:t>),</w:t>
      </w:r>
      <w:r>
        <w:t xml:space="preserve"> which estimate the log of </w:t>
      </w:r>
      <w:r>
        <w:rPr>
          <w:rFonts w:ascii="Calibri" w:eastAsia="Calibri" w:hAnsi="Calibri" w:cs="Calibri"/>
        </w:rPr>
        <w:t xml:space="preserve">Income </w:t>
      </w:r>
      <w:r>
        <w:t xml:space="preserve">as a function of </w:t>
      </w:r>
      <w:r>
        <w:rPr>
          <w:rFonts w:ascii="Calibri" w:eastAsia="Calibri" w:hAnsi="Calibri" w:cs="Calibri"/>
        </w:rPr>
        <w:t>Years of Education</w:t>
      </w:r>
      <w:r>
        <w:t xml:space="preserve">, </w:t>
      </w:r>
      <w:r>
        <w:rPr>
          <w:rFonts w:ascii="Calibri" w:eastAsia="Calibri" w:hAnsi="Calibri" w:cs="Calibri"/>
        </w:rPr>
        <w:t>Non-white</w:t>
      </w:r>
      <w:r>
        <w:t xml:space="preserve">, and </w:t>
      </w:r>
      <w:r>
        <w:rPr>
          <w:rFonts w:ascii="Calibri" w:eastAsia="Calibri" w:hAnsi="Calibri" w:cs="Calibri"/>
        </w:rPr>
        <w:t xml:space="preserve">Potential Experience </w:t>
      </w:r>
      <w:r>
        <w:t>as well as its second- (</w:t>
      </w:r>
      <w:r>
        <w:rPr>
          <w:rFonts w:ascii="Calibri" w:eastAsia="Calibri" w:hAnsi="Calibri" w:cs="Calibri"/>
        </w:rPr>
        <w:t>Potential Experience Squared</w:t>
      </w:r>
      <w:r>
        <w:t>) and third-degree (</w:t>
      </w:r>
      <w:r>
        <w:rPr>
          <w:rFonts w:ascii="Calibri" w:eastAsia="Calibri" w:hAnsi="Calibri" w:cs="Calibri"/>
        </w:rPr>
        <w:t>Potential Experience Cubed</w:t>
      </w:r>
      <w:r>
        <w:t xml:space="preserve">) polynomials. This model is estimated for each value of </w:t>
      </w:r>
      <w:r>
        <w:rPr>
          <w:rFonts w:ascii="Calibri" w:eastAsia="Calibri" w:hAnsi="Calibri" w:cs="Calibri"/>
        </w:rPr>
        <w:t xml:space="preserve">Sex </w:t>
      </w:r>
      <w:r>
        <w:t xml:space="preserve">(male/female) separately. For comparability with the results from Barrientos et al. </w:t>
      </w:r>
      <w:r w:rsidR="002D75DF">
        <w:t>(</w:t>
      </w:r>
      <w:r>
        <w:t>2023</w:t>
      </w:r>
      <w:r w:rsidR="002D75DF">
        <w:t>)</w:t>
      </w:r>
      <w:r>
        <w:t xml:space="preserve">, we present our results for the </w:t>
      </w:r>
      <w:r>
        <w:rPr>
          <w:rFonts w:ascii="Calibri" w:eastAsia="Calibri" w:hAnsi="Calibri" w:cs="Calibri"/>
        </w:rPr>
        <w:t xml:space="preserve">Years of Education </w:t>
      </w:r>
      <w:r>
        <w:t xml:space="preserve">and </w:t>
      </w:r>
      <w:r>
        <w:rPr>
          <w:rFonts w:ascii="Calibri" w:eastAsia="Calibri" w:hAnsi="Calibri" w:cs="Calibri"/>
        </w:rPr>
        <w:t xml:space="preserve">Non-white </w:t>
      </w:r>
      <w:r>
        <w:t>coefficients of the female regression in this section and include the results for the other coefficients from the female-based model and the male-based model in the supplementary materials.</w:t>
      </w:r>
    </w:p>
    <w:p w14:paraId="346B2C56" w14:textId="7C424802" w:rsidR="007136F5" w:rsidRDefault="009D7B9E">
      <w:pPr>
        <w:spacing w:after="0" w:line="259" w:lineRule="auto"/>
        <w:ind w:left="15" w:right="0"/>
        <w:jc w:val="center"/>
      </w:pPr>
      <w:r>
        <w:rPr>
          <w:rFonts w:ascii="Arial" w:eastAsia="Arial" w:hAnsi="Arial" w:cs="Arial"/>
          <w:sz w:val="14"/>
        </w:rPr>
        <w:t>Sign, Signifi</w:t>
      </w:r>
      <w:r w:rsidR="00622CDC">
        <w:rPr>
          <w:rFonts w:ascii="Arial" w:eastAsia="Arial" w:hAnsi="Arial" w:cs="Arial"/>
          <w:sz w:val="14"/>
        </w:rPr>
        <w:t>c</w:t>
      </w:r>
      <w:r>
        <w:rPr>
          <w:rFonts w:ascii="Arial" w:eastAsia="Arial" w:hAnsi="Arial" w:cs="Arial"/>
          <w:sz w:val="14"/>
        </w:rPr>
        <w:t>ance, and Overlap for CPS ASEC Data Coefficients (Female)</w:t>
      </w:r>
    </w:p>
    <w:p w14:paraId="0E90ACF2" w14:textId="77777777" w:rsidR="007136F5" w:rsidRDefault="009D7B9E">
      <w:pPr>
        <w:spacing w:after="422" w:line="259" w:lineRule="auto"/>
        <w:ind w:left="37" w:right="0" w:firstLine="0"/>
        <w:jc w:val="left"/>
      </w:pPr>
      <w:r>
        <w:rPr>
          <w:noProof/>
        </w:rPr>
        <w:drawing>
          <wp:inline distT="0" distB="0" distL="0" distR="0" wp14:anchorId="61052890" wp14:editId="1DF1F960">
            <wp:extent cx="4178808" cy="2767584"/>
            <wp:effectExtent l="0" t="0" r="0" b="0"/>
            <wp:docPr id="42444" name="Picture 42444"/>
            <wp:cNvGraphicFramePr/>
            <a:graphic xmlns:a="http://schemas.openxmlformats.org/drawingml/2006/main">
              <a:graphicData uri="http://schemas.openxmlformats.org/drawingml/2006/picture">
                <pic:pic xmlns:pic="http://schemas.openxmlformats.org/drawingml/2006/picture">
                  <pic:nvPicPr>
                    <pic:cNvPr id="42444" name="Picture 42444"/>
                    <pic:cNvPicPr/>
                  </pic:nvPicPr>
                  <pic:blipFill>
                    <a:blip r:embed="rId23"/>
                    <a:stretch>
                      <a:fillRect/>
                    </a:stretch>
                  </pic:blipFill>
                  <pic:spPr>
                    <a:xfrm>
                      <a:off x="0" y="0"/>
                      <a:ext cx="4178808" cy="2767584"/>
                    </a:xfrm>
                    <a:prstGeom prst="rect">
                      <a:avLst/>
                    </a:prstGeom>
                  </pic:spPr>
                </pic:pic>
              </a:graphicData>
            </a:graphic>
          </wp:inline>
        </w:drawing>
      </w:r>
    </w:p>
    <w:p w14:paraId="5F478140" w14:textId="6CED4323" w:rsidR="007136F5" w:rsidRDefault="009D7B9E">
      <w:pPr>
        <w:spacing w:after="520"/>
        <w:ind w:left="-5" w:right="0"/>
      </w:pPr>
      <w:r>
        <w:t xml:space="preserve">Fig. 5: Sign, Significance, and Overlap for the </w:t>
      </w:r>
      <w:r>
        <w:rPr>
          <w:rFonts w:ascii="Calibri" w:eastAsia="Calibri" w:hAnsi="Calibri" w:cs="Calibri"/>
        </w:rPr>
        <w:t xml:space="preserve">Years of Education </w:t>
      </w:r>
      <w:r>
        <w:t xml:space="preserve">and </w:t>
      </w:r>
      <w:r>
        <w:rPr>
          <w:rFonts w:ascii="Calibri" w:eastAsia="Calibri" w:hAnsi="Calibri" w:cs="Calibri"/>
        </w:rPr>
        <w:t xml:space="preserve">Non-White </w:t>
      </w:r>
      <w:r>
        <w:t xml:space="preserve">point and confidence interval estimates for the Female regression from the </w:t>
      </w:r>
      <w:r>
        <w:rPr>
          <w:i/>
        </w:rPr>
        <w:t xml:space="preserve">m </w:t>
      </w:r>
      <w:r>
        <w:t>= 20 synthetic CPS ASEC datasets for each synthesis method.</w:t>
      </w:r>
    </w:p>
    <w:p w14:paraId="55365D13" w14:textId="48BA9B60" w:rsidR="007136F5" w:rsidRDefault="009D7B9E">
      <w:pPr>
        <w:spacing w:after="269"/>
        <w:ind w:left="-15" w:right="0" w:firstLine="239"/>
      </w:pPr>
      <w:r>
        <w:t xml:space="preserve">Figure 5 shows that the optimized sequential methods achieved 100% SSO coverage on the </w:t>
      </w:r>
      <w:r>
        <w:rPr>
          <w:rFonts w:ascii="Calibri" w:eastAsia="Calibri" w:hAnsi="Calibri" w:cs="Calibri"/>
        </w:rPr>
        <w:t xml:space="preserve">Years of Education </w:t>
      </w:r>
      <w:r>
        <w:t xml:space="preserve">coefficient, whereas the MOSTLY.AI method produced attenuated estimates that are smaller in magnitude than the confidential estimate but still illustrate a positive, statistically significant effect. The SSO results for the </w:t>
      </w:r>
      <w:r>
        <w:rPr>
          <w:rFonts w:ascii="Calibri" w:eastAsia="Calibri" w:hAnsi="Calibri" w:cs="Calibri"/>
        </w:rPr>
        <w:t xml:space="preserve">Non-white </w:t>
      </w:r>
      <w:r>
        <w:t xml:space="preserve">coefficient are relatively poor for all methods: </w:t>
      </w:r>
      <w:r>
        <w:lastRenderedPageBreak/>
        <w:t>only a small proportion of intervals for the MNL- and CART-based methods maintain</w:t>
      </w:r>
      <w:r w:rsidR="0026041C">
        <w:t>s</w:t>
      </w:r>
      <w:r>
        <w:t xml:space="preserve"> the conclusion from the confidential data (no statistically significant effect), with most intervals indicating that “Non-white” status has a statistically significant negative effect on </w:t>
      </w:r>
      <w:r>
        <w:rPr>
          <w:rFonts w:ascii="Calibri" w:eastAsia="Calibri" w:hAnsi="Calibri" w:cs="Calibri"/>
        </w:rPr>
        <w:t>Income</w:t>
      </w:r>
      <w:r>
        <w:t xml:space="preserve">, particularly under the MOSTLY.AI method. SSO results for the model intercept and coefficients for </w:t>
      </w:r>
      <w:r>
        <w:rPr>
          <w:rFonts w:ascii="Calibri" w:eastAsia="Calibri" w:hAnsi="Calibri" w:cs="Calibri"/>
        </w:rPr>
        <w:t xml:space="preserve">Potential Experience </w:t>
      </w:r>
      <w:r>
        <w:t xml:space="preserve">and its polynomials are shown in Figure 7 in the supplementary materials. The MNL-based method had nearly 100% SSO coverage on all coefficients except </w:t>
      </w:r>
      <w:r>
        <w:rPr>
          <w:rFonts w:ascii="Calibri" w:eastAsia="Calibri" w:hAnsi="Calibri" w:cs="Calibri"/>
        </w:rPr>
        <w:t>Non-white</w:t>
      </w:r>
      <w:r>
        <w:t xml:space="preserve">. The CART-based method had high SSO coverage for the intercept but struggled to maintain correct estimates of the </w:t>
      </w:r>
      <w:r>
        <w:rPr>
          <w:rFonts w:ascii="Calibri" w:eastAsia="Calibri" w:hAnsi="Calibri" w:cs="Calibri"/>
        </w:rPr>
        <w:t xml:space="preserve">Potential Experience </w:t>
      </w:r>
      <w:r>
        <w:t xml:space="preserve">coefficients. On the other hand, the MOSTLY.AI method had high SSO coverage on the </w:t>
      </w:r>
      <w:r>
        <w:rPr>
          <w:rFonts w:ascii="Calibri" w:eastAsia="Calibri" w:hAnsi="Calibri" w:cs="Calibri"/>
        </w:rPr>
        <w:t xml:space="preserve">Potential Experience </w:t>
      </w:r>
      <w:r>
        <w:t>coefficients but low SSO coverage on the intercept.</w:t>
      </w:r>
    </w:p>
    <w:p w14:paraId="219D802A" w14:textId="77777777" w:rsidR="007136F5" w:rsidRDefault="009D7B9E">
      <w:pPr>
        <w:pStyle w:val="Heading2"/>
        <w:ind w:left="-5"/>
      </w:pPr>
      <w:r>
        <w:t>Comparison with Differentially Private Regression</w:t>
      </w:r>
    </w:p>
    <w:p w14:paraId="324A9211" w14:textId="4A5F6B6D" w:rsidR="007136F5" w:rsidRDefault="009D7B9E">
      <w:pPr>
        <w:spacing w:after="164"/>
        <w:ind w:left="-5" w:right="0"/>
      </w:pPr>
      <w:r>
        <w:t xml:space="preserve">Table 1 compares two differentially private regression methods assessed by Barrientos et al. </w:t>
      </w:r>
      <w:r w:rsidR="00A11582">
        <w:t>(</w:t>
      </w:r>
      <w:r>
        <w:t>2023</w:t>
      </w:r>
      <w:r w:rsidR="00A11582">
        <w:t>)</w:t>
      </w:r>
      <w:r>
        <w:t xml:space="preserve"> to the synthesis methods from this paper on two metrics: the confidence interval ratio (CIR</w:t>
      </w:r>
      <w:r w:rsidR="00A11582">
        <w:t>—</w:t>
      </w:r>
      <w:r>
        <w:t xml:space="preserve">ratio of the width of the confidence interval from protected data to the confidence interval from confidential data) and the SSO match percentage. Specifically, we select the analytic </w:t>
      </w:r>
      <w:r w:rsidR="001F10E4">
        <w:t>G</w:t>
      </w:r>
      <w:r>
        <w:t xml:space="preserve">aussian mechanism (AGM) and </w:t>
      </w:r>
      <w:r w:rsidR="00225872">
        <w:t>L</w:t>
      </w:r>
      <w:r>
        <w:t xml:space="preserve">aplace mechanism (LM) with </w:t>
      </w:r>
      <w:r>
        <w:rPr>
          <w:i/>
        </w:rPr>
        <w:t xml:space="preserve">ϵ </w:t>
      </w:r>
      <w:r>
        <w:t>= 5 with confidence intervals estimated using the asymptotic approach, as these produced confidence interval ratios that were approximately one</w:t>
      </w:r>
      <w:r w:rsidR="005A5480">
        <w:t>,</w:t>
      </w:r>
      <w:r>
        <w:t xml:space="preserve"> which are comparable in width to the intervals estimated from the synthetic datasets. We note that setting </w:t>
      </w:r>
      <w:r>
        <w:rPr>
          <w:i/>
        </w:rPr>
        <w:t xml:space="preserve">ϵ </w:t>
      </w:r>
      <w:r>
        <w:t>= 5 resulted in the best utility (measured in terms of the CIR and SSO %) for the DP methods.</w:t>
      </w:r>
    </w:p>
    <w:tbl>
      <w:tblPr>
        <w:tblStyle w:val="TableGrid"/>
        <w:tblW w:w="6558" w:type="dxa"/>
        <w:tblInd w:w="52" w:type="dxa"/>
        <w:tblCellMar>
          <w:top w:w="35" w:type="dxa"/>
          <w:right w:w="75" w:type="dxa"/>
        </w:tblCellMar>
        <w:tblLook w:val="04A0" w:firstRow="1" w:lastRow="0" w:firstColumn="1" w:lastColumn="0" w:noHBand="0" w:noVBand="1"/>
      </w:tblPr>
      <w:tblGrid>
        <w:gridCol w:w="1409"/>
        <w:gridCol w:w="1023"/>
        <w:gridCol w:w="504"/>
        <w:gridCol w:w="512"/>
        <w:gridCol w:w="504"/>
        <w:gridCol w:w="512"/>
        <w:gridCol w:w="1090"/>
        <w:gridCol w:w="1004"/>
      </w:tblGrid>
      <w:tr w:rsidR="007136F5" w14:paraId="2BBF5741" w14:textId="77777777">
        <w:trPr>
          <w:trHeight w:val="197"/>
        </w:trPr>
        <w:tc>
          <w:tcPr>
            <w:tcW w:w="1410" w:type="dxa"/>
            <w:vMerge w:val="restart"/>
            <w:tcBorders>
              <w:top w:val="single" w:sz="3" w:space="0" w:color="000000"/>
              <w:left w:val="single" w:sz="3" w:space="0" w:color="000000"/>
              <w:bottom w:val="single" w:sz="3" w:space="0" w:color="000000"/>
              <w:right w:val="nil"/>
            </w:tcBorders>
            <w:vAlign w:val="center"/>
          </w:tcPr>
          <w:p w14:paraId="71D2629A" w14:textId="77777777" w:rsidR="007136F5" w:rsidRDefault="009D7B9E">
            <w:pPr>
              <w:spacing w:after="0" w:line="259" w:lineRule="auto"/>
              <w:ind w:left="76" w:right="0" w:firstLine="0"/>
              <w:jc w:val="left"/>
            </w:pPr>
            <w:r>
              <w:rPr>
                <w:b/>
                <w:sz w:val="13"/>
              </w:rPr>
              <w:t>Coefficient</w:t>
            </w:r>
          </w:p>
        </w:tc>
        <w:tc>
          <w:tcPr>
            <w:tcW w:w="4145" w:type="dxa"/>
            <w:gridSpan w:val="6"/>
            <w:tcBorders>
              <w:top w:val="single" w:sz="3" w:space="0" w:color="000000"/>
              <w:left w:val="nil"/>
              <w:bottom w:val="single" w:sz="3" w:space="0" w:color="000000"/>
              <w:right w:val="nil"/>
            </w:tcBorders>
          </w:tcPr>
          <w:p w14:paraId="2F1D9247" w14:textId="77777777" w:rsidR="007136F5" w:rsidRDefault="009D7B9E">
            <w:pPr>
              <w:tabs>
                <w:tab w:val="center" w:pos="1453"/>
                <w:tab w:val="center" w:pos="2469"/>
                <w:tab w:val="right" w:pos="4069"/>
              </w:tabs>
              <w:spacing w:after="0" w:line="259" w:lineRule="auto"/>
              <w:ind w:left="0" w:right="0" w:firstLine="0"/>
              <w:jc w:val="left"/>
            </w:pPr>
            <w:r>
              <w:rPr>
                <w:b/>
                <w:sz w:val="13"/>
              </w:rPr>
              <w:t>DP (AGM)</w:t>
            </w:r>
            <w:r>
              <w:rPr>
                <w:b/>
                <w:sz w:val="13"/>
              </w:rPr>
              <w:tab/>
              <w:t>DP (LM)</w:t>
            </w:r>
            <w:r>
              <w:rPr>
                <w:b/>
                <w:sz w:val="13"/>
              </w:rPr>
              <w:tab/>
              <w:t>MNL-Based</w:t>
            </w:r>
            <w:r>
              <w:rPr>
                <w:b/>
                <w:sz w:val="13"/>
              </w:rPr>
              <w:tab/>
              <w:t>CART-Based</w:t>
            </w:r>
          </w:p>
        </w:tc>
        <w:tc>
          <w:tcPr>
            <w:tcW w:w="1004" w:type="dxa"/>
            <w:tcBorders>
              <w:top w:val="single" w:sz="3" w:space="0" w:color="000000"/>
              <w:left w:val="nil"/>
              <w:bottom w:val="single" w:sz="3" w:space="0" w:color="000000"/>
              <w:right w:val="single" w:sz="3" w:space="0" w:color="000000"/>
            </w:tcBorders>
          </w:tcPr>
          <w:p w14:paraId="1C8169AA" w14:textId="77777777" w:rsidR="007136F5" w:rsidRDefault="009D7B9E">
            <w:pPr>
              <w:spacing w:after="0" w:line="259" w:lineRule="auto"/>
              <w:ind w:left="0" w:right="0" w:firstLine="0"/>
            </w:pPr>
            <w:r>
              <w:rPr>
                <w:b/>
                <w:sz w:val="13"/>
              </w:rPr>
              <w:t>MOSTLY.AI</w:t>
            </w:r>
          </w:p>
        </w:tc>
      </w:tr>
      <w:tr w:rsidR="007136F5" w14:paraId="1334F368" w14:textId="77777777">
        <w:trPr>
          <w:trHeight w:val="189"/>
        </w:trPr>
        <w:tc>
          <w:tcPr>
            <w:tcW w:w="0" w:type="auto"/>
            <w:vMerge/>
            <w:tcBorders>
              <w:top w:val="nil"/>
              <w:left w:val="single" w:sz="3" w:space="0" w:color="000000"/>
              <w:bottom w:val="single" w:sz="3" w:space="0" w:color="000000"/>
              <w:right w:val="nil"/>
            </w:tcBorders>
          </w:tcPr>
          <w:p w14:paraId="668330CD" w14:textId="77777777" w:rsidR="007136F5" w:rsidRDefault="007136F5">
            <w:pPr>
              <w:spacing w:after="160" w:line="259" w:lineRule="auto"/>
              <w:ind w:left="0" w:right="0" w:firstLine="0"/>
              <w:jc w:val="left"/>
            </w:pPr>
          </w:p>
        </w:tc>
        <w:tc>
          <w:tcPr>
            <w:tcW w:w="4145" w:type="dxa"/>
            <w:gridSpan w:val="6"/>
            <w:tcBorders>
              <w:top w:val="single" w:sz="3" w:space="0" w:color="000000"/>
              <w:left w:val="nil"/>
              <w:bottom w:val="single" w:sz="3" w:space="0" w:color="000000"/>
              <w:right w:val="nil"/>
            </w:tcBorders>
          </w:tcPr>
          <w:p w14:paraId="51F420A8" w14:textId="77777777" w:rsidR="007136F5" w:rsidRDefault="009D7B9E">
            <w:pPr>
              <w:tabs>
                <w:tab w:val="right" w:pos="4069"/>
              </w:tabs>
              <w:spacing w:after="0" w:line="259" w:lineRule="auto"/>
              <w:ind w:left="0" w:right="0" w:firstLine="0"/>
              <w:jc w:val="left"/>
            </w:pPr>
            <w:r>
              <w:rPr>
                <w:i/>
                <w:sz w:val="13"/>
              </w:rPr>
              <w:t>CIR SSO % CIR SSO % CIR SSO % CIR</w:t>
            </w:r>
            <w:r>
              <w:rPr>
                <w:i/>
                <w:sz w:val="13"/>
              </w:rPr>
              <w:tab/>
              <w:t>SSO %</w:t>
            </w:r>
          </w:p>
        </w:tc>
        <w:tc>
          <w:tcPr>
            <w:tcW w:w="1004" w:type="dxa"/>
            <w:tcBorders>
              <w:top w:val="single" w:sz="3" w:space="0" w:color="000000"/>
              <w:left w:val="nil"/>
              <w:bottom w:val="single" w:sz="3" w:space="0" w:color="000000"/>
              <w:right w:val="single" w:sz="3" w:space="0" w:color="000000"/>
            </w:tcBorders>
          </w:tcPr>
          <w:p w14:paraId="1D95B45C" w14:textId="77777777" w:rsidR="007136F5" w:rsidRDefault="009D7B9E">
            <w:pPr>
              <w:tabs>
                <w:tab w:val="right" w:pos="928"/>
              </w:tabs>
              <w:spacing w:after="0" w:line="259" w:lineRule="auto"/>
              <w:ind w:left="0" w:right="0" w:firstLine="0"/>
              <w:jc w:val="left"/>
            </w:pPr>
            <w:r>
              <w:rPr>
                <w:i/>
                <w:sz w:val="13"/>
              </w:rPr>
              <w:t>CIR</w:t>
            </w:r>
            <w:r>
              <w:rPr>
                <w:i/>
                <w:sz w:val="13"/>
              </w:rPr>
              <w:tab/>
              <w:t>SSO %</w:t>
            </w:r>
          </w:p>
        </w:tc>
      </w:tr>
      <w:tr w:rsidR="007136F5" w14:paraId="19ECFE8F" w14:textId="77777777">
        <w:trPr>
          <w:trHeight w:val="198"/>
        </w:trPr>
        <w:tc>
          <w:tcPr>
            <w:tcW w:w="1410" w:type="dxa"/>
            <w:tcBorders>
              <w:top w:val="single" w:sz="3" w:space="0" w:color="000000"/>
              <w:left w:val="single" w:sz="3" w:space="0" w:color="000000"/>
              <w:bottom w:val="nil"/>
              <w:right w:val="nil"/>
            </w:tcBorders>
          </w:tcPr>
          <w:p w14:paraId="716AA948" w14:textId="77777777" w:rsidR="007136F5" w:rsidRDefault="009D7B9E">
            <w:pPr>
              <w:spacing w:after="0" w:line="259" w:lineRule="auto"/>
              <w:ind w:left="76" w:right="0" w:firstLine="0"/>
              <w:jc w:val="left"/>
            </w:pPr>
            <w:r>
              <w:rPr>
                <w:sz w:val="13"/>
              </w:rPr>
              <w:t>Non-White</w:t>
            </w:r>
          </w:p>
        </w:tc>
        <w:tc>
          <w:tcPr>
            <w:tcW w:w="1023" w:type="dxa"/>
            <w:tcBorders>
              <w:top w:val="single" w:sz="3" w:space="0" w:color="000000"/>
              <w:left w:val="nil"/>
              <w:bottom w:val="nil"/>
              <w:right w:val="nil"/>
            </w:tcBorders>
          </w:tcPr>
          <w:p w14:paraId="23ED1A75" w14:textId="77777777" w:rsidR="007136F5" w:rsidRDefault="009D7B9E">
            <w:pPr>
              <w:tabs>
                <w:tab w:val="center" w:pos="643"/>
              </w:tabs>
              <w:spacing w:after="0" w:line="259" w:lineRule="auto"/>
              <w:ind w:left="0" w:right="0" w:firstLine="0"/>
              <w:jc w:val="left"/>
            </w:pPr>
            <w:r>
              <w:rPr>
                <w:sz w:val="13"/>
              </w:rPr>
              <w:t>1.00</w:t>
            </w:r>
            <w:r>
              <w:rPr>
                <w:sz w:val="13"/>
              </w:rPr>
              <w:tab/>
              <w:t>53%</w:t>
            </w:r>
          </w:p>
        </w:tc>
        <w:tc>
          <w:tcPr>
            <w:tcW w:w="504" w:type="dxa"/>
            <w:tcBorders>
              <w:top w:val="single" w:sz="3" w:space="0" w:color="000000"/>
              <w:left w:val="nil"/>
              <w:bottom w:val="nil"/>
              <w:right w:val="nil"/>
            </w:tcBorders>
          </w:tcPr>
          <w:p w14:paraId="5A1CB22D" w14:textId="77777777" w:rsidR="007136F5" w:rsidRDefault="009D7B9E">
            <w:pPr>
              <w:spacing w:after="0" w:line="259" w:lineRule="auto"/>
              <w:ind w:left="0" w:right="0" w:firstLine="0"/>
              <w:jc w:val="left"/>
            </w:pPr>
            <w:r>
              <w:rPr>
                <w:sz w:val="13"/>
              </w:rPr>
              <w:t>1.01</w:t>
            </w:r>
          </w:p>
        </w:tc>
        <w:tc>
          <w:tcPr>
            <w:tcW w:w="512" w:type="dxa"/>
            <w:tcBorders>
              <w:top w:val="single" w:sz="3" w:space="0" w:color="000000"/>
              <w:left w:val="nil"/>
              <w:bottom w:val="nil"/>
              <w:right w:val="nil"/>
            </w:tcBorders>
          </w:tcPr>
          <w:p w14:paraId="19EC409E" w14:textId="77777777" w:rsidR="007136F5" w:rsidRDefault="009D7B9E">
            <w:pPr>
              <w:spacing w:after="0" w:line="259" w:lineRule="auto"/>
              <w:ind w:left="0" w:right="0" w:firstLine="0"/>
              <w:jc w:val="left"/>
            </w:pPr>
            <w:r>
              <w:rPr>
                <w:sz w:val="13"/>
              </w:rPr>
              <w:t>43%</w:t>
            </w:r>
          </w:p>
        </w:tc>
        <w:tc>
          <w:tcPr>
            <w:tcW w:w="504" w:type="dxa"/>
            <w:tcBorders>
              <w:top w:val="single" w:sz="3" w:space="0" w:color="000000"/>
              <w:left w:val="nil"/>
              <w:bottom w:val="nil"/>
              <w:right w:val="nil"/>
            </w:tcBorders>
          </w:tcPr>
          <w:p w14:paraId="17779FD4" w14:textId="77777777" w:rsidR="007136F5" w:rsidRDefault="009D7B9E">
            <w:pPr>
              <w:spacing w:after="0" w:line="259" w:lineRule="auto"/>
              <w:ind w:left="0" w:right="0" w:firstLine="0"/>
              <w:jc w:val="left"/>
            </w:pPr>
            <w:r>
              <w:rPr>
                <w:sz w:val="13"/>
              </w:rPr>
              <w:t>1.00</w:t>
            </w:r>
          </w:p>
        </w:tc>
        <w:tc>
          <w:tcPr>
            <w:tcW w:w="512" w:type="dxa"/>
            <w:tcBorders>
              <w:top w:val="single" w:sz="3" w:space="0" w:color="000000"/>
              <w:left w:val="nil"/>
              <w:bottom w:val="nil"/>
              <w:right w:val="nil"/>
            </w:tcBorders>
          </w:tcPr>
          <w:p w14:paraId="633B44DB" w14:textId="77777777" w:rsidR="007136F5" w:rsidRDefault="009D7B9E">
            <w:pPr>
              <w:spacing w:after="0" w:line="259" w:lineRule="auto"/>
              <w:ind w:left="0" w:right="0" w:firstLine="0"/>
              <w:jc w:val="left"/>
            </w:pPr>
            <w:r>
              <w:rPr>
                <w:sz w:val="13"/>
              </w:rPr>
              <w:t>24%</w:t>
            </w:r>
          </w:p>
        </w:tc>
        <w:tc>
          <w:tcPr>
            <w:tcW w:w="1088" w:type="dxa"/>
            <w:tcBorders>
              <w:top w:val="single" w:sz="3" w:space="0" w:color="000000"/>
              <w:left w:val="nil"/>
              <w:bottom w:val="nil"/>
              <w:right w:val="nil"/>
            </w:tcBorders>
          </w:tcPr>
          <w:p w14:paraId="73CD7247" w14:textId="77777777" w:rsidR="007136F5" w:rsidRDefault="009D7B9E">
            <w:pPr>
              <w:tabs>
                <w:tab w:val="center" w:pos="675"/>
              </w:tabs>
              <w:spacing w:after="0" w:line="259" w:lineRule="auto"/>
              <w:ind w:left="0" w:right="0" w:firstLine="0"/>
              <w:jc w:val="left"/>
            </w:pPr>
            <w:r>
              <w:rPr>
                <w:sz w:val="13"/>
              </w:rPr>
              <w:t>1.01</w:t>
            </w:r>
            <w:r>
              <w:rPr>
                <w:sz w:val="13"/>
              </w:rPr>
              <w:tab/>
              <w:t>38%</w:t>
            </w:r>
          </w:p>
        </w:tc>
        <w:tc>
          <w:tcPr>
            <w:tcW w:w="1004" w:type="dxa"/>
            <w:tcBorders>
              <w:top w:val="single" w:sz="3" w:space="0" w:color="000000"/>
              <w:left w:val="nil"/>
              <w:bottom w:val="nil"/>
              <w:right w:val="single" w:sz="3" w:space="0" w:color="000000"/>
            </w:tcBorders>
          </w:tcPr>
          <w:p w14:paraId="2BA5FD23" w14:textId="77777777" w:rsidR="007136F5" w:rsidRDefault="009D7B9E">
            <w:pPr>
              <w:tabs>
                <w:tab w:val="right" w:pos="928"/>
              </w:tabs>
              <w:spacing w:after="0" w:line="259" w:lineRule="auto"/>
              <w:ind w:left="0" w:right="0" w:firstLine="0"/>
              <w:jc w:val="left"/>
            </w:pPr>
            <w:r>
              <w:rPr>
                <w:sz w:val="13"/>
              </w:rPr>
              <w:t>1.07</w:t>
            </w:r>
            <w:r>
              <w:rPr>
                <w:sz w:val="13"/>
              </w:rPr>
              <w:tab/>
              <w:t>0%</w:t>
            </w:r>
          </w:p>
        </w:tc>
      </w:tr>
      <w:tr w:rsidR="007136F5" w14:paraId="55A756D4" w14:textId="77777777">
        <w:trPr>
          <w:trHeight w:val="189"/>
        </w:trPr>
        <w:tc>
          <w:tcPr>
            <w:tcW w:w="1410" w:type="dxa"/>
            <w:tcBorders>
              <w:top w:val="nil"/>
              <w:left w:val="single" w:sz="3" w:space="0" w:color="000000"/>
              <w:bottom w:val="single" w:sz="3" w:space="0" w:color="000000"/>
              <w:right w:val="nil"/>
            </w:tcBorders>
          </w:tcPr>
          <w:p w14:paraId="33EE7B6F" w14:textId="77777777" w:rsidR="007136F5" w:rsidRDefault="009D7B9E">
            <w:pPr>
              <w:spacing w:after="0" w:line="259" w:lineRule="auto"/>
              <w:ind w:left="76" w:right="0" w:firstLine="0"/>
              <w:jc w:val="left"/>
            </w:pPr>
            <w:r>
              <w:rPr>
                <w:sz w:val="13"/>
              </w:rPr>
              <w:t>Years of Education</w:t>
            </w:r>
          </w:p>
        </w:tc>
        <w:tc>
          <w:tcPr>
            <w:tcW w:w="1023" w:type="dxa"/>
            <w:tcBorders>
              <w:top w:val="nil"/>
              <w:left w:val="nil"/>
              <w:bottom w:val="single" w:sz="3" w:space="0" w:color="000000"/>
              <w:right w:val="nil"/>
            </w:tcBorders>
          </w:tcPr>
          <w:p w14:paraId="5F020FBD" w14:textId="77777777" w:rsidR="007136F5" w:rsidRDefault="009D7B9E">
            <w:pPr>
              <w:tabs>
                <w:tab w:val="center" w:pos="643"/>
              </w:tabs>
              <w:spacing w:after="0" w:line="259" w:lineRule="auto"/>
              <w:ind w:left="0" w:right="0" w:firstLine="0"/>
              <w:jc w:val="left"/>
            </w:pPr>
            <w:r>
              <w:rPr>
                <w:sz w:val="13"/>
              </w:rPr>
              <w:t>1.00</w:t>
            </w:r>
            <w:r>
              <w:rPr>
                <w:sz w:val="13"/>
              </w:rPr>
              <w:tab/>
              <w:t>62%</w:t>
            </w:r>
          </w:p>
        </w:tc>
        <w:tc>
          <w:tcPr>
            <w:tcW w:w="504" w:type="dxa"/>
            <w:tcBorders>
              <w:top w:val="nil"/>
              <w:left w:val="nil"/>
              <w:bottom w:val="single" w:sz="3" w:space="0" w:color="000000"/>
              <w:right w:val="nil"/>
            </w:tcBorders>
          </w:tcPr>
          <w:p w14:paraId="6D22AB43" w14:textId="77777777" w:rsidR="007136F5" w:rsidRDefault="009D7B9E">
            <w:pPr>
              <w:spacing w:after="0" w:line="259" w:lineRule="auto"/>
              <w:ind w:left="0" w:right="0" w:firstLine="0"/>
              <w:jc w:val="left"/>
            </w:pPr>
            <w:r>
              <w:rPr>
                <w:sz w:val="13"/>
              </w:rPr>
              <w:t>1.01</w:t>
            </w:r>
          </w:p>
        </w:tc>
        <w:tc>
          <w:tcPr>
            <w:tcW w:w="512" w:type="dxa"/>
            <w:tcBorders>
              <w:top w:val="nil"/>
              <w:left w:val="nil"/>
              <w:bottom w:val="single" w:sz="3" w:space="0" w:color="000000"/>
              <w:right w:val="nil"/>
            </w:tcBorders>
          </w:tcPr>
          <w:p w14:paraId="66110EDE" w14:textId="77777777" w:rsidR="007136F5" w:rsidRDefault="009D7B9E">
            <w:pPr>
              <w:spacing w:after="0" w:line="259" w:lineRule="auto"/>
              <w:ind w:left="0" w:right="0" w:firstLine="0"/>
              <w:jc w:val="left"/>
            </w:pPr>
            <w:r>
              <w:rPr>
                <w:sz w:val="13"/>
              </w:rPr>
              <w:t>42%</w:t>
            </w:r>
          </w:p>
        </w:tc>
        <w:tc>
          <w:tcPr>
            <w:tcW w:w="504" w:type="dxa"/>
            <w:tcBorders>
              <w:top w:val="nil"/>
              <w:left w:val="nil"/>
              <w:bottom w:val="single" w:sz="3" w:space="0" w:color="000000"/>
              <w:right w:val="nil"/>
            </w:tcBorders>
          </w:tcPr>
          <w:p w14:paraId="37743949" w14:textId="77777777" w:rsidR="007136F5" w:rsidRDefault="009D7B9E">
            <w:pPr>
              <w:spacing w:after="0" w:line="259" w:lineRule="auto"/>
              <w:ind w:left="0" w:right="0" w:firstLine="0"/>
              <w:jc w:val="left"/>
            </w:pPr>
            <w:r>
              <w:rPr>
                <w:sz w:val="13"/>
              </w:rPr>
              <w:t>0.99</w:t>
            </w:r>
          </w:p>
        </w:tc>
        <w:tc>
          <w:tcPr>
            <w:tcW w:w="512" w:type="dxa"/>
            <w:tcBorders>
              <w:top w:val="nil"/>
              <w:left w:val="nil"/>
              <w:bottom w:val="single" w:sz="3" w:space="0" w:color="000000"/>
              <w:right w:val="nil"/>
            </w:tcBorders>
          </w:tcPr>
          <w:p w14:paraId="00C668CF" w14:textId="77777777" w:rsidR="007136F5" w:rsidRDefault="009D7B9E">
            <w:pPr>
              <w:spacing w:after="0" w:line="259" w:lineRule="auto"/>
              <w:ind w:left="0" w:right="0" w:firstLine="0"/>
              <w:jc w:val="left"/>
            </w:pPr>
            <w:r>
              <w:rPr>
                <w:sz w:val="13"/>
              </w:rPr>
              <w:t>95%</w:t>
            </w:r>
          </w:p>
        </w:tc>
        <w:tc>
          <w:tcPr>
            <w:tcW w:w="1088" w:type="dxa"/>
            <w:tcBorders>
              <w:top w:val="nil"/>
              <w:left w:val="nil"/>
              <w:bottom w:val="single" w:sz="3" w:space="0" w:color="000000"/>
              <w:right w:val="nil"/>
            </w:tcBorders>
          </w:tcPr>
          <w:p w14:paraId="56AF8505" w14:textId="77777777" w:rsidR="007136F5" w:rsidRDefault="009D7B9E">
            <w:pPr>
              <w:tabs>
                <w:tab w:val="center" w:pos="675"/>
              </w:tabs>
              <w:spacing w:after="0" w:line="259" w:lineRule="auto"/>
              <w:ind w:left="0" w:right="0" w:firstLine="0"/>
              <w:jc w:val="left"/>
            </w:pPr>
            <w:r>
              <w:rPr>
                <w:sz w:val="13"/>
              </w:rPr>
              <w:t>0.99</w:t>
            </w:r>
            <w:r>
              <w:rPr>
                <w:sz w:val="13"/>
              </w:rPr>
              <w:tab/>
              <w:t>95%</w:t>
            </w:r>
          </w:p>
        </w:tc>
        <w:tc>
          <w:tcPr>
            <w:tcW w:w="1004" w:type="dxa"/>
            <w:tcBorders>
              <w:top w:val="nil"/>
              <w:left w:val="nil"/>
              <w:bottom w:val="single" w:sz="3" w:space="0" w:color="000000"/>
              <w:right w:val="single" w:sz="3" w:space="0" w:color="000000"/>
            </w:tcBorders>
          </w:tcPr>
          <w:p w14:paraId="268EF706" w14:textId="77777777" w:rsidR="007136F5" w:rsidRDefault="009D7B9E">
            <w:pPr>
              <w:tabs>
                <w:tab w:val="right" w:pos="928"/>
              </w:tabs>
              <w:spacing w:after="0" w:line="259" w:lineRule="auto"/>
              <w:ind w:left="0" w:right="0" w:firstLine="0"/>
              <w:jc w:val="left"/>
            </w:pPr>
            <w:r>
              <w:rPr>
                <w:sz w:val="13"/>
              </w:rPr>
              <w:t>1.05</w:t>
            </w:r>
            <w:r>
              <w:rPr>
                <w:sz w:val="13"/>
              </w:rPr>
              <w:tab/>
              <w:t>0%</w:t>
            </w:r>
          </w:p>
        </w:tc>
      </w:tr>
    </w:tbl>
    <w:p w14:paraId="0FBADEF5" w14:textId="38A42863" w:rsidR="007136F5" w:rsidRDefault="009D7B9E">
      <w:pPr>
        <w:spacing w:after="464" w:line="278" w:lineRule="auto"/>
        <w:ind w:left="-5" w:right="-15"/>
      </w:pPr>
      <w:r>
        <w:rPr>
          <w:rFonts w:ascii="Calibri" w:eastAsia="Calibri" w:hAnsi="Calibri" w:cs="Calibri"/>
          <w:sz w:val="15"/>
        </w:rPr>
        <w:t xml:space="preserve">Table 1. Confidence interval ratios (CIR) and SSO match percentage for the DP AGM and DP LM regression methods from Barrientos et al. </w:t>
      </w:r>
      <w:r w:rsidR="00292B57">
        <w:rPr>
          <w:rFonts w:ascii="Calibri" w:eastAsia="Calibri" w:hAnsi="Calibri" w:cs="Calibri"/>
          <w:sz w:val="15"/>
        </w:rPr>
        <w:t>(</w:t>
      </w:r>
      <w:r>
        <w:rPr>
          <w:rFonts w:ascii="Calibri" w:eastAsia="Calibri" w:hAnsi="Calibri" w:cs="Calibri"/>
          <w:sz w:val="15"/>
        </w:rPr>
        <w:t>2023</w:t>
      </w:r>
      <w:r w:rsidR="00292B57">
        <w:rPr>
          <w:rFonts w:ascii="Calibri" w:eastAsia="Calibri" w:hAnsi="Calibri" w:cs="Calibri"/>
          <w:sz w:val="15"/>
        </w:rPr>
        <w:t>)</w:t>
      </w:r>
      <w:r>
        <w:rPr>
          <w:rFonts w:ascii="Calibri" w:eastAsia="Calibri" w:hAnsi="Calibri" w:cs="Calibri"/>
          <w:sz w:val="15"/>
        </w:rPr>
        <w:t>, with confidence intervals estimated using the asymptotic approach, compared to the results from all synthesis methods.</w:t>
      </w:r>
    </w:p>
    <w:p w14:paraId="0F080B9D" w14:textId="068006EC" w:rsidR="007136F5" w:rsidRDefault="009D7B9E">
      <w:pPr>
        <w:ind w:left="-15" w:right="0" w:firstLine="239"/>
      </w:pPr>
      <w:r>
        <w:t xml:space="preserve">The DP methods have a higher SSO % than the synthetic datasets for the </w:t>
      </w:r>
      <w:r>
        <w:rPr>
          <w:rFonts w:ascii="Calibri" w:eastAsia="Calibri" w:hAnsi="Calibri" w:cs="Calibri"/>
        </w:rPr>
        <w:t xml:space="preserve">Non-White </w:t>
      </w:r>
      <w:r>
        <w:t xml:space="preserve">coefficient, whereas the optimized sequential synthesis methods produce higher SSO % for the </w:t>
      </w:r>
      <w:r>
        <w:rPr>
          <w:rFonts w:ascii="Calibri" w:eastAsia="Calibri" w:hAnsi="Calibri" w:cs="Calibri"/>
        </w:rPr>
        <w:t xml:space="preserve">Years of Education </w:t>
      </w:r>
      <w:r>
        <w:t xml:space="preserve">coefficient. Not shown here are the results for the intercept and </w:t>
      </w:r>
      <w:r>
        <w:rPr>
          <w:rFonts w:ascii="Calibri" w:eastAsia="Calibri" w:hAnsi="Calibri" w:cs="Calibri"/>
        </w:rPr>
        <w:t xml:space="preserve">Potential Experience </w:t>
      </w:r>
      <w:r>
        <w:t xml:space="preserve">coefficients, on which the DP methods performed very poorly (Barrientos et al. [2023] note that the results on the </w:t>
      </w:r>
      <w:r>
        <w:rPr>
          <w:rFonts w:ascii="Calibri" w:eastAsia="Calibri" w:hAnsi="Calibri" w:cs="Calibri"/>
        </w:rPr>
        <w:t xml:space="preserve">Non-White </w:t>
      </w:r>
      <w:r>
        <w:t xml:space="preserve">and </w:t>
      </w:r>
      <w:r>
        <w:rPr>
          <w:rFonts w:ascii="Calibri" w:eastAsia="Calibri" w:hAnsi="Calibri" w:cs="Calibri"/>
        </w:rPr>
        <w:t xml:space="preserve">Years of Education </w:t>
      </w:r>
      <w:r>
        <w:t>coefficients are a “good case”) but where the MNL-based synthesis method performed very well, achieving nearly 100% SSO match for the female-based regression. As noted previously, the CART-based and MOSTLY.AI methods struggled to maintain inferential conclusions for some of the other coefficients. Overall, none of the legally anonymous synthetic datasets or the DP regression produced coefficient estimates that consistently maintained the inferential conclusions from the confidential data.</w:t>
      </w:r>
    </w:p>
    <w:p w14:paraId="42B238C3" w14:textId="15CD19CD" w:rsidR="007136F5" w:rsidRDefault="009D7B9E">
      <w:pPr>
        <w:spacing w:after="353"/>
        <w:ind w:left="-15" w:right="0" w:firstLine="239"/>
      </w:pPr>
      <w:r>
        <w:t xml:space="preserve">Finally, we highlight that the SSO % results differ for the male-based regression, where all synthesis methods produced high SSO % for the </w:t>
      </w:r>
      <w:r>
        <w:rPr>
          <w:rFonts w:ascii="Calibri" w:eastAsia="Calibri" w:hAnsi="Calibri" w:cs="Calibri"/>
        </w:rPr>
        <w:t xml:space="preserve">Years of Education </w:t>
      </w:r>
      <w:r>
        <w:t xml:space="preserve">and </w:t>
      </w:r>
      <w:r>
        <w:rPr>
          <w:rFonts w:ascii="Calibri" w:eastAsia="Calibri" w:hAnsi="Calibri" w:cs="Calibri"/>
        </w:rPr>
        <w:t xml:space="preserve">Non-White </w:t>
      </w:r>
      <w:r>
        <w:t xml:space="preserve">coefficients. However, the optimized sequential methods had 0% SSO match for the intercept and </w:t>
      </w:r>
      <w:r>
        <w:rPr>
          <w:rFonts w:ascii="Calibri" w:eastAsia="Calibri" w:hAnsi="Calibri" w:cs="Calibri"/>
        </w:rPr>
        <w:t xml:space="preserve">Potential Experience </w:t>
      </w:r>
      <w:r>
        <w:t xml:space="preserve">coefficients, while the MOSTLY.AI method had better estimates for the intercept and main </w:t>
      </w:r>
      <w:r>
        <w:rPr>
          <w:rFonts w:ascii="Calibri" w:eastAsia="Calibri" w:hAnsi="Calibri" w:cs="Calibri"/>
        </w:rPr>
        <w:t xml:space="preserve">Potential Experience </w:t>
      </w:r>
      <w:r>
        <w:t>coefficient. While not tested here, the regression estimates would likely improve for the synthetic datasets if synthesis w</w:t>
      </w:r>
      <w:r w:rsidR="00567255">
        <w:t>ere</w:t>
      </w:r>
      <w:r>
        <w:t xml:space="preserve"> performed on the male and female subsets </w:t>
      </w:r>
      <w:r>
        <w:lastRenderedPageBreak/>
        <w:t xml:space="preserve">separately to remove the noise induced from synthesizing the </w:t>
      </w:r>
      <w:r>
        <w:rPr>
          <w:rFonts w:ascii="Calibri" w:eastAsia="Calibri" w:hAnsi="Calibri" w:cs="Calibri"/>
        </w:rPr>
        <w:t xml:space="preserve">Sex </w:t>
      </w:r>
      <w:r>
        <w:t>variable prior to splitting the data and estimating the user regression models.</w:t>
      </w:r>
    </w:p>
    <w:p w14:paraId="4A38698E" w14:textId="77777777" w:rsidR="007136F5" w:rsidRDefault="009D7B9E">
      <w:pPr>
        <w:pStyle w:val="Heading1"/>
        <w:ind w:left="-5"/>
      </w:pPr>
      <w:r>
        <w:t>Discussion</w:t>
      </w:r>
    </w:p>
    <w:p w14:paraId="713648D2" w14:textId="75DD5FE1" w:rsidR="007136F5" w:rsidRDefault="009D7B9E">
      <w:pPr>
        <w:ind w:left="-5" w:right="0"/>
      </w:pPr>
      <w:r>
        <w:t xml:space="preserve">This paper proposed a tuning method that uses Bayesian optimization to select synthesis model parameters that balance privacy and utility, eliminating the need for manual tuning of these parameters. This method lowers the barriers to using and fine-tuning synthetic data </w:t>
      </w:r>
      <w:proofErr w:type="gramStart"/>
      <w:r>
        <w:t>methods, and</w:t>
      </w:r>
      <w:proofErr w:type="gramEnd"/>
      <w:r>
        <w:t xml:space="preserve"> was demonstrated to produce synthetic data with high analysis-specific utility for two datasets with very different numbers of observations. While it will always be necessary to evaluate synthetic data with various utility and privacy metrics, our method removes the need for data stewards to tune individual synthesis models and enables them to focus on improving the overall synthesis process, </w:t>
      </w:r>
      <w:r w:rsidR="002B3233">
        <w:t>for example</w:t>
      </w:r>
      <w:r>
        <w:t>, by comparing the results of multiple optimized synthesis methods as we did in our empirical application. At a minimum, we have demonstrated the usefulness of the tuning method for synthesizing data when legal compliance is prioritized alongside data utility and for privacy nonexperts who want a more automated approach to training a synthesis model.</w:t>
      </w:r>
    </w:p>
    <w:p w14:paraId="4A949121" w14:textId="21348132" w:rsidR="007136F5" w:rsidRDefault="009D7B9E">
      <w:pPr>
        <w:ind w:left="-15" w:right="0" w:firstLine="239"/>
      </w:pPr>
      <w:r>
        <w:t xml:space="preserve">Given the complex landscape of privacy regulations, we evaluated whether the proposed method could tune sequential synthesis models to generate legally anonymous synthetic data based on the privacy criteria defined by MOSTLY.AI. We showed that when synthetic data </w:t>
      </w:r>
      <w:r w:rsidR="00F56237">
        <w:t>are</w:t>
      </w:r>
      <w:r>
        <w:t xml:space="preserve"> drawn from the same data-generating distribution as the confidential data, these legal privacy criteria are met in expectation. We generated legally anonymous versions of the South Korean COVID-19 location data and the CPS ASEC data and compared the results to synthetic data generated by MOSTLY.AI. Our findings confirmed that sequential synthesis models can produce legally anonymous synthetic data. However, we also demonstrated that meeting these legal criteria does not guarantee robustness against attribute disclosure attacks. We found that, given sufficient external information, sensitive values can still be inferred, raising the question of how much protection legally anonymous data should offer against such attacks. Addressing this question will require further research and will depend on the specific context and objectives of the anonymization process </w:t>
      </w:r>
      <w:r w:rsidR="0099165B">
        <w:t>(</w:t>
      </w:r>
      <w:r>
        <w:t>Working Party, 2014</w:t>
      </w:r>
      <w:r w:rsidR="0099165B">
        <w:t>)</w:t>
      </w:r>
      <w:r>
        <w:t>.</w:t>
      </w:r>
    </w:p>
    <w:p w14:paraId="40908E1B" w14:textId="1EFF1F0C" w:rsidR="007136F5" w:rsidRDefault="009D7B9E">
      <w:pPr>
        <w:ind w:left="-15" w:right="0" w:firstLine="239"/>
      </w:pPr>
      <w:r>
        <w:t xml:space="preserve">Additionally, we compared regression results from legally anonymous synthetic CPS ASEC data to differentially private regression results from Barrientos et al. </w:t>
      </w:r>
      <w:r w:rsidR="009870BF">
        <w:t>(</w:t>
      </w:r>
      <w:r>
        <w:t>2023</w:t>
      </w:r>
      <w:r w:rsidR="009870BF">
        <w:t>)</w:t>
      </w:r>
      <w:r>
        <w:t xml:space="preserve">. Our results showed that legally anonymous synthetic data can produce coefficient estimates that are more consistent with those from the original data. However, this improved utility comes with increased privacy risk </w:t>
      </w:r>
      <w:r w:rsidR="002B671F">
        <w:t>because</w:t>
      </w:r>
      <w:r>
        <w:t xml:space="preserve"> sharing a fully synthetic dataset poses a greater risk of attribute disclosure than a query-based validation server, and data stewards will need to weigh the pros and cons of each protection method. We note that both synthetic and differentially private data utility can be improved—by allowing greater similarity to the original data or increasing the privacy parameter </w:t>
      </w:r>
      <w:r>
        <w:rPr>
          <w:i/>
        </w:rPr>
        <w:t>ϵ</w:t>
      </w:r>
      <w:r>
        <w:t xml:space="preserve">—but these changes may compromise privacy to </w:t>
      </w:r>
      <w:r w:rsidR="002B671F">
        <w:t>such an</w:t>
      </w:r>
      <w:r>
        <w:t xml:space="preserve"> extent that legal anonymity cannot be claimed.</w:t>
      </w:r>
    </w:p>
    <w:p w14:paraId="04A889F6" w14:textId="7C19B9AD" w:rsidR="007136F5" w:rsidRDefault="009D7B9E">
      <w:pPr>
        <w:spacing w:after="634"/>
        <w:ind w:left="-15" w:right="0" w:firstLine="239"/>
      </w:pPr>
      <w:r>
        <w:t xml:space="preserve">This study has some limitations that suggest avenues for future research. First, the </w:t>
      </w:r>
      <w:proofErr w:type="spellStart"/>
      <w:r>
        <w:rPr>
          <w:i/>
        </w:rPr>
        <w:t>pMSE</w:t>
      </w:r>
      <w:proofErr w:type="spellEnd"/>
      <w:r>
        <w:rPr>
          <w:i/>
        </w:rPr>
        <w:t xml:space="preserve"> </w:t>
      </w:r>
      <w:r>
        <w:t xml:space="preserve">ratio used to optimize the synthesis models is model-dependent, and relying on it alone may provide an inaccurate depiction of data utility </w:t>
      </w:r>
      <w:r w:rsidR="00D03D45">
        <w:t>(</w:t>
      </w:r>
      <w:r>
        <w:t>Drechsler, 2022</w:t>
      </w:r>
      <w:r w:rsidR="00D03D45">
        <w:t>)</w:t>
      </w:r>
      <w:r>
        <w:t xml:space="preserve">. We showed that the tuning process works well with a </w:t>
      </w:r>
      <w:r>
        <w:rPr>
          <w:i/>
        </w:rPr>
        <w:t>pMSE</w:t>
      </w:r>
      <w:r>
        <w:t xml:space="preserve">-based objective function, but future work could explore alternative metrics and objectives. </w:t>
      </w:r>
      <w:r w:rsidR="00E65A62">
        <w:t>Such alternatives</w:t>
      </w:r>
      <w:r>
        <w:t xml:space="preserve"> would be highly useful to data stewards who are interested in exploring customized objectives that suit their specific use cases for synthetic data. Future work should explore alternative distributional similarity measures, such as the SPEC </w:t>
      </w:r>
      <w:r>
        <w:lastRenderedPageBreak/>
        <w:t xml:space="preserve">metric </w:t>
      </w:r>
      <w:r w:rsidR="00475B9F">
        <w:t>(</w:t>
      </w:r>
      <w:r>
        <w:t>Bowen et al., 2021</w:t>
      </w:r>
      <w:r w:rsidR="00475B9F">
        <w:t>)</w:t>
      </w:r>
      <w:r>
        <w:t xml:space="preserve"> or the multivariate Hellinger distance </w:t>
      </w:r>
      <w:r w:rsidR="007E4587">
        <w:t>(</w:t>
      </w:r>
      <w:r>
        <w:t>El Emam et al., 2022</w:t>
      </w:r>
      <w:r w:rsidR="007E4587">
        <w:t>)</w:t>
      </w:r>
      <w:r>
        <w:t>, and examine how different objective functions influence the balance between privacy and utility. Additionally, while our method reduces the need for manual parameter selection, it still requires specifying feasible parameter ranges. The parameter ranges we supplied worked well for both datasets we examined in this paper and should serve as reasonable starting points for others using the tuning method. However, developing best practices for selecting these ranges or employing techniques like sequential domain reduction to refine the search space could further enhance the practicality of the method.</w:t>
      </w:r>
    </w:p>
    <w:p w14:paraId="50C16846" w14:textId="77777777" w:rsidR="007136F5" w:rsidRDefault="009D7B9E">
      <w:pPr>
        <w:pStyle w:val="Heading1"/>
        <w:ind w:left="-5"/>
      </w:pPr>
      <w:r>
        <w:t>References</w:t>
      </w:r>
    </w:p>
    <w:p w14:paraId="26CA3154" w14:textId="26F244A7" w:rsidR="007136F5" w:rsidRDefault="00E21235">
      <w:pPr>
        <w:ind w:left="166" w:right="0" w:hanging="181"/>
      </w:pPr>
      <w:r>
        <w:t xml:space="preserve">Asghar, </w:t>
      </w:r>
      <w:r w:rsidR="009D7B9E">
        <w:t>H. J.</w:t>
      </w:r>
      <w:ins w:id="2" w:author="Champenois Christina" w:date="2025-01-10T18:42:00Z">
        <w:r w:rsidR="00791644">
          <w:t>,</w:t>
        </w:r>
      </w:ins>
      <w:r w:rsidR="009D7B9E">
        <w:t xml:space="preserve"> </w:t>
      </w:r>
      <w:ins w:id="3" w:author="Champenois Christina" w:date="2025-01-10T18:37:00Z">
        <w:r>
          <w:t xml:space="preserve">Ding, </w:t>
        </w:r>
      </w:ins>
      <w:del w:id="4" w:author="Champenois Christina" w:date="2025-01-10T18:37:00Z">
        <w:r w:rsidR="009D7B9E" w:rsidDel="00E21235">
          <w:delText xml:space="preserve">Asghar, </w:delText>
        </w:r>
      </w:del>
      <w:r w:rsidR="009D7B9E">
        <w:t>M.</w:t>
      </w:r>
      <w:ins w:id="5" w:author="Champenois Christina" w:date="2025-01-10T18:42:00Z">
        <w:r w:rsidR="00791644">
          <w:t>,</w:t>
        </w:r>
      </w:ins>
      <w:r w:rsidR="009D7B9E">
        <w:t xml:space="preserve"> </w:t>
      </w:r>
      <w:ins w:id="6" w:author="Champenois Christina" w:date="2025-01-10T18:37:00Z">
        <w:r>
          <w:t xml:space="preserve">Rakotoarivelo, </w:t>
        </w:r>
      </w:ins>
      <w:del w:id="7" w:author="Champenois Christina" w:date="2025-01-10T18:37:00Z">
        <w:r w:rsidR="009D7B9E" w:rsidDel="00E21235">
          <w:delText xml:space="preserve">Ding, </w:delText>
        </w:r>
      </w:del>
      <w:r w:rsidR="009D7B9E">
        <w:t>T.</w:t>
      </w:r>
      <w:ins w:id="8" w:author="Champenois Christina" w:date="2025-01-10T18:42:00Z">
        <w:r w:rsidR="00791644">
          <w:t>,</w:t>
        </w:r>
      </w:ins>
      <w:r w:rsidR="009D7B9E">
        <w:t xml:space="preserve"> </w:t>
      </w:r>
      <w:ins w:id="9" w:author="Champenois Christina" w:date="2025-01-10T18:37:00Z">
        <w:r>
          <w:t xml:space="preserve">Mrabet, </w:t>
        </w:r>
      </w:ins>
      <w:del w:id="10" w:author="Champenois Christina" w:date="2025-01-10T18:37:00Z">
        <w:r w:rsidR="009D7B9E" w:rsidDel="00E21235">
          <w:delText xml:space="preserve">Rakotoarivelo, </w:delText>
        </w:r>
      </w:del>
      <w:r w:rsidR="009D7B9E">
        <w:t xml:space="preserve">S. </w:t>
      </w:r>
      <w:del w:id="11" w:author="Champenois Christina" w:date="2025-01-10T18:37:00Z">
        <w:r w:rsidR="009D7B9E" w:rsidDel="00E21235">
          <w:delText xml:space="preserve">Mrabet, </w:delText>
        </w:r>
      </w:del>
      <w:r w:rsidR="009D7B9E">
        <w:t xml:space="preserve">and </w:t>
      </w:r>
      <w:ins w:id="12" w:author="Champenois Christina" w:date="2025-01-10T18:37:00Z">
        <w:r>
          <w:t xml:space="preserve">Kaafar, </w:t>
        </w:r>
      </w:ins>
      <w:del w:id="13" w:author="Champenois Christina" w:date="2025-01-10T18:42:00Z">
        <w:r w:rsidR="009D7B9E" w:rsidDel="00791644">
          <w:delText>M. A</w:delText>
        </w:r>
      </w:del>
      <w:ins w:id="14" w:author="Champenois Christina" w:date="2025-01-10T18:42:00Z">
        <w:r w:rsidR="00791644">
          <w:t>D</w:t>
        </w:r>
      </w:ins>
      <w:r w:rsidR="009D7B9E">
        <w:t>.</w:t>
      </w:r>
      <w:del w:id="15" w:author="Champenois Christina" w:date="2025-01-10T18:37:00Z">
        <w:r w:rsidR="009D7B9E" w:rsidDel="00E21235">
          <w:delText xml:space="preserve"> Kaafar</w:delText>
        </w:r>
      </w:del>
      <w:del w:id="16" w:author="Champenois Christina" w:date="2025-01-10T18:46:00Z">
        <w:r w:rsidR="009D7B9E" w:rsidDel="001B3038">
          <w:delText>.</w:delText>
        </w:r>
      </w:del>
      <w:r w:rsidR="009D7B9E">
        <w:t xml:space="preserve"> </w:t>
      </w:r>
      <w:ins w:id="17" w:author="Champenois Christina" w:date="2025-01-10T18:46:00Z">
        <w:r w:rsidR="001B3038">
          <w:t xml:space="preserve">(2020) </w:t>
        </w:r>
      </w:ins>
      <w:r w:rsidR="009D7B9E">
        <w:t xml:space="preserve">Differentially private release of </w:t>
      </w:r>
      <w:commentRangeStart w:id="18"/>
      <w:r w:rsidR="009D7B9E">
        <w:t xml:space="preserve">high-dimensional </w:t>
      </w:r>
      <w:commentRangeEnd w:id="18"/>
      <w:r w:rsidR="00791644">
        <w:rPr>
          <w:rStyle w:val="CommentReference"/>
        </w:rPr>
        <w:commentReference w:id="18"/>
      </w:r>
      <w:r w:rsidR="009D7B9E">
        <w:t xml:space="preserve">datasets using the </w:t>
      </w:r>
      <w:ins w:id="19" w:author="Champenois Christina" w:date="2025-01-11T10:32:00Z">
        <w:r w:rsidR="001F10E4">
          <w:t>G</w:t>
        </w:r>
      </w:ins>
      <w:del w:id="20" w:author="Champenois Christina" w:date="2025-01-11T10:32:00Z">
        <w:r w:rsidR="009D7B9E" w:rsidDel="001F10E4">
          <w:delText>g</w:delText>
        </w:r>
      </w:del>
      <w:r w:rsidR="009D7B9E">
        <w:t xml:space="preserve">aussian copula. </w:t>
      </w:r>
      <w:r w:rsidR="009D7B9E">
        <w:rPr>
          <w:i/>
        </w:rPr>
        <w:t>Journal of Privacy and Confidentiality</w:t>
      </w:r>
      <w:r w:rsidR="009D7B9E" w:rsidRPr="000C708E">
        <w:t>,</w:t>
      </w:r>
      <w:r w:rsidR="009D7B9E">
        <w:t xml:space="preserve"> </w:t>
      </w:r>
      <w:commentRangeStart w:id="21"/>
      <w:r w:rsidR="009D7B9E" w:rsidRPr="00442C73">
        <w:rPr>
          <w:b/>
          <w:rPrChange w:id="22" w:author="Champenois Christina" w:date="2025-01-10T18:43:00Z">
            <w:rPr/>
          </w:rPrChange>
        </w:rPr>
        <w:t>10</w:t>
      </w:r>
      <w:r w:rsidR="009D7B9E">
        <w:t>(2)</w:t>
      </w:r>
      <w:commentRangeEnd w:id="21"/>
      <w:r w:rsidR="00442C73">
        <w:rPr>
          <w:rStyle w:val="CommentReference"/>
        </w:rPr>
        <w:commentReference w:id="21"/>
      </w:r>
      <w:commentRangeStart w:id="23"/>
      <w:del w:id="24" w:author="Champenois Christina" w:date="2025-01-10T18:46:00Z">
        <w:r w:rsidR="009D7B9E" w:rsidDel="001B3038">
          <w:delText>, 2020</w:delText>
        </w:r>
      </w:del>
      <w:r w:rsidR="009D7B9E">
        <w:t>.</w:t>
      </w:r>
      <w:commentRangeEnd w:id="23"/>
      <w:r w:rsidR="00996C4C">
        <w:rPr>
          <w:rStyle w:val="CommentReference"/>
        </w:rPr>
        <w:commentReference w:id="23"/>
      </w:r>
      <w:r w:rsidR="009D7B9E">
        <w:t xml:space="preserve"> </w:t>
      </w:r>
      <w:commentRangeStart w:id="25"/>
      <w:r w:rsidR="009D7B9E">
        <w:t>doi: https://doi.org/10.29012/jpc.686.</w:t>
      </w:r>
      <w:commentRangeEnd w:id="25"/>
      <w:r w:rsidR="00442C73">
        <w:rPr>
          <w:rStyle w:val="CommentReference"/>
        </w:rPr>
        <w:commentReference w:id="25"/>
      </w:r>
    </w:p>
    <w:p w14:paraId="35D32C92" w14:textId="7BD06FC7" w:rsidR="007136F5" w:rsidRDefault="009D7B9E">
      <w:pPr>
        <w:ind w:left="166" w:right="0" w:hanging="181"/>
      </w:pPr>
      <w:ins w:id="26" w:author="Champenois Christina" w:date="2025-01-10T18:44:00Z">
        <w:r>
          <w:t xml:space="preserve">Azizi, </w:t>
        </w:r>
      </w:ins>
      <w:r>
        <w:t>Z.</w:t>
      </w:r>
      <w:del w:id="27" w:author="Champenois Christina" w:date="2025-01-10T18:44:00Z">
        <w:r w:rsidDel="009D7B9E">
          <w:delText xml:space="preserve"> Azizi</w:delText>
        </w:r>
      </w:del>
      <w:r>
        <w:t xml:space="preserve">, </w:t>
      </w:r>
      <w:ins w:id="28" w:author="Champenois Christina" w:date="2025-01-10T18:44:00Z">
        <w:r>
          <w:t xml:space="preserve">Zheng, </w:t>
        </w:r>
      </w:ins>
      <w:r>
        <w:t>C.</w:t>
      </w:r>
      <w:del w:id="29" w:author="Champenois Christina" w:date="2025-01-10T18:44:00Z">
        <w:r w:rsidDel="009D7B9E">
          <w:delText xml:space="preserve"> Zheng</w:delText>
        </w:r>
      </w:del>
      <w:r>
        <w:t xml:space="preserve">, </w:t>
      </w:r>
      <w:ins w:id="30" w:author="Champenois Christina" w:date="2025-01-10T18:44:00Z">
        <w:r>
          <w:t xml:space="preserve">Mosquera, </w:t>
        </w:r>
      </w:ins>
      <w:r>
        <w:t>L.</w:t>
      </w:r>
      <w:del w:id="31" w:author="Champenois Christina" w:date="2025-01-10T18:44:00Z">
        <w:r w:rsidDel="009D7B9E">
          <w:delText xml:space="preserve"> Mosquera</w:delText>
        </w:r>
      </w:del>
      <w:r>
        <w:t xml:space="preserve">, </w:t>
      </w:r>
      <w:ins w:id="32" w:author="Champenois Christina" w:date="2025-01-10T18:44:00Z">
        <w:r>
          <w:t xml:space="preserve">Pilote, </w:t>
        </w:r>
      </w:ins>
      <w:r>
        <w:t xml:space="preserve">L. </w:t>
      </w:r>
      <w:del w:id="33" w:author="Champenois Christina" w:date="2025-01-10T18:44:00Z">
        <w:r w:rsidDel="009D7B9E">
          <w:delText xml:space="preserve">Pilote, </w:delText>
        </w:r>
      </w:del>
      <w:r>
        <w:t xml:space="preserve">and </w:t>
      </w:r>
      <w:ins w:id="34" w:author="Champenois Christina" w:date="2025-01-10T18:44:00Z">
        <w:r>
          <w:t xml:space="preserve">El Emam, </w:t>
        </w:r>
      </w:ins>
      <w:r>
        <w:t>K.</w:t>
      </w:r>
      <w:del w:id="35" w:author="Champenois Christina" w:date="2025-01-10T18:44:00Z">
        <w:r w:rsidDel="009D7B9E">
          <w:delText xml:space="preserve"> El Emam</w:delText>
        </w:r>
      </w:del>
      <w:del w:id="36" w:author="Champenois Christina" w:date="2025-01-10T18:45:00Z">
        <w:r w:rsidDel="009D7B9E">
          <w:delText>.</w:delText>
        </w:r>
      </w:del>
      <w:r>
        <w:t xml:space="preserve"> </w:t>
      </w:r>
      <w:ins w:id="37" w:author="Champenois Christina" w:date="2025-01-10T18:47:00Z">
        <w:r w:rsidR="001B3038">
          <w:t>(</w:t>
        </w:r>
      </w:ins>
      <w:ins w:id="38" w:author="Champenois Christina" w:date="2025-01-10T18:46:00Z">
        <w:r w:rsidR="001B3038">
          <w:t>2021</w:t>
        </w:r>
      </w:ins>
      <w:ins w:id="39" w:author="Champenois Christina" w:date="2025-01-10T18:47:00Z">
        <w:r w:rsidR="001B3038">
          <w:t xml:space="preserve">) </w:t>
        </w:r>
      </w:ins>
      <w:r>
        <w:t xml:space="preserve">Can synthetic data be a proxy for real clinical trial data? a validation study. </w:t>
      </w:r>
      <w:r>
        <w:rPr>
          <w:i/>
        </w:rPr>
        <w:t xml:space="preserve">BMJ </w:t>
      </w:r>
      <w:ins w:id="40" w:author="Champenois Christina" w:date="2025-01-10T18:45:00Z">
        <w:r w:rsidR="001B3038">
          <w:rPr>
            <w:i/>
          </w:rPr>
          <w:t>O</w:t>
        </w:r>
      </w:ins>
      <w:del w:id="41" w:author="Champenois Christina" w:date="2025-01-10T18:45:00Z">
        <w:r w:rsidDel="001B3038">
          <w:rPr>
            <w:i/>
          </w:rPr>
          <w:delText>o</w:delText>
        </w:r>
      </w:del>
      <w:r>
        <w:rPr>
          <w:i/>
        </w:rPr>
        <w:t>pen</w:t>
      </w:r>
      <w:r w:rsidRPr="000C708E">
        <w:t>,</w:t>
      </w:r>
      <w:r>
        <w:t xml:space="preserve"> </w:t>
      </w:r>
      <w:r w:rsidRPr="001B3038">
        <w:rPr>
          <w:b/>
          <w:rPrChange w:id="42" w:author="Champenois Christina" w:date="2025-01-10T18:46:00Z">
            <w:rPr/>
          </w:rPrChange>
        </w:rPr>
        <w:t>11</w:t>
      </w:r>
      <w:r>
        <w:t>(4)</w:t>
      </w:r>
      <w:ins w:id="43" w:author="Champenois Christina" w:date="2025-01-10T18:46:00Z">
        <w:r w:rsidR="001B3038">
          <w:t xml:space="preserve">, </w:t>
        </w:r>
      </w:ins>
      <w:del w:id="44" w:author="Champenois Christina" w:date="2025-01-10T18:46:00Z">
        <w:r w:rsidDel="001B3038">
          <w:delText>:</w:delText>
        </w:r>
      </w:del>
      <w:r>
        <w:t>e043497</w:t>
      </w:r>
      <w:del w:id="45" w:author="Champenois Christina" w:date="2025-01-10T18:46:00Z">
        <w:r w:rsidDel="001B3038">
          <w:delText>, 2021</w:delText>
        </w:r>
      </w:del>
      <w:r>
        <w:t>.</w:t>
      </w:r>
    </w:p>
    <w:p w14:paraId="0161BAB4" w14:textId="7B5CBECF" w:rsidR="007136F5" w:rsidRDefault="00F513CD">
      <w:pPr>
        <w:ind w:left="166" w:right="0" w:hanging="181"/>
      </w:pPr>
      <w:ins w:id="46" w:author="Champenois Christina" w:date="2025-01-10T18:47:00Z">
        <w:r>
          <w:t xml:space="preserve">Barrientos, </w:t>
        </w:r>
      </w:ins>
      <w:r w:rsidR="009D7B9E">
        <w:t>A. F.</w:t>
      </w:r>
      <w:del w:id="47" w:author="Champenois Christina" w:date="2025-01-10T18:47:00Z">
        <w:r w:rsidR="009D7B9E" w:rsidDel="00F513CD">
          <w:delText xml:space="preserve"> Barrientos</w:delText>
        </w:r>
      </w:del>
      <w:r w:rsidR="009D7B9E">
        <w:t xml:space="preserve">, </w:t>
      </w:r>
      <w:ins w:id="48" w:author="Champenois Christina" w:date="2025-01-10T18:47:00Z">
        <w:r>
          <w:t xml:space="preserve">Williams, </w:t>
        </w:r>
      </w:ins>
      <w:r w:rsidR="009D7B9E">
        <w:t>A. R.</w:t>
      </w:r>
      <w:del w:id="49" w:author="Champenois Christina" w:date="2025-01-10T18:47:00Z">
        <w:r w:rsidR="009D7B9E" w:rsidDel="00F513CD">
          <w:delText xml:space="preserve"> Williams</w:delText>
        </w:r>
      </w:del>
      <w:r w:rsidR="009D7B9E">
        <w:t xml:space="preserve">, </w:t>
      </w:r>
      <w:ins w:id="50" w:author="Champenois Christina" w:date="2025-01-10T18:47:00Z">
        <w:r>
          <w:t xml:space="preserve">Snoke, </w:t>
        </w:r>
      </w:ins>
      <w:r w:rsidR="009D7B9E">
        <w:t xml:space="preserve">J. </w:t>
      </w:r>
      <w:del w:id="51" w:author="Champenois Christina" w:date="2025-01-10T18:47:00Z">
        <w:r w:rsidR="009D7B9E" w:rsidDel="00F513CD">
          <w:delText xml:space="preserve">Snoke, </w:delText>
        </w:r>
      </w:del>
      <w:r w:rsidR="009D7B9E">
        <w:t xml:space="preserve">and </w:t>
      </w:r>
      <w:ins w:id="52" w:author="Champenois Christina" w:date="2025-01-10T18:47:00Z">
        <w:r>
          <w:t>Bowen</w:t>
        </w:r>
        <w:r w:rsidRPr="001C6B7A">
          <w:t xml:space="preserve">, </w:t>
        </w:r>
      </w:ins>
      <w:r w:rsidR="009D7B9E">
        <w:t>C. M.</w:t>
      </w:r>
      <w:del w:id="53" w:author="Champenois Christina" w:date="2025-01-10T18:47:00Z">
        <w:r w:rsidR="009D7B9E" w:rsidDel="00F513CD">
          <w:delText xml:space="preserve"> Bowen.</w:delText>
        </w:r>
      </w:del>
      <w:r w:rsidR="009D7B9E">
        <w:t xml:space="preserve"> </w:t>
      </w:r>
      <w:ins w:id="54" w:author="Champenois Christina" w:date="2025-01-10T18:47:00Z">
        <w:r>
          <w:t xml:space="preserve">(2023) </w:t>
        </w:r>
      </w:ins>
      <w:r w:rsidR="009D7B9E">
        <w:t xml:space="preserve">A feasibility study of differentially private summary statistics and regression analyses with evaluations on administrative and survey data. </w:t>
      </w:r>
      <w:r w:rsidR="009D7B9E">
        <w:rPr>
          <w:i/>
        </w:rPr>
        <w:t>J</w:t>
      </w:r>
      <w:ins w:id="55" w:author="Champenois Christina" w:date="2025-01-10T18:48:00Z">
        <w:r>
          <w:rPr>
            <w:i/>
          </w:rPr>
          <w:t>.</w:t>
        </w:r>
      </w:ins>
      <w:del w:id="56" w:author="Champenois Christina" w:date="2025-01-10T18:48:00Z">
        <w:r w:rsidR="009D7B9E" w:rsidDel="00F513CD">
          <w:rPr>
            <w:i/>
          </w:rPr>
          <w:delText>ournal of the</w:delText>
        </w:r>
      </w:del>
      <w:r w:rsidR="009D7B9E">
        <w:rPr>
          <w:i/>
        </w:rPr>
        <w:t xml:space="preserve"> Am</w:t>
      </w:r>
      <w:ins w:id="57" w:author="Champenois Christina" w:date="2025-01-10T18:48:00Z">
        <w:r>
          <w:rPr>
            <w:i/>
          </w:rPr>
          <w:t>.</w:t>
        </w:r>
      </w:ins>
      <w:del w:id="58" w:author="Champenois Christina" w:date="2025-01-10T18:48:00Z">
        <w:r w:rsidR="009D7B9E" w:rsidDel="00F513CD">
          <w:rPr>
            <w:i/>
          </w:rPr>
          <w:delText>erican</w:delText>
        </w:r>
      </w:del>
      <w:r w:rsidR="009D7B9E">
        <w:rPr>
          <w:i/>
        </w:rPr>
        <w:t xml:space="preserve"> Statist</w:t>
      </w:r>
      <w:ins w:id="59" w:author="Champenois Christina" w:date="2025-01-10T18:48:00Z">
        <w:r>
          <w:rPr>
            <w:i/>
          </w:rPr>
          <w:t>.</w:t>
        </w:r>
      </w:ins>
      <w:del w:id="60" w:author="Champenois Christina" w:date="2025-01-10T18:48:00Z">
        <w:r w:rsidR="009D7B9E" w:rsidDel="00F513CD">
          <w:rPr>
            <w:i/>
          </w:rPr>
          <w:delText>ical</w:delText>
        </w:r>
      </w:del>
      <w:r w:rsidR="009D7B9E">
        <w:rPr>
          <w:i/>
        </w:rPr>
        <w:t xml:space="preserve"> Ass</w:t>
      </w:r>
      <w:ins w:id="61" w:author="Champenois Christina" w:date="2025-01-10T18:48:00Z">
        <w:r>
          <w:rPr>
            <w:i/>
          </w:rPr>
          <w:t>.</w:t>
        </w:r>
      </w:ins>
      <w:del w:id="62" w:author="Champenois Christina" w:date="2025-01-10T18:48:00Z">
        <w:r w:rsidR="009D7B9E" w:rsidDel="00F513CD">
          <w:rPr>
            <w:i/>
          </w:rPr>
          <w:delText>ociation</w:delText>
        </w:r>
      </w:del>
      <w:r w:rsidR="009D7B9E">
        <w:t>,</w:t>
      </w:r>
      <w:commentRangeStart w:id="63"/>
      <w:r w:rsidR="009D7B9E">
        <w:t xml:space="preserve"> </w:t>
      </w:r>
      <w:commentRangeEnd w:id="63"/>
      <w:r w:rsidR="00C7414A">
        <w:rPr>
          <w:rStyle w:val="CommentReference"/>
        </w:rPr>
        <w:commentReference w:id="63"/>
      </w:r>
      <w:del w:id="64" w:author="Champenois Christina" w:date="2025-01-10T18:48:00Z">
        <w:r w:rsidR="009D7B9E" w:rsidDel="00F513CD">
          <w:delText xml:space="preserve">pages </w:delText>
        </w:r>
      </w:del>
      <w:r w:rsidR="009D7B9E">
        <w:t>1–14</w:t>
      </w:r>
      <w:del w:id="65" w:author="Champenois Christina" w:date="2025-01-10T18:48:00Z">
        <w:r w:rsidR="009D7B9E" w:rsidDel="00F513CD">
          <w:delText>,</w:delText>
        </w:r>
      </w:del>
      <w:del w:id="66" w:author="Champenois Christina" w:date="2025-01-10T18:47:00Z">
        <w:r w:rsidR="009D7B9E" w:rsidDel="00F513CD">
          <w:delText xml:space="preserve"> 2023</w:delText>
        </w:r>
      </w:del>
      <w:r w:rsidR="009D7B9E">
        <w:t>.</w:t>
      </w:r>
    </w:p>
    <w:p w14:paraId="1D4440D1" w14:textId="4B4B81EA" w:rsidR="007136F5" w:rsidDel="00183284" w:rsidRDefault="009D7B9E">
      <w:pPr>
        <w:ind w:left="166" w:right="0" w:hanging="181"/>
        <w:rPr>
          <w:del w:id="67" w:author="Champenois Christina" w:date="2025-01-10T19:02:00Z"/>
        </w:rPr>
      </w:pPr>
      <w:del w:id="68" w:author="Champenois Christina" w:date="2025-01-10T19:02:00Z">
        <w:r w:rsidDel="00183284">
          <w:delText xml:space="preserve">C. M. </w:delText>
        </w:r>
      </w:del>
      <w:del w:id="69" w:author="Champenois Christina" w:date="2025-01-10T18:49:00Z">
        <w:r w:rsidDel="001C6B7A">
          <w:delText xml:space="preserve">Bowen </w:delText>
        </w:r>
      </w:del>
      <w:del w:id="70" w:author="Champenois Christina" w:date="2025-01-10T19:02:00Z">
        <w:r w:rsidDel="00183284">
          <w:delText>and J.</w:delText>
        </w:r>
      </w:del>
      <w:del w:id="71" w:author="Champenois Christina" w:date="2025-01-10T18:49:00Z">
        <w:r w:rsidDel="001C6B7A">
          <w:delText xml:space="preserve"> Snoke.</w:delText>
        </w:r>
      </w:del>
      <w:del w:id="72" w:author="Champenois Christina" w:date="2025-01-10T19:02:00Z">
        <w:r w:rsidDel="00183284">
          <w:delText xml:space="preserve"> Comparative study of differentially private synthetic data algorithms from the nist pscr differential privacy synthetic data challenge. </w:delText>
        </w:r>
        <w:r w:rsidDel="00183284">
          <w:rPr>
            <w:i/>
          </w:rPr>
          <w:delText>Journal of Privacy and Confidentiality</w:delText>
        </w:r>
        <w:r w:rsidDel="00183284">
          <w:delText xml:space="preserve">, </w:delText>
        </w:r>
        <w:r w:rsidRPr="00FB0DB9" w:rsidDel="00183284">
          <w:rPr>
            <w:b/>
            <w:rPrChange w:id="73" w:author="Champenois Christina" w:date="2025-01-10T18:50:00Z">
              <w:rPr/>
            </w:rPrChange>
          </w:rPr>
          <w:delText>11</w:delText>
        </w:r>
        <w:r w:rsidDel="00183284">
          <w:delText>(1)</w:delText>
        </w:r>
      </w:del>
      <w:commentRangeStart w:id="74"/>
      <w:del w:id="75" w:author="Champenois Christina" w:date="2025-01-10T18:51:00Z">
        <w:r w:rsidDel="00FB0DB9">
          <w:delText>,</w:delText>
        </w:r>
      </w:del>
      <w:del w:id="76" w:author="Champenois Christina" w:date="2025-01-10T18:50:00Z">
        <w:r w:rsidDel="001C6B7A">
          <w:delText xml:space="preserve"> 2021</w:delText>
        </w:r>
      </w:del>
      <w:del w:id="77" w:author="Champenois Christina" w:date="2025-01-10T19:02:00Z">
        <w:r w:rsidDel="00183284">
          <w:delText>.</w:delText>
        </w:r>
        <w:commentRangeEnd w:id="74"/>
        <w:r w:rsidR="00FB0DB9" w:rsidDel="00183284">
          <w:rPr>
            <w:rStyle w:val="CommentReference"/>
          </w:rPr>
          <w:commentReference w:id="74"/>
        </w:r>
        <w:r w:rsidDel="00183284">
          <w:delText xml:space="preserve"> </w:delText>
        </w:r>
        <w:commentRangeStart w:id="78"/>
        <w:r w:rsidDel="00183284">
          <w:delText>doi: 10.29012/jpc.748.</w:delText>
        </w:r>
      </w:del>
      <w:del w:id="79" w:author="Champenois Christina" w:date="2025-01-10T18:51:00Z">
        <w:r w:rsidDel="00FB0DB9">
          <w:delText xml:space="preserve"> URL </w:delText>
        </w:r>
        <w:r w:rsidDel="00FB0DB9">
          <w:fldChar w:fldCharType="begin"/>
        </w:r>
        <w:r w:rsidDel="00FB0DB9">
          <w:delInstrText xml:space="preserve"> HYPERLINK "https://journalprivacyconfidentiality.org/index.php/jpc/article/view/748" \h </w:delInstrText>
        </w:r>
        <w:r w:rsidDel="00FB0DB9">
          <w:fldChar w:fldCharType="separate"/>
        </w:r>
        <w:r w:rsidR="007136F5" w:rsidDel="00FB0DB9">
          <w:rPr>
            <w:rFonts w:ascii="Calibri" w:eastAsia="Calibri" w:hAnsi="Calibri" w:cs="Calibri"/>
          </w:rPr>
          <w:delText>https:</w:delText>
        </w:r>
        <w:r w:rsidDel="00FB0DB9">
          <w:rPr>
            <w:rFonts w:ascii="Calibri" w:eastAsia="Calibri" w:hAnsi="Calibri" w:cs="Calibri"/>
          </w:rPr>
          <w:fldChar w:fldCharType="end"/>
        </w:r>
      </w:del>
      <w:commentRangeEnd w:id="78"/>
      <w:del w:id="80" w:author="Champenois Christina" w:date="2025-01-10T19:02:00Z">
        <w:r w:rsidR="00FB0DB9" w:rsidDel="00183284">
          <w:rPr>
            <w:rStyle w:val="CommentReference"/>
          </w:rPr>
          <w:commentReference w:id="78"/>
        </w:r>
      </w:del>
    </w:p>
    <w:p w14:paraId="5E7758F5" w14:textId="0D52A3F4" w:rsidR="007136F5" w:rsidDel="004D03A3" w:rsidRDefault="009D7B9E">
      <w:pPr>
        <w:spacing w:after="17" w:line="259" w:lineRule="auto"/>
        <w:ind w:left="176" w:right="0"/>
        <w:jc w:val="left"/>
        <w:rPr>
          <w:del w:id="81" w:author="Champenois Christina" w:date="2025-01-10T18:52:00Z"/>
        </w:rPr>
      </w:pPr>
      <w:del w:id="82" w:author="Champenois Christina" w:date="2025-01-10T18:52:00Z">
        <w:r w:rsidDel="004D03A3">
          <w:fldChar w:fldCharType="begin"/>
        </w:r>
        <w:r w:rsidDel="004D03A3">
          <w:delInstrText xml:space="preserve"> HYPERLINK "https://journalprivacyconfidentiality.org/index.php/jpc/article/view/748" \h </w:delInstrText>
        </w:r>
        <w:r w:rsidDel="004D03A3">
          <w:fldChar w:fldCharType="separate"/>
        </w:r>
        <w:r w:rsidR="007136F5" w:rsidDel="004D03A3">
          <w:rPr>
            <w:rFonts w:ascii="Calibri" w:eastAsia="Calibri" w:hAnsi="Calibri" w:cs="Calibri"/>
          </w:rPr>
          <w:delText>//journalprivacyconfidentiality.org/index.php/jpc/article/view/748</w:delText>
        </w:r>
        <w:r w:rsidDel="004D03A3">
          <w:rPr>
            <w:rFonts w:ascii="Calibri" w:eastAsia="Calibri" w:hAnsi="Calibri" w:cs="Calibri"/>
          </w:rPr>
          <w:fldChar w:fldCharType="end"/>
        </w:r>
        <w:r w:rsidDel="004D03A3">
          <w:fldChar w:fldCharType="begin"/>
        </w:r>
        <w:r w:rsidDel="004D03A3">
          <w:delInstrText xml:space="preserve"> HYPERLINK "https://journalprivacyconfidentiality.org/index.php/jpc/article/view/748" \h </w:delInstrText>
        </w:r>
        <w:r w:rsidDel="004D03A3">
          <w:fldChar w:fldCharType="separate"/>
        </w:r>
        <w:r w:rsidR="007136F5" w:rsidDel="004D03A3">
          <w:delText>.</w:delText>
        </w:r>
        <w:r w:rsidDel="004D03A3">
          <w:fldChar w:fldCharType="end"/>
        </w:r>
      </w:del>
    </w:p>
    <w:p w14:paraId="239C9BD7" w14:textId="44A9A94B" w:rsidR="007136F5" w:rsidDel="00183284" w:rsidRDefault="009D7B9E">
      <w:pPr>
        <w:ind w:left="166" w:right="0" w:hanging="181"/>
        <w:rPr>
          <w:del w:id="83" w:author="Champenois Christina" w:date="2025-01-10T19:02:00Z"/>
        </w:rPr>
      </w:pPr>
      <w:del w:id="84" w:author="Champenois Christina" w:date="2025-01-10T19:02:00Z">
        <w:r w:rsidDel="00183284">
          <w:delText>C. M.</w:delText>
        </w:r>
      </w:del>
      <w:del w:id="85" w:author="Champenois Christina" w:date="2025-01-10T18:53:00Z">
        <w:r w:rsidDel="00C7414A">
          <w:delText xml:space="preserve"> Bowen</w:delText>
        </w:r>
      </w:del>
      <w:del w:id="86" w:author="Champenois Christina" w:date="2025-01-10T19:02:00Z">
        <w:r w:rsidDel="00183284">
          <w:delText xml:space="preserve">, F. </w:delText>
        </w:r>
      </w:del>
      <w:del w:id="87" w:author="Champenois Christina" w:date="2025-01-10T18:53:00Z">
        <w:r w:rsidDel="00C7414A">
          <w:delText xml:space="preserve">Liu, </w:delText>
        </w:r>
      </w:del>
      <w:del w:id="88" w:author="Champenois Christina" w:date="2025-01-10T19:02:00Z">
        <w:r w:rsidDel="00183284">
          <w:delText>and B.</w:delText>
        </w:r>
      </w:del>
      <w:del w:id="89" w:author="Champenois Christina" w:date="2025-01-10T18:53:00Z">
        <w:r w:rsidDel="00C7414A">
          <w:delText xml:space="preserve"> Su.</w:delText>
        </w:r>
      </w:del>
      <w:del w:id="90" w:author="Champenois Christina" w:date="2025-01-10T19:02:00Z">
        <w:r w:rsidDel="00183284">
          <w:delText xml:space="preserve"> Differentially private data release via statistical election to partition sequentially: Statistical election to partition sequentially. </w:delText>
        </w:r>
        <w:r w:rsidDel="00183284">
          <w:rPr>
            <w:i/>
          </w:rPr>
          <w:delText>Metron</w:delText>
        </w:r>
        <w:r w:rsidDel="00183284">
          <w:delText xml:space="preserve">, </w:delText>
        </w:r>
        <w:r w:rsidRPr="00C7414A" w:rsidDel="00183284">
          <w:rPr>
            <w:b/>
            <w:rPrChange w:id="91" w:author="Champenois Christina" w:date="2025-01-10T18:53:00Z">
              <w:rPr/>
            </w:rPrChange>
          </w:rPr>
          <w:delText>79</w:delText>
        </w:r>
        <w:r w:rsidDel="00183284">
          <w:delText>(1)</w:delText>
        </w:r>
      </w:del>
      <w:del w:id="92" w:author="Champenois Christina" w:date="2025-01-10T18:54:00Z">
        <w:r w:rsidDel="0037730B">
          <w:delText>:</w:delText>
        </w:r>
      </w:del>
      <w:del w:id="93" w:author="Champenois Christina" w:date="2025-01-10T19:02:00Z">
        <w:r w:rsidDel="00183284">
          <w:delText>1–31</w:delText>
        </w:r>
      </w:del>
      <w:del w:id="94" w:author="Champenois Christina" w:date="2025-01-10T18:54:00Z">
        <w:r w:rsidDel="0037730B">
          <w:delText>,</w:delText>
        </w:r>
      </w:del>
      <w:del w:id="95" w:author="Champenois Christina" w:date="2025-01-10T18:53:00Z">
        <w:r w:rsidDel="00C7414A">
          <w:delText xml:space="preserve"> 2021</w:delText>
        </w:r>
      </w:del>
      <w:del w:id="96" w:author="Champenois Christina" w:date="2025-01-10T19:02:00Z">
        <w:r w:rsidDel="00183284">
          <w:delText>.</w:delText>
        </w:r>
      </w:del>
    </w:p>
    <w:p w14:paraId="4A134765" w14:textId="00B2CB2E" w:rsidR="007136F5" w:rsidRDefault="00A12817">
      <w:pPr>
        <w:ind w:left="166" w:right="0" w:hanging="181"/>
      </w:pPr>
      <w:ins w:id="97" w:author="Champenois Christina" w:date="2025-01-10T18:55:00Z">
        <w:r>
          <w:t xml:space="preserve">Bowen, </w:t>
        </w:r>
      </w:ins>
      <w:r w:rsidR="009D7B9E">
        <w:t>C. M.</w:t>
      </w:r>
      <w:del w:id="98" w:author="Champenois Christina" w:date="2025-01-10T18:55:00Z">
        <w:r w:rsidR="009D7B9E" w:rsidDel="00A12817">
          <w:delText xml:space="preserve"> Bowen</w:delText>
        </w:r>
      </w:del>
      <w:r w:rsidR="009D7B9E">
        <w:t xml:space="preserve">, </w:t>
      </w:r>
      <w:ins w:id="99" w:author="Champenois Christina" w:date="2025-01-10T18:55:00Z">
        <w:r>
          <w:t xml:space="preserve">Bryant, </w:t>
        </w:r>
      </w:ins>
      <w:r w:rsidR="009D7B9E">
        <w:t>V.</w:t>
      </w:r>
      <w:del w:id="100" w:author="Champenois Christina" w:date="2025-01-10T18:55:00Z">
        <w:r w:rsidR="009D7B9E" w:rsidDel="00A12817">
          <w:delText xml:space="preserve"> Bryant</w:delText>
        </w:r>
      </w:del>
      <w:r w:rsidR="009D7B9E">
        <w:t xml:space="preserve">, </w:t>
      </w:r>
      <w:ins w:id="101" w:author="Champenois Christina" w:date="2025-01-10T18:55:00Z">
        <w:r>
          <w:t xml:space="preserve">Burman, </w:t>
        </w:r>
      </w:ins>
      <w:r w:rsidR="009D7B9E">
        <w:t>L.</w:t>
      </w:r>
      <w:del w:id="102" w:author="Champenois Christina" w:date="2025-01-10T18:55:00Z">
        <w:r w:rsidR="009D7B9E" w:rsidDel="00A12817">
          <w:delText xml:space="preserve"> Burman</w:delText>
        </w:r>
      </w:del>
      <w:r w:rsidR="009D7B9E">
        <w:t xml:space="preserve">, </w:t>
      </w:r>
      <w:ins w:id="103" w:author="Champenois Christina" w:date="2025-01-10T18:55:00Z">
        <w:r>
          <w:t xml:space="preserve">Czajka, </w:t>
        </w:r>
      </w:ins>
      <w:r w:rsidR="009D7B9E">
        <w:t>J.</w:t>
      </w:r>
      <w:del w:id="104" w:author="Champenois Christina" w:date="2025-01-10T18:55:00Z">
        <w:r w:rsidR="009D7B9E" w:rsidDel="00A12817">
          <w:delText xml:space="preserve"> Czajka</w:delText>
        </w:r>
      </w:del>
      <w:r w:rsidR="009D7B9E">
        <w:t xml:space="preserve">, </w:t>
      </w:r>
      <w:ins w:id="105" w:author="Champenois Christina" w:date="2025-01-10T18:55:00Z">
        <w:r>
          <w:t xml:space="preserve">Khitatrakun, </w:t>
        </w:r>
      </w:ins>
      <w:r w:rsidR="009D7B9E">
        <w:t>S.</w:t>
      </w:r>
      <w:del w:id="106" w:author="Champenois Christina" w:date="2025-01-10T18:55:00Z">
        <w:r w:rsidR="009D7B9E" w:rsidDel="00A12817">
          <w:delText xml:space="preserve"> Khitatrakun</w:delText>
        </w:r>
      </w:del>
      <w:r w:rsidR="009D7B9E">
        <w:t xml:space="preserve">, </w:t>
      </w:r>
      <w:ins w:id="107" w:author="Champenois Christina" w:date="2025-01-10T18:55:00Z">
        <w:r>
          <w:t>MacDonald</w:t>
        </w:r>
      </w:ins>
      <w:ins w:id="108" w:author="Champenois Christina" w:date="2025-01-10T18:56:00Z">
        <w:r>
          <w:t>,</w:t>
        </w:r>
      </w:ins>
      <w:ins w:id="109" w:author="Champenois Christina" w:date="2025-01-10T18:55:00Z">
        <w:r>
          <w:t xml:space="preserve"> </w:t>
        </w:r>
      </w:ins>
      <w:r w:rsidR="009D7B9E">
        <w:t>G.</w:t>
      </w:r>
      <w:del w:id="110" w:author="Champenois Christina" w:date="2025-01-10T18:55:00Z">
        <w:r w:rsidR="009D7B9E" w:rsidDel="00A12817">
          <w:delText xml:space="preserve"> MacDonald</w:delText>
        </w:r>
      </w:del>
      <w:r w:rsidR="009D7B9E">
        <w:t xml:space="preserve">, </w:t>
      </w:r>
      <w:ins w:id="111" w:author="Champenois Christina" w:date="2025-01-10T18:56:00Z">
        <w:r>
          <w:t xml:space="preserve">McClelland, </w:t>
        </w:r>
      </w:ins>
      <w:r w:rsidR="009D7B9E">
        <w:t>R.</w:t>
      </w:r>
      <w:del w:id="112" w:author="Champenois Christina" w:date="2025-01-10T18:56:00Z">
        <w:r w:rsidR="009D7B9E" w:rsidDel="00A12817">
          <w:delText xml:space="preserve"> McClelland</w:delText>
        </w:r>
      </w:del>
      <w:r w:rsidR="009D7B9E">
        <w:t xml:space="preserve">, </w:t>
      </w:r>
      <w:ins w:id="113" w:author="Champenois Christina" w:date="2025-01-10T18:56:00Z">
        <w:r>
          <w:t xml:space="preserve">Mucciolo, </w:t>
        </w:r>
      </w:ins>
      <w:r w:rsidR="009D7B9E">
        <w:t>L.</w:t>
      </w:r>
      <w:del w:id="114" w:author="Champenois Christina" w:date="2025-01-10T18:56:00Z">
        <w:r w:rsidR="009D7B9E" w:rsidDel="00A12817">
          <w:delText xml:space="preserve"> Mucciolo</w:delText>
        </w:r>
      </w:del>
      <w:r w:rsidR="009D7B9E">
        <w:t xml:space="preserve">, </w:t>
      </w:r>
      <w:ins w:id="115" w:author="Champenois Christina" w:date="2025-01-10T18:56:00Z">
        <w:r>
          <w:t xml:space="preserve">Pickens, </w:t>
        </w:r>
      </w:ins>
      <w:r w:rsidR="009D7B9E">
        <w:t>M.</w:t>
      </w:r>
      <w:del w:id="116" w:author="Champenois Christina" w:date="2025-01-10T18:56:00Z">
        <w:r w:rsidR="009D7B9E" w:rsidDel="00A12817">
          <w:delText xml:space="preserve"> Pickens</w:delText>
        </w:r>
      </w:del>
      <w:r w:rsidR="009D7B9E">
        <w:t xml:space="preserve">, </w:t>
      </w:r>
      <w:ins w:id="117" w:author="Champenois Christina" w:date="2025-01-10T18:56:00Z">
        <w:r>
          <w:t xml:space="preserve">Ueyama, </w:t>
        </w:r>
      </w:ins>
      <w:r w:rsidR="009D7B9E">
        <w:t>K.</w:t>
      </w:r>
      <w:del w:id="118" w:author="Champenois Christina" w:date="2025-01-10T18:56:00Z">
        <w:r w:rsidR="009D7B9E" w:rsidDel="00A12817">
          <w:delText xml:space="preserve"> Ueyama</w:delText>
        </w:r>
      </w:del>
      <w:r w:rsidR="009D7B9E">
        <w:t xml:space="preserve">, </w:t>
      </w:r>
      <w:commentRangeStart w:id="119"/>
      <w:r w:rsidR="009D7B9E">
        <w:t>et al</w:t>
      </w:r>
      <w:commentRangeEnd w:id="119"/>
      <w:r>
        <w:rPr>
          <w:rStyle w:val="CommentReference"/>
        </w:rPr>
        <w:commentReference w:id="119"/>
      </w:r>
      <w:r w:rsidR="009D7B9E">
        <w:t xml:space="preserve">. </w:t>
      </w:r>
      <w:ins w:id="120" w:author="Champenois Christina" w:date="2025-01-10T18:58:00Z">
        <w:r w:rsidR="00DB3EC1">
          <w:t>(</w:t>
        </w:r>
      </w:ins>
      <w:ins w:id="121" w:author="Champenois Christina" w:date="2025-01-10T18:57:00Z">
        <w:r w:rsidR="00DB3EC1">
          <w:t xml:space="preserve">2022) </w:t>
        </w:r>
      </w:ins>
      <w:r w:rsidR="009D7B9E">
        <w:t xml:space="preserve">Synthetic individual income tax data: Methodology, utility, and privacy implications. In </w:t>
      </w:r>
      <w:r w:rsidR="009D7B9E">
        <w:rPr>
          <w:i/>
        </w:rPr>
        <w:t>International Conference on Privacy in Statistical Databases</w:t>
      </w:r>
      <w:commentRangeStart w:id="122"/>
      <w:r w:rsidR="009D7B9E">
        <w:t>,</w:t>
      </w:r>
      <w:commentRangeEnd w:id="122"/>
      <w:r w:rsidR="00DB3EC1">
        <w:rPr>
          <w:rStyle w:val="CommentReference"/>
        </w:rPr>
        <w:commentReference w:id="122"/>
      </w:r>
      <w:r w:rsidR="009D7B9E">
        <w:t xml:space="preserve"> p</w:t>
      </w:r>
      <w:ins w:id="123" w:author="Champenois Christina" w:date="2025-01-10T18:57:00Z">
        <w:r w:rsidR="00DB3EC1">
          <w:t>p.</w:t>
        </w:r>
      </w:ins>
      <w:del w:id="124" w:author="Champenois Christina" w:date="2025-01-10T18:57:00Z">
        <w:r w:rsidR="009D7B9E" w:rsidDel="00DB3EC1">
          <w:delText>ages</w:delText>
        </w:r>
      </w:del>
      <w:r w:rsidR="009D7B9E">
        <w:t xml:space="preserve"> 191–204.</w:t>
      </w:r>
      <w:commentRangeStart w:id="125"/>
      <w:r w:rsidR="009D7B9E">
        <w:t xml:space="preserve"> </w:t>
      </w:r>
      <w:commentRangeEnd w:id="125"/>
      <w:r w:rsidR="00DB3EC1">
        <w:rPr>
          <w:rStyle w:val="CommentReference"/>
        </w:rPr>
        <w:commentReference w:id="125"/>
      </w:r>
      <w:r w:rsidR="009D7B9E">
        <w:t>Springer</w:t>
      </w:r>
      <w:del w:id="126" w:author="Champenois Christina" w:date="2025-01-10T18:58:00Z">
        <w:r w:rsidR="009D7B9E" w:rsidDel="00DB3EC1">
          <w:delText>,</w:delText>
        </w:r>
      </w:del>
      <w:del w:id="127" w:author="Champenois Christina" w:date="2025-01-10T18:57:00Z">
        <w:r w:rsidR="009D7B9E" w:rsidDel="00DB3EC1">
          <w:delText xml:space="preserve"> 2022</w:delText>
        </w:r>
      </w:del>
      <w:r w:rsidR="009D7B9E">
        <w:t>.</w:t>
      </w:r>
    </w:p>
    <w:p w14:paraId="3BD084B4" w14:textId="77777777" w:rsidR="00183284" w:rsidRDefault="00183284" w:rsidP="00183284">
      <w:pPr>
        <w:ind w:left="166" w:right="0" w:hanging="181"/>
        <w:rPr>
          <w:ins w:id="128" w:author="Champenois Christina" w:date="2025-01-10T19:02:00Z"/>
        </w:rPr>
      </w:pPr>
      <w:ins w:id="129" w:author="Champenois Christina" w:date="2025-01-10T19:02:00Z">
        <w:r>
          <w:t>Bowen,</w:t>
        </w:r>
        <w:r w:rsidDel="004D03A3">
          <w:t xml:space="preserve"> </w:t>
        </w:r>
        <w:r>
          <w:t xml:space="preserve">C. M., Liu, F. and Su, B. (2021) Differentially private data release via statistical election to partition sequentially: Statistical election to partition sequentially. </w:t>
        </w:r>
        <w:r>
          <w:rPr>
            <w:i/>
          </w:rPr>
          <w:t>Metron</w:t>
        </w:r>
        <w:r>
          <w:t xml:space="preserve">, </w:t>
        </w:r>
        <w:r w:rsidRPr="001C25FA">
          <w:rPr>
            <w:b/>
          </w:rPr>
          <w:t>79</w:t>
        </w:r>
        <w:r>
          <w:t>(1), 1–31.</w:t>
        </w:r>
      </w:ins>
    </w:p>
    <w:p w14:paraId="2AC3D8DB" w14:textId="77777777" w:rsidR="00183284" w:rsidRDefault="00183284" w:rsidP="00183284">
      <w:pPr>
        <w:ind w:left="166" w:right="0" w:hanging="181"/>
        <w:rPr>
          <w:ins w:id="130" w:author="Champenois Christina" w:date="2025-01-10T19:02:00Z"/>
        </w:rPr>
      </w:pPr>
      <w:ins w:id="131" w:author="Champenois Christina" w:date="2025-01-10T19:02:00Z">
        <w:r>
          <w:t xml:space="preserve">Bowen, C. M. and Snoke, J. (2021) Comparative study of differentially private synthetic data algorithms from the </w:t>
        </w:r>
        <w:r w:rsidRPr="005B174E">
          <w:rPr>
            <w:caps/>
            <w:szCs w:val="17"/>
            <w:rPrChange w:id="132" w:author="Champenois Christina" w:date="2025-01-11T07:57:00Z">
              <w:rPr/>
            </w:rPrChange>
          </w:rPr>
          <w:t>nist pscr</w:t>
        </w:r>
        <w:r>
          <w:t xml:space="preserve"> differential privacy synthetic data challenge. </w:t>
        </w:r>
        <w:r>
          <w:rPr>
            <w:i/>
          </w:rPr>
          <w:t>Journal of Privacy and Confidentiality</w:t>
        </w:r>
        <w:r>
          <w:t xml:space="preserve">, </w:t>
        </w:r>
        <w:r w:rsidRPr="00612282">
          <w:rPr>
            <w:b/>
          </w:rPr>
          <w:t>11</w:t>
        </w:r>
        <w:r>
          <w:t>(1)</w:t>
        </w:r>
        <w:commentRangeStart w:id="133"/>
        <w:r>
          <w:t>.</w:t>
        </w:r>
        <w:commentRangeEnd w:id="133"/>
        <w:r>
          <w:rPr>
            <w:rStyle w:val="CommentReference"/>
          </w:rPr>
          <w:commentReference w:id="133"/>
        </w:r>
        <w:r>
          <w:t xml:space="preserve"> </w:t>
        </w:r>
        <w:commentRangeStart w:id="134"/>
        <w:r>
          <w:t>doi: 10.29012/jpc.748.</w:t>
        </w:r>
        <w:commentRangeEnd w:id="134"/>
        <w:r>
          <w:rPr>
            <w:rStyle w:val="CommentReference"/>
          </w:rPr>
          <w:commentReference w:id="134"/>
        </w:r>
      </w:ins>
    </w:p>
    <w:p w14:paraId="60A6C1AF" w14:textId="276A8571" w:rsidR="007136F5" w:rsidRDefault="00025643">
      <w:pPr>
        <w:ind w:left="166" w:right="0" w:hanging="181"/>
      </w:pPr>
      <w:ins w:id="135" w:author="Champenois Christina" w:date="2025-01-10T18:59:00Z">
        <w:r>
          <w:t xml:space="preserve">Brochu, </w:t>
        </w:r>
      </w:ins>
      <w:r w:rsidR="009D7B9E">
        <w:t>E.</w:t>
      </w:r>
      <w:del w:id="136" w:author="Champenois Christina" w:date="2025-01-10T18:59:00Z">
        <w:r w:rsidR="009D7B9E" w:rsidDel="00025643">
          <w:delText xml:space="preserve"> Brochu</w:delText>
        </w:r>
      </w:del>
      <w:r w:rsidR="009D7B9E">
        <w:t xml:space="preserve">, </w:t>
      </w:r>
      <w:ins w:id="137" w:author="Champenois Christina" w:date="2025-01-10T18:59:00Z">
        <w:r>
          <w:t>Cora,</w:t>
        </w:r>
      </w:ins>
      <w:r w:rsidR="009D7B9E">
        <w:t xml:space="preserve">V. M. </w:t>
      </w:r>
      <w:del w:id="138" w:author="Champenois Christina" w:date="2025-01-10T18:59:00Z">
        <w:r w:rsidR="009D7B9E" w:rsidDel="00025643">
          <w:delText xml:space="preserve">Cora, </w:delText>
        </w:r>
      </w:del>
      <w:r w:rsidR="009D7B9E">
        <w:t xml:space="preserve">and </w:t>
      </w:r>
      <w:ins w:id="139" w:author="Champenois Christina" w:date="2025-01-10T18:59:00Z">
        <w:r>
          <w:t xml:space="preserve">De Freitas, </w:t>
        </w:r>
      </w:ins>
      <w:r w:rsidR="009D7B9E">
        <w:t>N.</w:t>
      </w:r>
      <w:del w:id="140" w:author="Champenois Christina" w:date="2025-01-10T18:59:00Z">
        <w:r w:rsidR="009D7B9E" w:rsidDel="00025643">
          <w:delText xml:space="preserve"> De Freitas.</w:delText>
        </w:r>
      </w:del>
      <w:r w:rsidR="009D7B9E">
        <w:t xml:space="preserve"> </w:t>
      </w:r>
      <w:ins w:id="141" w:author="Champenois Christina" w:date="2025-01-10T18:59:00Z">
        <w:r>
          <w:t xml:space="preserve">(2010) </w:t>
        </w:r>
      </w:ins>
      <w:commentRangeStart w:id="142"/>
      <w:r w:rsidR="009D7B9E">
        <w:t xml:space="preserve">A tutorial on </w:t>
      </w:r>
      <w:ins w:id="143" w:author="Champenois Christina" w:date="2025-01-11T10:56:00Z">
        <w:r w:rsidR="00A55B0F">
          <w:t>B</w:t>
        </w:r>
      </w:ins>
      <w:del w:id="144" w:author="Champenois Christina" w:date="2025-01-11T10:56:00Z">
        <w:r w:rsidR="009D7B9E" w:rsidDel="00A55B0F">
          <w:delText>b</w:delText>
        </w:r>
      </w:del>
      <w:r w:rsidR="009D7B9E">
        <w:t xml:space="preserve">ayesian optimization of expensive cost functions, with application to active user modeling and hierarchical reinforcement learning. </w:t>
      </w:r>
      <w:r w:rsidR="009D7B9E">
        <w:rPr>
          <w:i/>
        </w:rPr>
        <w:t>arXiv preprint arXiv:1012.2599</w:t>
      </w:r>
      <w:del w:id="145" w:author="Champenois Christina" w:date="2025-01-10T19:00:00Z">
        <w:r w:rsidR="009D7B9E" w:rsidDel="00183284">
          <w:delText>,</w:delText>
        </w:r>
      </w:del>
      <w:del w:id="146" w:author="Champenois Christina" w:date="2025-01-10T18:59:00Z">
        <w:r w:rsidR="009D7B9E" w:rsidDel="00025643">
          <w:delText xml:space="preserve"> 2010</w:delText>
        </w:r>
      </w:del>
      <w:r w:rsidR="009D7B9E">
        <w:t>.</w:t>
      </w:r>
      <w:commentRangeEnd w:id="142"/>
      <w:r w:rsidR="00183284">
        <w:rPr>
          <w:rStyle w:val="CommentReference"/>
        </w:rPr>
        <w:commentReference w:id="142"/>
      </w:r>
    </w:p>
    <w:p w14:paraId="7861482A" w14:textId="38853C2A" w:rsidR="007136F5" w:rsidRDefault="00183284">
      <w:pPr>
        <w:ind w:left="166" w:right="0" w:hanging="181"/>
      </w:pPr>
      <w:ins w:id="147" w:author="Champenois Christina" w:date="2025-01-10T19:00:00Z">
        <w:r>
          <w:t xml:space="preserve">Cohen, </w:t>
        </w:r>
      </w:ins>
      <w:r w:rsidR="009D7B9E">
        <w:t xml:space="preserve">A. </w:t>
      </w:r>
      <w:del w:id="148" w:author="Champenois Christina" w:date="2025-01-10T19:00:00Z">
        <w:r w:rsidR="009D7B9E" w:rsidDel="00183284">
          <w:delText xml:space="preserve">Cohen </w:delText>
        </w:r>
      </w:del>
      <w:r w:rsidR="009D7B9E">
        <w:t xml:space="preserve">and </w:t>
      </w:r>
      <w:ins w:id="149" w:author="Champenois Christina" w:date="2025-01-10T19:03:00Z">
        <w:r>
          <w:t xml:space="preserve">Nissim, </w:t>
        </w:r>
      </w:ins>
      <w:r w:rsidR="009D7B9E">
        <w:t>K.</w:t>
      </w:r>
      <w:del w:id="150" w:author="Champenois Christina" w:date="2025-01-10T19:03:00Z">
        <w:r w:rsidR="009D7B9E" w:rsidDel="00183284">
          <w:delText xml:space="preserve"> Nissim.</w:delText>
        </w:r>
      </w:del>
      <w:r w:rsidR="009D7B9E">
        <w:t xml:space="preserve"> </w:t>
      </w:r>
      <w:ins w:id="151" w:author="Champenois Christina" w:date="2025-01-10T19:03:00Z">
        <w:r>
          <w:t xml:space="preserve">(2020) </w:t>
        </w:r>
      </w:ins>
      <w:r w:rsidR="009D7B9E">
        <w:t xml:space="preserve">Towards formalizing the </w:t>
      </w:r>
      <w:r w:rsidR="009D7B9E" w:rsidRPr="00A64CB0">
        <w:rPr>
          <w:caps/>
          <w:szCs w:val="17"/>
          <w:rPrChange w:id="152" w:author="Champenois Christina" w:date="2025-01-11T08:05:00Z">
            <w:rPr/>
          </w:rPrChange>
        </w:rPr>
        <w:t>gdpr</w:t>
      </w:r>
      <w:r w:rsidR="009D7B9E">
        <w:t xml:space="preserve">’s notion of singling out. </w:t>
      </w:r>
      <w:r w:rsidR="009D7B9E">
        <w:rPr>
          <w:i/>
        </w:rPr>
        <w:t>Proceedings of the National Academy of Sciences</w:t>
      </w:r>
      <w:r w:rsidR="009D7B9E">
        <w:t xml:space="preserve">, </w:t>
      </w:r>
      <w:r w:rsidR="009D7B9E" w:rsidRPr="00183284">
        <w:rPr>
          <w:b/>
          <w:rPrChange w:id="153" w:author="Champenois Christina" w:date="2025-01-10T19:04:00Z">
            <w:rPr/>
          </w:rPrChange>
        </w:rPr>
        <w:t>117</w:t>
      </w:r>
      <w:r w:rsidR="009D7B9E">
        <w:t>(15)</w:t>
      </w:r>
      <w:ins w:id="154" w:author="Champenois Christina" w:date="2025-01-10T19:04:00Z">
        <w:r>
          <w:t xml:space="preserve">, </w:t>
        </w:r>
      </w:ins>
      <w:del w:id="155" w:author="Champenois Christina" w:date="2025-01-10T19:04:00Z">
        <w:r w:rsidR="009D7B9E" w:rsidDel="00183284">
          <w:delText>:</w:delText>
        </w:r>
      </w:del>
      <w:r w:rsidR="009D7B9E">
        <w:t>8344–8352</w:t>
      </w:r>
      <w:del w:id="156" w:author="Champenois Christina" w:date="2025-01-10T19:04:00Z">
        <w:r w:rsidR="009D7B9E" w:rsidDel="00183284">
          <w:delText>,</w:delText>
        </w:r>
      </w:del>
      <w:del w:id="157" w:author="Champenois Christina" w:date="2025-01-10T19:03:00Z">
        <w:r w:rsidR="009D7B9E" w:rsidDel="00183284">
          <w:delText xml:space="preserve"> 2020</w:delText>
        </w:r>
      </w:del>
      <w:r w:rsidR="009D7B9E">
        <w:t>.</w:t>
      </w:r>
    </w:p>
    <w:p w14:paraId="471A5B2F" w14:textId="62610D9E" w:rsidR="007136F5" w:rsidRDefault="009D7B9E">
      <w:pPr>
        <w:ind w:left="166" w:right="0" w:hanging="181"/>
      </w:pPr>
      <w:moveFromRangeStart w:id="158" w:author="Champenois Christina" w:date="2025-01-10T19:04:00Z" w:name="move61284292"/>
      <w:moveFrom w:id="159" w:author="Champenois Christina" w:date="2025-01-10T19:04:00Z">
        <w:r w:rsidDel="008B4A5F">
          <w:t xml:space="preserve">J. </w:t>
        </w:r>
      </w:moveFrom>
      <w:moveFromRangeEnd w:id="158"/>
      <w:r>
        <w:t>Drechsler</w:t>
      </w:r>
      <w:ins w:id="160" w:author="Champenois Christina" w:date="2025-01-10T19:04:00Z">
        <w:r w:rsidR="008B4A5F">
          <w:t>,</w:t>
        </w:r>
        <w:r w:rsidR="008B4A5F" w:rsidRPr="008B4A5F">
          <w:t xml:space="preserve"> </w:t>
        </w:r>
      </w:ins>
      <w:moveToRangeStart w:id="161" w:author="Champenois Christina" w:date="2025-01-10T19:04:00Z" w:name="move61284292"/>
      <w:moveTo w:id="162" w:author="Champenois Christina" w:date="2025-01-10T19:04:00Z">
        <w:r w:rsidR="008B4A5F">
          <w:t>J</w:t>
        </w:r>
        <w:del w:id="163" w:author="Champenois Christina" w:date="2025-01-10T19:04:00Z">
          <w:r w:rsidR="008B4A5F" w:rsidDel="008B4A5F">
            <w:delText>.</w:delText>
          </w:r>
        </w:del>
      </w:moveTo>
      <w:moveToRangeEnd w:id="161"/>
      <w:r>
        <w:t xml:space="preserve">. </w:t>
      </w:r>
      <w:ins w:id="164" w:author="Champenois Christina" w:date="2025-01-10T19:05:00Z">
        <w:r w:rsidR="008B4A5F">
          <w:t>(</w:t>
        </w:r>
      </w:ins>
      <w:ins w:id="165" w:author="Champenois Christina" w:date="2025-01-10T19:04:00Z">
        <w:r w:rsidR="008B4A5F">
          <w:t>2022</w:t>
        </w:r>
      </w:ins>
      <w:ins w:id="166" w:author="Champenois Christina" w:date="2025-01-10T19:05:00Z">
        <w:r w:rsidR="008B4A5F">
          <w:t xml:space="preserve">) </w:t>
        </w:r>
      </w:ins>
      <w:r>
        <w:t xml:space="preserve">Challenges in measuring utility for fully synthetic data. In </w:t>
      </w:r>
      <w:commentRangeStart w:id="167"/>
      <w:r>
        <w:rPr>
          <w:i/>
        </w:rPr>
        <w:t>International Conference on Privacy in Statistical Databases</w:t>
      </w:r>
      <w:commentRangeEnd w:id="167"/>
      <w:r w:rsidR="00B80AD9">
        <w:rPr>
          <w:rStyle w:val="CommentReference"/>
        </w:rPr>
        <w:commentReference w:id="167"/>
      </w:r>
      <w:r>
        <w:t xml:space="preserve">, </w:t>
      </w:r>
      <w:del w:id="168" w:author="Champenois Christina" w:date="2025-01-10T19:05:00Z">
        <w:r w:rsidDel="008B4A5F">
          <w:delText xml:space="preserve">pages </w:delText>
        </w:r>
      </w:del>
      <w:ins w:id="169" w:author="Champenois Christina" w:date="2025-01-10T19:05:00Z">
        <w:r w:rsidR="008B4A5F">
          <w:t xml:space="preserve">pp. </w:t>
        </w:r>
      </w:ins>
      <w:r>
        <w:t>220–233.</w:t>
      </w:r>
      <w:commentRangeStart w:id="170"/>
      <w:r>
        <w:t xml:space="preserve"> </w:t>
      </w:r>
      <w:commentRangeEnd w:id="170"/>
      <w:r w:rsidR="00B80AD9">
        <w:rPr>
          <w:rStyle w:val="CommentReference"/>
        </w:rPr>
        <w:commentReference w:id="170"/>
      </w:r>
      <w:r>
        <w:t>Springer</w:t>
      </w:r>
      <w:del w:id="171" w:author="Champenois Christina" w:date="2025-01-10T19:04:00Z">
        <w:r w:rsidDel="008B4A5F">
          <w:delText>, 2022</w:delText>
        </w:r>
      </w:del>
      <w:r>
        <w:t>.</w:t>
      </w:r>
    </w:p>
    <w:p w14:paraId="5928F184" w14:textId="10929F10" w:rsidR="007136F5" w:rsidRDefault="009D7B9E">
      <w:pPr>
        <w:ind w:left="166" w:right="0" w:hanging="181"/>
      </w:pPr>
      <w:moveFromRangeStart w:id="172" w:author="Champenois Christina" w:date="2025-01-10T19:04:00Z" w:name="move61284303"/>
      <w:moveFrom w:id="173" w:author="Champenois Christina" w:date="2025-01-10T19:04:00Z">
        <w:r w:rsidDel="008B4A5F">
          <w:lastRenderedPageBreak/>
          <w:t xml:space="preserve">J. </w:t>
        </w:r>
      </w:moveFrom>
      <w:moveFromRangeEnd w:id="172"/>
      <w:r>
        <w:t>Drechsler</w:t>
      </w:r>
      <w:ins w:id="174" w:author="Champenois Christina" w:date="2025-01-10T19:04:00Z">
        <w:r w:rsidR="008B4A5F">
          <w:t>,</w:t>
        </w:r>
        <w:r w:rsidR="008B4A5F" w:rsidRPr="008B4A5F">
          <w:t xml:space="preserve"> </w:t>
        </w:r>
      </w:ins>
      <w:moveToRangeStart w:id="175" w:author="Champenois Christina" w:date="2025-01-10T19:04:00Z" w:name="move61284303"/>
      <w:moveTo w:id="176" w:author="Champenois Christina" w:date="2025-01-10T19:04:00Z">
        <w:r w:rsidR="008B4A5F">
          <w:t>J</w:t>
        </w:r>
        <w:del w:id="177" w:author="Champenois Christina" w:date="2025-01-10T19:04:00Z">
          <w:r w:rsidR="008B4A5F" w:rsidDel="008B4A5F">
            <w:delText>.</w:delText>
          </w:r>
        </w:del>
      </w:moveTo>
      <w:moveToRangeEnd w:id="175"/>
      <w:r>
        <w:t xml:space="preserve">. </w:t>
      </w:r>
      <w:ins w:id="178" w:author="Champenois Christina" w:date="2025-01-10T19:05:00Z">
        <w:r w:rsidR="008B4A5F">
          <w:t xml:space="preserve">(2023) </w:t>
        </w:r>
      </w:ins>
      <w:r>
        <w:t>Differential privacy for government agencies—</w:t>
      </w:r>
      <w:ins w:id="179" w:author="Champenois Christina" w:date="2025-01-11T13:14:00Z">
        <w:r w:rsidR="00DD3435">
          <w:t>A</w:t>
        </w:r>
      </w:ins>
      <w:del w:id="180" w:author="Champenois Christina" w:date="2025-01-11T13:14:00Z">
        <w:r w:rsidDel="00DD3435">
          <w:delText>a</w:delText>
        </w:r>
      </w:del>
      <w:r>
        <w:t xml:space="preserve">re we there yet? </w:t>
      </w:r>
      <w:r>
        <w:rPr>
          <w:i/>
        </w:rPr>
        <w:t>J</w:t>
      </w:r>
      <w:ins w:id="181" w:author="Champenois Christina" w:date="2025-01-10T19:08:00Z">
        <w:r w:rsidR="00C219DE">
          <w:rPr>
            <w:i/>
          </w:rPr>
          <w:t>.</w:t>
        </w:r>
      </w:ins>
      <w:del w:id="182" w:author="Champenois Christina" w:date="2025-01-10T19:08:00Z">
        <w:r w:rsidDel="00C219DE">
          <w:rPr>
            <w:i/>
          </w:rPr>
          <w:delText>ournal of the</w:delText>
        </w:r>
      </w:del>
      <w:r>
        <w:rPr>
          <w:i/>
        </w:rPr>
        <w:t xml:space="preserve"> Am</w:t>
      </w:r>
      <w:ins w:id="183" w:author="Champenois Christina" w:date="2025-01-10T19:08:00Z">
        <w:r w:rsidR="00C219DE">
          <w:rPr>
            <w:i/>
          </w:rPr>
          <w:t>.</w:t>
        </w:r>
      </w:ins>
      <w:del w:id="184" w:author="Champenois Christina" w:date="2025-01-10T19:08:00Z">
        <w:r w:rsidDel="00C219DE">
          <w:rPr>
            <w:i/>
          </w:rPr>
          <w:delText>erican</w:delText>
        </w:r>
      </w:del>
      <w:r>
        <w:rPr>
          <w:i/>
        </w:rPr>
        <w:t xml:space="preserve"> Statist</w:t>
      </w:r>
      <w:ins w:id="185" w:author="Champenois Christina" w:date="2025-01-10T19:08:00Z">
        <w:r w:rsidR="00C219DE">
          <w:rPr>
            <w:i/>
          </w:rPr>
          <w:t>.</w:t>
        </w:r>
      </w:ins>
      <w:del w:id="186" w:author="Champenois Christina" w:date="2025-01-10T19:08:00Z">
        <w:r w:rsidDel="00C219DE">
          <w:rPr>
            <w:i/>
          </w:rPr>
          <w:delText>ical</w:delText>
        </w:r>
      </w:del>
      <w:r>
        <w:rPr>
          <w:i/>
        </w:rPr>
        <w:t xml:space="preserve"> Ass</w:t>
      </w:r>
      <w:ins w:id="187" w:author="Champenois Christina" w:date="2025-01-10T19:08:00Z">
        <w:r w:rsidR="00C219DE">
          <w:rPr>
            <w:i/>
          </w:rPr>
          <w:t>.</w:t>
        </w:r>
      </w:ins>
      <w:del w:id="188" w:author="Champenois Christina" w:date="2025-01-10T19:08:00Z">
        <w:r w:rsidDel="00C219DE">
          <w:rPr>
            <w:i/>
          </w:rPr>
          <w:delText>ociation</w:delText>
        </w:r>
      </w:del>
      <w:r>
        <w:t xml:space="preserve">, </w:t>
      </w:r>
      <w:r w:rsidRPr="00C219DE">
        <w:rPr>
          <w:b/>
          <w:rPrChange w:id="189" w:author="Champenois Christina" w:date="2025-01-10T19:08:00Z">
            <w:rPr/>
          </w:rPrChange>
        </w:rPr>
        <w:t>118</w:t>
      </w:r>
      <w:r>
        <w:t>(541)</w:t>
      </w:r>
      <w:ins w:id="190" w:author="Champenois Christina" w:date="2025-01-10T19:08:00Z">
        <w:r w:rsidR="00C219DE">
          <w:t xml:space="preserve">, </w:t>
        </w:r>
      </w:ins>
      <w:del w:id="191" w:author="Champenois Christina" w:date="2025-01-10T19:08:00Z">
        <w:r w:rsidDel="00C219DE">
          <w:delText>:</w:delText>
        </w:r>
      </w:del>
      <w:r>
        <w:t>761–773</w:t>
      </w:r>
      <w:del w:id="192" w:author="Champenois Christina" w:date="2025-01-10T19:05:00Z">
        <w:r w:rsidDel="008B4A5F">
          <w:delText>, 2023</w:delText>
        </w:r>
      </w:del>
      <w:r>
        <w:t>.</w:t>
      </w:r>
    </w:p>
    <w:p w14:paraId="12C62DD2" w14:textId="76E16158" w:rsidR="007136F5" w:rsidRDefault="00665C2F">
      <w:pPr>
        <w:ind w:left="166" w:right="0" w:hanging="181"/>
      </w:pPr>
      <w:ins w:id="193" w:author="Champenois Christina" w:date="2025-01-10T19:08:00Z">
        <w:r>
          <w:t xml:space="preserve">Drechsler, </w:t>
        </w:r>
      </w:ins>
      <w:r w:rsidR="009D7B9E">
        <w:t xml:space="preserve">J. </w:t>
      </w:r>
      <w:del w:id="194" w:author="Champenois Christina" w:date="2025-01-10T19:08:00Z">
        <w:r w:rsidR="009D7B9E" w:rsidDel="00665C2F">
          <w:delText xml:space="preserve">Drechsler </w:delText>
        </w:r>
      </w:del>
      <w:r w:rsidR="009D7B9E">
        <w:t xml:space="preserve">and </w:t>
      </w:r>
      <w:ins w:id="195" w:author="Champenois Christina" w:date="2025-01-10T19:08:00Z">
        <w:r>
          <w:t xml:space="preserve">Hu, </w:t>
        </w:r>
      </w:ins>
      <w:r w:rsidR="009D7B9E">
        <w:t>J.</w:t>
      </w:r>
      <w:del w:id="196" w:author="Champenois Christina" w:date="2025-01-10T19:08:00Z">
        <w:r w:rsidR="009D7B9E" w:rsidDel="00665C2F">
          <w:delText xml:space="preserve"> Hu.</w:delText>
        </w:r>
      </w:del>
      <w:r w:rsidR="009D7B9E">
        <w:t xml:space="preserve"> </w:t>
      </w:r>
      <w:ins w:id="197" w:author="Champenois Christina" w:date="2025-01-10T19:08:00Z">
        <w:r>
          <w:t xml:space="preserve">(2021) </w:t>
        </w:r>
      </w:ins>
      <w:r w:rsidR="009D7B9E">
        <w:t xml:space="preserve">Synthesizing geocodes to facilitate access to detailed geographical information in large-scale administrative data. </w:t>
      </w:r>
      <w:r w:rsidR="009D7B9E">
        <w:rPr>
          <w:i/>
        </w:rPr>
        <w:t>Journal of Survey Statistics and Methodology</w:t>
      </w:r>
      <w:r w:rsidR="009D7B9E">
        <w:t xml:space="preserve">, </w:t>
      </w:r>
      <w:r w:rsidR="009D7B9E" w:rsidRPr="00665C2F">
        <w:rPr>
          <w:b/>
          <w:rPrChange w:id="198" w:author="Champenois Christina" w:date="2025-01-10T19:09:00Z">
            <w:rPr/>
          </w:rPrChange>
        </w:rPr>
        <w:t>9</w:t>
      </w:r>
      <w:r w:rsidR="009D7B9E">
        <w:t>(3)</w:t>
      </w:r>
      <w:ins w:id="199" w:author="Champenois Christina" w:date="2025-01-10T19:09:00Z">
        <w:r>
          <w:t xml:space="preserve">, </w:t>
        </w:r>
      </w:ins>
      <w:del w:id="200" w:author="Champenois Christina" w:date="2025-01-10T19:09:00Z">
        <w:r w:rsidR="009D7B9E" w:rsidDel="00665C2F">
          <w:delText>:</w:delText>
        </w:r>
      </w:del>
      <w:r w:rsidR="009D7B9E">
        <w:t>523–548</w:t>
      </w:r>
      <w:del w:id="201" w:author="Champenois Christina" w:date="2025-01-10T19:09:00Z">
        <w:r w:rsidR="009D7B9E" w:rsidDel="00665C2F">
          <w:delText>,</w:delText>
        </w:r>
      </w:del>
      <w:del w:id="202" w:author="Champenois Christina" w:date="2025-01-10T19:08:00Z">
        <w:r w:rsidR="009D7B9E" w:rsidDel="00665C2F">
          <w:delText xml:space="preserve"> 2021</w:delText>
        </w:r>
      </w:del>
      <w:r w:rsidR="009D7B9E">
        <w:t>.</w:t>
      </w:r>
    </w:p>
    <w:p w14:paraId="57D89519" w14:textId="23443586" w:rsidR="007136F5" w:rsidRDefault="009D7B9E">
      <w:pPr>
        <w:ind w:left="166" w:right="0" w:hanging="181"/>
        <w:pPrChange w:id="203" w:author="Champenois Christina" w:date="2025-01-10T19:10:00Z">
          <w:pPr>
            <w:numPr>
              <w:numId w:val="1"/>
            </w:numPr>
            <w:ind w:left="181" w:right="0" w:hanging="181"/>
          </w:pPr>
        </w:pPrChange>
      </w:pPr>
      <w:r>
        <w:t>Drechsler</w:t>
      </w:r>
      <w:ins w:id="204" w:author="Champenois Christina" w:date="2025-01-10T19:10:00Z">
        <w:r w:rsidR="009B7F43">
          <w:t>, J.</w:t>
        </w:r>
      </w:ins>
      <w:r>
        <w:t xml:space="preserve"> and </w:t>
      </w:r>
      <w:ins w:id="205" w:author="Champenois Christina" w:date="2025-01-10T19:10:00Z">
        <w:r w:rsidR="009B7F43">
          <w:t xml:space="preserve">Reiter, </w:t>
        </w:r>
      </w:ins>
      <w:r>
        <w:t>J. P.</w:t>
      </w:r>
      <w:del w:id="206" w:author="Champenois Christina" w:date="2025-01-10T19:10:00Z">
        <w:r w:rsidDel="009B7F43">
          <w:delText xml:space="preserve"> Reiter.</w:delText>
        </w:r>
      </w:del>
      <w:r>
        <w:t xml:space="preserve"> </w:t>
      </w:r>
      <w:ins w:id="207" w:author="Champenois Christina" w:date="2025-01-10T19:10:00Z">
        <w:r w:rsidR="009B7F43">
          <w:t xml:space="preserve">(2011) </w:t>
        </w:r>
      </w:ins>
      <w:r>
        <w:t xml:space="preserve">An empirical evaluation of easily implemented, nonparametric methods for generating synthetic datasets. </w:t>
      </w:r>
      <w:r>
        <w:rPr>
          <w:i/>
        </w:rPr>
        <w:t>Computational Statistics &amp; Data Analysis</w:t>
      </w:r>
      <w:r>
        <w:t xml:space="preserve">, </w:t>
      </w:r>
      <w:r w:rsidRPr="009B7F43">
        <w:rPr>
          <w:b/>
          <w:rPrChange w:id="208" w:author="Champenois Christina" w:date="2025-01-10T19:10:00Z">
            <w:rPr/>
          </w:rPrChange>
        </w:rPr>
        <w:t>55</w:t>
      </w:r>
      <w:r>
        <w:t>(12)</w:t>
      </w:r>
      <w:ins w:id="209" w:author="Champenois Christina" w:date="2025-01-10T19:10:00Z">
        <w:r w:rsidR="009B7F43">
          <w:t xml:space="preserve">, </w:t>
        </w:r>
      </w:ins>
      <w:del w:id="210" w:author="Champenois Christina" w:date="2025-01-10T19:10:00Z">
        <w:r w:rsidDel="009B7F43">
          <w:delText>:</w:delText>
        </w:r>
      </w:del>
      <w:r>
        <w:t>3232–3243</w:t>
      </w:r>
      <w:del w:id="211" w:author="Champenois Christina" w:date="2025-01-10T19:10:00Z">
        <w:r w:rsidDel="009B7F43">
          <w:delText>, 2011</w:delText>
        </w:r>
      </w:del>
      <w:r>
        <w:t>.</w:t>
      </w:r>
    </w:p>
    <w:p w14:paraId="2ADCC8AF" w14:textId="70426B4C" w:rsidR="007136F5" w:rsidDel="00E0483A" w:rsidRDefault="009D7B9E">
      <w:pPr>
        <w:ind w:left="166" w:right="0" w:hanging="181"/>
        <w:rPr>
          <w:del w:id="212" w:author="Champenois Christina" w:date="2025-01-11T08:07:00Z"/>
        </w:rPr>
      </w:pPr>
      <w:del w:id="213" w:author="Champenois Christina" w:date="2025-01-11T08:07:00Z">
        <w:r w:rsidDel="00E0483A">
          <w:delText>EDPB. Guidelines 04/2020 on the use of location data and contact tracing tools in the context of the covid-19 outbreak</w:delText>
        </w:r>
      </w:del>
      <w:del w:id="214" w:author="Champenois Christina" w:date="2025-01-10T19:11:00Z">
        <w:r w:rsidDel="007F2543">
          <w:delText>,</w:delText>
        </w:r>
      </w:del>
      <w:del w:id="215" w:author="Champenois Christina" w:date="2025-01-10T19:10:00Z">
        <w:r w:rsidDel="007F2543">
          <w:delText xml:space="preserve"> 2020</w:delText>
        </w:r>
      </w:del>
      <w:del w:id="216" w:author="Champenois Christina" w:date="2025-01-11T08:07:00Z">
        <w:r w:rsidDel="00E0483A">
          <w:delText>.</w:delText>
        </w:r>
      </w:del>
    </w:p>
    <w:p w14:paraId="730BAAED" w14:textId="4B1F792C" w:rsidR="007136F5" w:rsidRDefault="009D7B9E">
      <w:pPr>
        <w:ind w:left="166" w:right="0" w:hanging="181"/>
        <w:pPrChange w:id="217" w:author="Champenois Christina" w:date="2025-01-10T19:12:00Z">
          <w:pPr>
            <w:numPr>
              <w:numId w:val="1"/>
            </w:numPr>
            <w:ind w:left="181" w:right="0" w:hanging="181"/>
          </w:pPr>
        </w:pPrChange>
      </w:pPr>
      <w:r>
        <w:t>El Emam,</w:t>
      </w:r>
      <w:ins w:id="218" w:author="Champenois Christina" w:date="2025-01-10T19:12:00Z">
        <w:r w:rsidR="005133DF">
          <w:t xml:space="preserve"> J.,</w:t>
        </w:r>
      </w:ins>
      <w:r>
        <w:t xml:space="preserve"> </w:t>
      </w:r>
      <w:ins w:id="219" w:author="Champenois Christina" w:date="2025-01-10T19:12:00Z">
        <w:r w:rsidR="005133DF">
          <w:t xml:space="preserve">Mosquera, </w:t>
        </w:r>
      </w:ins>
      <w:r>
        <w:t>L.</w:t>
      </w:r>
      <w:del w:id="220" w:author="Champenois Christina" w:date="2025-01-10T19:12:00Z">
        <w:r w:rsidDel="005133DF">
          <w:delText xml:space="preserve"> Mosquera</w:delText>
        </w:r>
      </w:del>
      <w:r>
        <w:t xml:space="preserve">, </w:t>
      </w:r>
      <w:ins w:id="221" w:author="Champenois Christina" w:date="2025-01-10T19:12:00Z">
        <w:r w:rsidR="005133DF">
          <w:t xml:space="preserve">Jonker, </w:t>
        </w:r>
      </w:ins>
      <w:r>
        <w:t xml:space="preserve">E. </w:t>
      </w:r>
      <w:del w:id="222" w:author="Champenois Christina" w:date="2025-01-10T19:12:00Z">
        <w:r w:rsidDel="005133DF">
          <w:delText xml:space="preserve">Jonker, </w:delText>
        </w:r>
      </w:del>
      <w:r>
        <w:t xml:space="preserve">and </w:t>
      </w:r>
      <w:ins w:id="223" w:author="Champenois Christina" w:date="2025-01-10T19:12:00Z">
        <w:r w:rsidR="005133DF">
          <w:t xml:space="preserve">Sood, </w:t>
        </w:r>
      </w:ins>
      <w:r>
        <w:t>H.</w:t>
      </w:r>
      <w:del w:id="224" w:author="Champenois Christina" w:date="2025-01-10T19:12:00Z">
        <w:r w:rsidDel="005133DF">
          <w:delText xml:space="preserve"> Sood</w:delText>
        </w:r>
      </w:del>
      <w:r>
        <w:t xml:space="preserve">. </w:t>
      </w:r>
      <w:ins w:id="225" w:author="Champenois Christina" w:date="2025-01-10T19:12:00Z">
        <w:r w:rsidR="005133DF">
          <w:t xml:space="preserve">(2021) </w:t>
        </w:r>
      </w:ins>
      <w:r>
        <w:t>Evaluating the utility of synthetic</w:t>
      </w:r>
      <w:ins w:id="226" w:author="Champenois Christina" w:date="2025-01-11T13:13:00Z">
        <w:r w:rsidR="00C55B49">
          <w:t xml:space="preserve"> </w:t>
        </w:r>
      </w:ins>
      <w:r w:rsidRPr="00C55B49">
        <w:rPr>
          <w:caps/>
          <w:szCs w:val="17"/>
          <w:rPrChange w:id="227" w:author="Champenois Christina" w:date="2025-01-11T13:13:00Z">
            <w:rPr/>
          </w:rPrChange>
        </w:rPr>
        <w:t>covid</w:t>
      </w:r>
      <w:r>
        <w:t xml:space="preserve">-19 case data. </w:t>
      </w:r>
      <w:r>
        <w:rPr>
          <w:i/>
        </w:rPr>
        <w:t xml:space="preserve">JAMIA </w:t>
      </w:r>
      <w:ins w:id="228" w:author="Champenois Christina" w:date="2025-01-10T19:12:00Z">
        <w:r w:rsidR="005133DF">
          <w:rPr>
            <w:i/>
          </w:rPr>
          <w:t>O</w:t>
        </w:r>
      </w:ins>
      <w:del w:id="229" w:author="Champenois Christina" w:date="2025-01-10T19:12:00Z">
        <w:r w:rsidDel="005133DF">
          <w:rPr>
            <w:i/>
          </w:rPr>
          <w:delText>o</w:delText>
        </w:r>
      </w:del>
      <w:r>
        <w:rPr>
          <w:i/>
        </w:rPr>
        <w:t>pen</w:t>
      </w:r>
      <w:r>
        <w:t xml:space="preserve">, </w:t>
      </w:r>
      <w:r w:rsidRPr="005133DF">
        <w:rPr>
          <w:b/>
          <w:rPrChange w:id="230" w:author="Champenois Christina" w:date="2025-01-10T19:13:00Z">
            <w:rPr/>
          </w:rPrChange>
        </w:rPr>
        <w:t>4</w:t>
      </w:r>
      <w:r>
        <w:t>(1)</w:t>
      </w:r>
      <w:ins w:id="231" w:author="Champenois Christina" w:date="2025-01-10T19:13:00Z">
        <w:r w:rsidR="005133DF">
          <w:t xml:space="preserve">, </w:t>
        </w:r>
      </w:ins>
      <w:del w:id="232" w:author="Champenois Christina" w:date="2025-01-10T19:13:00Z">
        <w:r w:rsidDel="005133DF">
          <w:delText>:</w:delText>
        </w:r>
      </w:del>
      <w:r>
        <w:t>ooab012</w:t>
      </w:r>
      <w:del w:id="233" w:author="Champenois Christina" w:date="2025-01-10T19:12:00Z">
        <w:r w:rsidDel="005133DF">
          <w:delText>, 2021</w:delText>
        </w:r>
      </w:del>
      <w:r>
        <w:t>.</w:t>
      </w:r>
    </w:p>
    <w:p w14:paraId="21A93FA2" w14:textId="071A776D" w:rsidR="007136F5" w:rsidDel="005133DF" w:rsidRDefault="00AC4E72">
      <w:pPr>
        <w:ind w:left="166" w:right="0" w:hanging="181"/>
      </w:pPr>
      <w:ins w:id="234" w:author="Champenois Christina" w:date="2025-01-11T07:50:00Z">
        <w:r w:rsidDel="005133DF">
          <w:t>El Emam</w:t>
        </w:r>
        <w:r>
          <w:t>,</w:t>
        </w:r>
        <w:r w:rsidDel="005133DF">
          <w:t xml:space="preserve"> </w:t>
        </w:r>
      </w:ins>
      <w:r w:rsidR="009D7B9E" w:rsidDel="005133DF">
        <w:t>K.</w:t>
      </w:r>
      <w:del w:id="235" w:author="Champenois Christina" w:date="2025-01-11T07:50:00Z">
        <w:r w:rsidR="009D7B9E" w:rsidDel="00AC4E72">
          <w:delText xml:space="preserve"> El Emam</w:delText>
        </w:r>
      </w:del>
      <w:r w:rsidR="009D7B9E" w:rsidDel="005133DF">
        <w:t xml:space="preserve">, </w:t>
      </w:r>
      <w:ins w:id="236" w:author="Champenois Christina" w:date="2025-01-11T07:50:00Z">
        <w:r w:rsidDel="005133DF">
          <w:t>Mosquera</w:t>
        </w:r>
        <w:r>
          <w:t>,</w:t>
        </w:r>
        <w:r w:rsidDel="005133DF">
          <w:t xml:space="preserve"> </w:t>
        </w:r>
      </w:ins>
      <w:r w:rsidR="009D7B9E" w:rsidDel="005133DF">
        <w:t>L.</w:t>
      </w:r>
      <w:del w:id="237" w:author="Champenois Christina" w:date="2025-01-11T07:50:00Z">
        <w:r w:rsidR="009D7B9E" w:rsidDel="00AC4E72">
          <w:delText xml:space="preserve"> Mosquera</w:delText>
        </w:r>
      </w:del>
      <w:r w:rsidR="009D7B9E" w:rsidDel="005133DF">
        <w:t xml:space="preserve">, </w:t>
      </w:r>
      <w:ins w:id="238" w:author="Champenois Christina" w:date="2025-01-11T07:50:00Z">
        <w:r w:rsidDel="005133DF">
          <w:t xml:space="preserve">Fang, </w:t>
        </w:r>
      </w:ins>
      <w:r w:rsidR="009D7B9E" w:rsidDel="005133DF">
        <w:t xml:space="preserve">X. </w:t>
      </w:r>
      <w:del w:id="239" w:author="Champenois Christina" w:date="2025-01-11T07:50:00Z">
        <w:r w:rsidR="009D7B9E" w:rsidDel="00AC4E72">
          <w:delText xml:space="preserve">Fang, </w:delText>
        </w:r>
      </w:del>
      <w:r w:rsidR="009D7B9E" w:rsidDel="005133DF">
        <w:t xml:space="preserve">and </w:t>
      </w:r>
      <w:ins w:id="240" w:author="Champenois Christina" w:date="2025-01-11T07:50:00Z">
        <w:r w:rsidDel="005133DF">
          <w:t>El-Hussuna</w:t>
        </w:r>
        <w:r>
          <w:t>,</w:t>
        </w:r>
        <w:r w:rsidDel="005133DF">
          <w:t xml:space="preserve"> </w:t>
        </w:r>
      </w:ins>
      <w:r w:rsidR="009D7B9E" w:rsidDel="005133DF">
        <w:t>A.</w:t>
      </w:r>
      <w:del w:id="241" w:author="Champenois Christina" w:date="2025-01-11T07:50:00Z">
        <w:r w:rsidR="009D7B9E" w:rsidDel="00AC4E72">
          <w:delText xml:space="preserve"> El-Hussuna.</w:delText>
        </w:r>
      </w:del>
      <w:r w:rsidR="009D7B9E" w:rsidDel="005133DF">
        <w:t xml:space="preserve"> </w:t>
      </w:r>
      <w:ins w:id="242" w:author="Champenois Christina" w:date="2025-01-11T07:51:00Z">
        <w:r>
          <w:t>(</w:t>
        </w:r>
        <w:r w:rsidDel="005133DF">
          <w:t>2022</w:t>
        </w:r>
        <w:r>
          <w:t xml:space="preserve">) </w:t>
        </w:r>
      </w:ins>
      <w:r w:rsidR="009D7B9E" w:rsidDel="005133DF">
        <w:t xml:space="preserve">Utility metrics for evaluating synthetic health data generation methods: </w:t>
      </w:r>
      <w:ins w:id="243" w:author="Champenois Christina" w:date="2025-01-11T07:51:00Z">
        <w:r>
          <w:t>V</w:t>
        </w:r>
      </w:ins>
      <w:del w:id="244" w:author="Champenois Christina" w:date="2025-01-11T07:51:00Z">
        <w:r w:rsidR="009D7B9E" w:rsidDel="00AC4E72">
          <w:delText>v</w:delText>
        </w:r>
      </w:del>
      <w:r w:rsidR="009D7B9E" w:rsidDel="005133DF">
        <w:t xml:space="preserve">alidation study. </w:t>
      </w:r>
      <w:r w:rsidR="009D7B9E" w:rsidDel="005133DF">
        <w:rPr>
          <w:i/>
        </w:rPr>
        <w:t>JMIR medical informatics</w:t>
      </w:r>
      <w:r w:rsidR="009D7B9E" w:rsidDel="005133DF">
        <w:t xml:space="preserve">, </w:t>
      </w:r>
      <w:r w:rsidR="009D7B9E" w:rsidRPr="00AC4E72" w:rsidDel="005133DF">
        <w:rPr>
          <w:b/>
          <w:rPrChange w:id="245" w:author="Champenois Christina" w:date="2025-01-11T07:51:00Z">
            <w:rPr/>
          </w:rPrChange>
        </w:rPr>
        <w:t>10</w:t>
      </w:r>
      <w:r w:rsidR="009D7B9E" w:rsidDel="005133DF">
        <w:t>(4)</w:t>
      </w:r>
      <w:ins w:id="246" w:author="Champenois Christina" w:date="2025-01-11T07:51:00Z">
        <w:r>
          <w:t xml:space="preserve">, </w:t>
        </w:r>
      </w:ins>
      <w:del w:id="247" w:author="Champenois Christina" w:date="2025-01-11T07:51:00Z">
        <w:r w:rsidR="009D7B9E" w:rsidDel="00AC4E72">
          <w:delText>:</w:delText>
        </w:r>
      </w:del>
      <w:r w:rsidR="009D7B9E" w:rsidDel="005133DF">
        <w:t>e35734</w:t>
      </w:r>
      <w:del w:id="248" w:author="Champenois Christina" w:date="2025-01-11T07:51:00Z">
        <w:r w:rsidR="009D7B9E" w:rsidDel="00AC4E72">
          <w:delText>,</w:delText>
        </w:r>
      </w:del>
      <w:del w:id="249" w:author="Champenois Christina" w:date="2025-01-11T07:50:00Z">
        <w:r w:rsidR="009D7B9E" w:rsidDel="00AC4E72">
          <w:delText xml:space="preserve"> 2022</w:delText>
        </w:r>
      </w:del>
      <w:r w:rsidR="009D7B9E" w:rsidDel="005133DF">
        <w:t>.</w:t>
      </w:r>
    </w:p>
    <w:p w14:paraId="74FAF54D" w14:textId="4ADC7B41" w:rsidR="007136F5" w:rsidRDefault="009D7B9E">
      <w:pPr>
        <w:ind w:left="166" w:right="0" w:hanging="181"/>
      </w:pPr>
      <w:r>
        <w:t xml:space="preserve">European Data Protection Board. </w:t>
      </w:r>
      <w:ins w:id="250" w:author="Champenois Christina" w:date="2025-01-10T19:13:00Z">
        <w:r w:rsidR="00942B5B">
          <w:t xml:space="preserve">(2020) </w:t>
        </w:r>
      </w:ins>
      <w:r>
        <w:t>Guidelines 04/2020 on the use of location data and contact tracing tools in the context of the COVID-19 outbreak</w:t>
      </w:r>
      <w:del w:id="251" w:author="Champenois Christina" w:date="2025-01-10T19:13:00Z">
        <w:r w:rsidDel="00942B5B">
          <w:delText>, 2020</w:delText>
        </w:r>
      </w:del>
      <w:r>
        <w:t xml:space="preserve">. </w:t>
      </w:r>
      <w:commentRangeStart w:id="252"/>
      <w:r>
        <w:t xml:space="preserve">URL </w:t>
      </w:r>
      <w:commentRangeStart w:id="253"/>
      <w:r w:rsidRPr="00942B5B">
        <w:fldChar w:fldCharType="begin"/>
      </w:r>
      <w:r>
        <w:instrText xml:space="preserve"> HYPERLINK "https://edpb.europa.eu/our-work-tools/our-documents/guidelines/guidelines-042020-use-location-data-and-contact-tracing_en" \h </w:instrText>
      </w:r>
      <w:r w:rsidRPr="00942B5B">
        <w:fldChar w:fldCharType="separate"/>
      </w:r>
      <w:r w:rsidR="007136F5" w:rsidRPr="00942B5B">
        <w:rPr>
          <w:rPrChange w:id="254" w:author="Champenois Christina" w:date="2025-01-10T19:13:00Z">
            <w:rPr>
              <w:rFonts w:ascii="Calibri" w:eastAsia="Calibri" w:hAnsi="Calibri" w:cs="Calibri"/>
            </w:rPr>
          </w:rPrChange>
        </w:rPr>
        <w:t xml:space="preserve">https://edpb.europa.eu/our-work-tools/our-documents/ </w:t>
      </w:r>
      <w:r w:rsidRPr="00942B5B">
        <w:rPr>
          <w:rPrChange w:id="255" w:author="Champenois Christina" w:date="2025-01-10T19:13:00Z">
            <w:rPr>
              <w:rFonts w:ascii="Calibri" w:eastAsia="Calibri" w:hAnsi="Calibri" w:cs="Calibri"/>
            </w:rPr>
          </w:rPrChange>
        </w:rPr>
        <w:fldChar w:fldCharType="end"/>
      </w:r>
      <w:r w:rsidRPr="00942B5B">
        <w:fldChar w:fldCharType="begin"/>
      </w:r>
      <w:r>
        <w:instrText xml:space="preserve"> HYPERLINK "https://edpb.europa.eu/our-work-tools/our-documents/guidelines/guidelines-042020-use-location-data-and-contact-tracing_en" \h </w:instrText>
      </w:r>
      <w:r w:rsidRPr="00942B5B">
        <w:fldChar w:fldCharType="separate"/>
      </w:r>
      <w:r w:rsidR="007136F5" w:rsidRPr="00942B5B">
        <w:rPr>
          <w:rPrChange w:id="256" w:author="Champenois Christina" w:date="2025-01-10T19:13:00Z">
            <w:rPr>
              <w:rFonts w:ascii="Calibri" w:eastAsia="Calibri" w:hAnsi="Calibri" w:cs="Calibri"/>
            </w:rPr>
          </w:rPrChange>
        </w:rPr>
        <w:t>guidelines/guidelines-042020-use-location-data-and-contact-tracing_en</w:t>
      </w:r>
      <w:r w:rsidRPr="00942B5B">
        <w:rPr>
          <w:rPrChange w:id="257" w:author="Champenois Christina" w:date="2025-01-10T19:13:00Z">
            <w:rPr>
              <w:rFonts w:ascii="Calibri" w:eastAsia="Calibri" w:hAnsi="Calibri" w:cs="Calibri"/>
            </w:rPr>
          </w:rPrChange>
        </w:rPr>
        <w:fldChar w:fldCharType="end"/>
      </w:r>
      <w:hyperlink r:id="rId27">
        <w:r w:rsidR="007136F5">
          <w:t>.</w:t>
        </w:r>
      </w:hyperlink>
      <w:commentRangeEnd w:id="253"/>
      <w:r w:rsidR="00942B5B">
        <w:rPr>
          <w:rStyle w:val="CommentReference"/>
        </w:rPr>
        <w:commentReference w:id="253"/>
      </w:r>
      <w:commentRangeEnd w:id="252"/>
      <w:r w:rsidR="006035A5">
        <w:rPr>
          <w:rStyle w:val="CommentReference"/>
        </w:rPr>
        <w:commentReference w:id="252"/>
      </w:r>
    </w:p>
    <w:p w14:paraId="5AA187CD" w14:textId="1E26AE62" w:rsidR="007136F5" w:rsidRDefault="009D7B9E">
      <w:pPr>
        <w:ind w:left="166" w:right="0" w:hanging="181"/>
      </w:pPr>
      <w:r>
        <w:t xml:space="preserve">European Parliament and Council of European Union. </w:t>
      </w:r>
      <w:ins w:id="258" w:author="Champenois Christina" w:date="2025-01-10T19:14:00Z">
        <w:r w:rsidR="006035A5">
          <w:t xml:space="preserve">(2016) </w:t>
        </w:r>
      </w:ins>
      <w:r>
        <w:t>Regulation (</w:t>
      </w:r>
      <w:ins w:id="259" w:author="Champenois Christina" w:date="2025-01-11T10:56:00Z">
        <w:r w:rsidR="00A55B0F">
          <w:t>EU</w:t>
        </w:r>
      </w:ins>
      <w:del w:id="260" w:author="Champenois Christina" w:date="2025-01-11T10:56:00Z">
        <w:r w:rsidDel="00A55B0F">
          <w:delText>eu</w:delText>
        </w:r>
      </w:del>
      <w:r>
        <w:t xml:space="preserve">) 2016/679 of the </w:t>
      </w:r>
      <w:ins w:id="261" w:author="Champenois Christina" w:date="2025-01-11T10:56:00Z">
        <w:r w:rsidR="00A55B0F">
          <w:t>E</w:t>
        </w:r>
      </w:ins>
      <w:del w:id="262" w:author="Champenois Christina" w:date="2025-01-11T10:56:00Z">
        <w:r w:rsidDel="00A55B0F">
          <w:delText>e</w:delText>
        </w:r>
      </w:del>
      <w:r>
        <w:t xml:space="preserve">uropean </w:t>
      </w:r>
      <w:ins w:id="263" w:author="Champenois Christina" w:date="2025-01-11T10:58:00Z">
        <w:r w:rsidR="00A55B0F">
          <w:t>P</w:t>
        </w:r>
      </w:ins>
      <w:del w:id="264" w:author="Champenois Christina" w:date="2025-01-11T10:58:00Z">
        <w:r w:rsidDel="00A55B0F">
          <w:delText>p</w:delText>
        </w:r>
      </w:del>
      <w:r>
        <w:t xml:space="preserve">arliament and of the </w:t>
      </w:r>
      <w:ins w:id="265" w:author="Champenois Christina" w:date="2025-01-11T10:58:00Z">
        <w:r w:rsidR="00A55B0F">
          <w:t>C</w:t>
        </w:r>
      </w:ins>
      <w:del w:id="266" w:author="Champenois Christina" w:date="2025-01-11T10:58:00Z">
        <w:r w:rsidDel="00A55B0F">
          <w:delText>c</w:delText>
        </w:r>
      </w:del>
      <w:r>
        <w:t>ouncil</w:t>
      </w:r>
      <w:del w:id="267" w:author="Champenois Christina" w:date="2025-01-10T19:16:00Z">
        <w:r w:rsidDel="00511B23">
          <w:delText>,</w:delText>
        </w:r>
      </w:del>
      <w:del w:id="268" w:author="Champenois Christina" w:date="2025-01-10T19:14:00Z">
        <w:r w:rsidDel="006035A5">
          <w:delText xml:space="preserve"> 2016</w:delText>
        </w:r>
      </w:del>
      <w:r>
        <w:t xml:space="preserve">. </w:t>
      </w:r>
      <w:commentRangeStart w:id="269"/>
      <w:r>
        <w:t xml:space="preserve">URL </w:t>
      </w:r>
      <w:commentRangeStart w:id="270"/>
      <w:r w:rsidRPr="006035A5">
        <w:fldChar w:fldCharType="begin"/>
      </w:r>
      <w:r>
        <w:instrText xml:space="preserve"> HYPERLINK "https://eur-lex.europa.eu/eli/reg/2016/679/oj" \h </w:instrText>
      </w:r>
      <w:r w:rsidRPr="006035A5">
        <w:fldChar w:fldCharType="separate"/>
      </w:r>
      <w:r w:rsidR="007136F5" w:rsidRPr="006035A5">
        <w:rPr>
          <w:rPrChange w:id="271" w:author="Champenois Christina" w:date="2025-01-10T19:14:00Z">
            <w:rPr>
              <w:rFonts w:ascii="Calibri" w:eastAsia="Calibri" w:hAnsi="Calibri" w:cs="Calibri"/>
            </w:rPr>
          </w:rPrChange>
        </w:rPr>
        <w:t xml:space="preserve">https://eur-lex.europa. </w:t>
      </w:r>
      <w:r w:rsidRPr="006035A5">
        <w:rPr>
          <w:rPrChange w:id="272" w:author="Champenois Christina" w:date="2025-01-10T19:14:00Z">
            <w:rPr>
              <w:rFonts w:ascii="Calibri" w:eastAsia="Calibri" w:hAnsi="Calibri" w:cs="Calibri"/>
            </w:rPr>
          </w:rPrChange>
        </w:rPr>
        <w:fldChar w:fldCharType="end"/>
      </w:r>
      <w:commentRangeEnd w:id="270"/>
      <w:r w:rsidR="00A55B0F">
        <w:rPr>
          <w:rStyle w:val="CommentReference"/>
        </w:rPr>
        <w:commentReference w:id="270"/>
      </w:r>
      <w:r w:rsidRPr="006035A5">
        <w:fldChar w:fldCharType="begin"/>
      </w:r>
      <w:r>
        <w:instrText xml:space="preserve"> HYPERLINK "https://eur-lex.europa.eu/eli/reg/2016/679/oj" \h </w:instrText>
      </w:r>
      <w:r w:rsidRPr="006035A5">
        <w:fldChar w:fldCharType="separate"/>
      </w:r>
      <w:proofErr w:type="spellStart"/>
      <w:r w:rsidR="007136F5" w:rsidRPr="006035A5">
        <w:rPr>
          <w:rPrChange w:id="273" w:author="Champenois Christina" w:date="2025-01-10T19:14:00Z">
            <w:rPr>
              <w:rFonts w:ascii="Calibri" w:eastAsia="Calibri" w:hAnsi="Calibri" w:cs="Calibri"/>
            </w:rPr>
          </w:rPrChange>
        </w:rPr>
        <w:t>eu</w:t>
      </w:r>
      <w:proofErr w:type="spellEnd"/>
      <w:r w:rsidR="007136F5" w:rsidRPr="006035A5">
        <w:rPr>
          <w:rPrChange w:id="274" w:author="Champenois Christina" w:date="2025-01-10T19:14:00Z">
            <w:rPr>
              <w:rFonts w:ascii="Calibri" w:eastAsia="Calibri" w:hAnsi="Calibri" w:cs="Calibri"/>
            </w:rPr>
          </w:rPrChange>
        </w:rPr>
        <w:t>/</w:t>
      </w:r>
      <w:proofErr w:type="spellStart"/>
      <w:r w:rsidR="007136F5" w:rsidRPr="006035A5">
        <w:rPr>
          <w:rPrChange w:id="275" w:author="Champenois Christina" w:date="2025-01-10T19:14:00Z">
            <w:rPr>
              <w:rFonts w:ascii="Calibri" w:eastAsia="Calibri" w:hAnsi="Calibri" w:cs="Calibri"/>
            </w:rPr>
          </w:rPrChange>
        </w:rPr>
        <w:t>eli</w:t>
      </w:r>
      <w:proofErr w:type="spellEnd"/>
      <w:r w:rsidR="007136F5" w:rsidRPr="006035A5">
        <w:rPr>
          <w:rPrChange w:id="276" w:author="Champenois Christina" w:date="2025-01-10T19:14:00Z">
            <w:rPr>
              <w:rFonts w:ascii="Calibri" w:eastAsia="Calibri" w:hAnsi="Calibri" w:cs="Calibri"/>
            </w:rPr>
          </w:rPrChange>
        </w:rPr>
        <w:t>/reg/2016/679/</w:t>
      </w:r>
      <w:proofErr w:type="spellStart"/>
      <w:r w:rsidR="007136F5" w:rsidRPr="006035A5">
        <w:rPr>
          <w:rPrChange w:id="277" w:author="Champenois Christina" w:date="2025-01-10T19:14:00Z">
            <w:rPr>
              <w:rFonts w:ascii="Calibri" w:eastAsia="Calibri" w:hAnsi="Calibri" w:cs="Calibri"/>
            </w:rPr>
          </w:rPrChange>
        </w:rPr>
        <w:t>oj</w:t>
      </w:r>
      <w:proofErr w:type="spellEnd"/>
      <w:r w:rsidRPr="006035A5">
        <w:rPr>
          <w:rPrChange w:id="278" w:author="Champenois Christina" w:date="2025-01-10T19:14:00Z">
            <w:rPr>
              <w:rFonts w:ascii="Calibri" w:eastAsia="Calibri" w:hAnsi="Calibri" w:cs="Calibri"/>
            </w:rPr>
          </w:rPrChange>
        </w:rPr>
        <w:fldChar w:fldCharType="end"/>
      </w:r>
      <w:hyperlink r:id="rId28">
        <w:r w:rsidR="007136F5">
          <w:t>.</w:t>
        </w:r>
      </w:hyperlink>
      <w:commentRangeEnd w:id="269"/>
      <w:r w:rsidR="00511B23">
        <w:rPr>
          <w:rStyle w:val="CommentReference"/>
        </w:rPr>
        <w:commentReference w:id="269"/>
      </w:r>
    </w:p>
    <w:p w14:paraId="01E3B4FE" w14:textId="2A3B2A21" w:rsidR="007136F5" w:rsidRDefault="00A2718E">
      <w:pPr>
        <w:ind w:left="166" w:right="0" w:hanging="181"/>
      </w:pPr>
      <w:ins w:id="279" w:author="Champenois Christina" w:date="2025-01-10T19:17:00Z">
        <w:r>
          <w:t xml:space="preserve">Goodfellow, </w:t>
        </w:r>
      </w:ins>
      <w:r w:rsidR="009D7B9E">
        <w:t>I.</w:t>
      </w:r>
      <w:del w:id="280" w:author="Champenois Christina" w:date="2025-01-10T19:17:00Z">
        <w:r w:rsidR="009D7B9E" w:rsidDel="00A2718E">
          <w:delText xml:space="preserve"> Goodfellow</w:delText>
        </w:r>
      </w:del>
      <w:r w:rsidR="009D7B9E">
        <w:t xml:space="preserve">, </w:t>
      </w:r>
      <w:ins w:id="281" w:author="Champenois Christina" w:date="2025-01-10T19:17:00Z">
        <w:r>
          <w:t xml:space="preserve">Pouget-Abadie, </w:t>
        </w:r>
      </w:ins>
      <w:r w:rsidR="009D7B9E">
        <w:t>J.</w:t>
      </w:r>
      <w:del w:id="282" w:author="Champenois Christina" w:date="2025-01-10T19:17:00Z">
        <w:r w:rsidR="009D7B9E" w:rsidDel="00A2718E">
          <w:delText xml:space="preserve"> Pouget-Abadie</w:delText>
        </w:r>
      </w:del>
      <w:r w:rsidR="009D7B9E">
        <w:t xml:space="preserve">, </w:t>
      </w:r>
      <w:ins w:id="283" w:author="Champenois Christina" w:date="2025-01-10T19:17:00Z">
        <w:r>
          <w:t xml:space="preserve">Mirza, </w:t>
        </w:r>
      </w:ins>
      <w:r w:rsidR="009D7B9E">
        <w:t>M.</w:t>
      </w:r>
      <w:del w:id="284" w:author="Champenois Christina" w:date="2025-01-10T19:17:00Z">
        <w:r w:rsidR="009D7B9E" w:rsidDel="00A2718E">
          <w:delText xml:space="preserve"> Mirza</w:delText>
        </w:r>
      </w:del>
      <w:r w:rsidR="009D7B9E">
        <w:t xml:space="preserve">, </w:t>
      </w:r>
      <w:ins w:id="285" w:author="Champenois Christina" w:date="2025-01-10T19:17:00Z">
        <w:r>
          <w:t xml:space="preserve">Xu, </w:t>
        </w:r>
      </w:ins>
      <w:r w:rsidR="009D7B9E">
        <w:t>B.</w:t>
      </w:r>
      <w:del w:id="286" w:author="Champenois Christina" w:date="2025-01-10T19:17:00Z">
        <w:r w:rsidR="009D7B9E" w:rsidDel="00A2718E">
          <w:delText xml:space="preserve"> Xu</w:delText>
        </w:r>
      </w:del>
      <w:r w:rsidR="009D7B9E">
        <w:t xml:space="preserve">, </w:t>
      </w:r>
      <w:ins w:id="287" w:author="Champenois Christina" w:date="2025-01-10T19:17:00Z">
        <w:r>
          <w:t xml:space="preserve">Warde-Farley, </w:t>
        </w:r>
      </w:ins>
      <w:r w:rsidR="009D7B9E">
        <w:t>D.</w:t>
      </w:r>
      <w:del w:id="288" w:author="Champenois Christina" w:date="2025-01-10T19:17:00Z">
        <w:r w:rsidR="009D7B9E" w:rsidDel="00A2718E">
          <w:delText xml:space="preserve"> Warde-Farley</w:delText>
        </w:r>
      </w:del>
      <w:r w:rsidR="009D7B9E">
        <w:t xml:space="preserve">, </w:t>
      </w:r>
      <w:ins w:id="289" w:author="Champenois Christina" w:date="2025-01-10T19:17:00Z">
        <w:r>
          <w:t xml:space="preserve">Ozair, </w:t>
        </w:r>
      </w:ins>
      <w:r w:rsidR="009D7B9E">
        <w:t>S.</w:t>
      </w:r>
      <w:del w:id="290" w:author="Champenois Christina" w:date="2025-01-10T19:17:00Z">
        <w:r w:rsidR="009D7B9E" w:rsidDel="00A2718E">
          <w:delText xml:space="preserve"> Ozair</w:delText>
        </w:r>
      </w:del>
      <w:r w:rsidR="009D7B9E">
        <w:t xml:space="preserve">, </w:t>
      </w:r>
      <w:ins w:id="291" w:author="Champenois Christina" w:date="2025-01-10T19:17:00Z">
        <w:r>
          <w:t xml:space="preserve">Courville, </w:t>
        </w:r>
      </w:ins>
      <w:r w:rsidR="009D7B9E">
        <w:t xml:space="preserve">A. </w:t>
      </w:r>
      <w:del w:id="292" w:author="Champenois Christina" w:date="2025-01-10T19:17:00Z">
        <w:r w:rsidR="009D7B9E" w:rsidDel="00A2718E">
          <w:delText xml:space="preserve">Courville, </w:delText>
        </w:r>
      </w:del>
      <w:r w:rsidR="009D7B9E">
        <w:t xml:space="preserve">and </w:t>
      </w:r>
      <w:ins w:id="293" w:author="Champenois Christina" w:date="2025-01-10T19:17:00Z">
        <w:r>
          <w:t xml:space="preserve">Bengio, </w:t>
        </w:r>
      </w:ins>
      <w:r w:rsidR="009D7B9E">
        <w:t>Y.</w:t>
      </w:r>
      <w:del w:id="294" w:author="Champenois Christina" w:date="2025-01-10T19:17:00Z">
        <w:r w:rsidR="009D7B9E" w:rsidDel="00A2718E">
          <w:delText xml:space="preserve"> Bengio</w:delText>
        </w:r>
      </w:del>
      <w:r w:rsidR="009D7B9E">
        <w:t xml:space="preserve">. </w:t>
      </w:r>
      <w:ins w:id="295" w:author="Champenois Christina" w:date="2025-01-10T19:18:00Z">
        <w:r w:rsidR="00DC1729">
          <w:t xml:space="preserve">(2020) </w:t>
        </w:r>
      </w:ins>
      <w:r w:rsidR="009D7B9E">
        <w:t xml:space="preserve">Generative adversarial networks. </w:t>
      </w:r>
      <w:r w:rsidR="009D7B9E">
        <w:rPr>
          <w:i/>
        </w:rPr>
        <w:t>Communications of the ACM</w:t>
      </w:r>
      <w:r w:rsidR="009D7B9E">
        <w:t xml:space="preserve">, </w:t>
      </w:r>
      <w:r w:rsidR="009D7B9E" w:rsidRPr="00DC1729">
        <w:rPr>
          <w:b/>
          <w:rPrChange w:id="296" w:author="Champenois Christina" w:date="2025-01-10T19:18:00Z">
            <w:rPr/>
          </w:rPrChange>
        </w:rPr>
        <w:t>63</w:t>
      </w:r>
      <w:r w:rsidR="009D7B9E">
        <w:t>(11)</w:t>
      </w:r>
      <w:ins w:id="297" w:author="Champenois Christina" w:date="2025-01-10T19:18:00Z">
        <w:r w:rsidR="00DC1729">
          <w:t xml:space="preserve">, </w:t>
        </w:r>
      </w:ins>
      <w:del w:id="298" w:author="Champenois Christina" w:date="2025-01-10T19:18:00Z">
        <w:r w:rsidR="009D7B9E" w:rsidDel="00DC1729">
          <w:delText>:</w:delText>
        </w:r>
      </w:del>
      <w:r w:rsidR="009D7B9E">
        <w:t>139–144</w:t>
      </w:r>
      <w:del w:id="299" w:author="Champenois Christina" w:date="2025-01-10T19:18:00Z">
        <w:r w:rsidR="009D7B9E" w:rsidDel="00DC1729">
          <w:delText>,</w:delText>
        </w:r>
      </w:del>
      <w:del w:id="300" w:author="Champenois Christina" w:date="2025-01-10T19:17:00Z">
        <w:r w:rsidR="009D7B9E" w:rsidDel="00DC1729">
          <w:delText xml:space="preserve"> 2020</w:delText>
        </w:r>
      </w:del>
      <w:r w:rsidR="009D7B9E">
        <w:t>.</w:t>
      </w:r>
    </w:p>
    <w:p w14:paraId="17A32EDF" w14:textId="2021C649" w:rsidR="007136F5" w:rsidRDefault="00DC0DA5">
      <w:pPr>
        <w:ind w:left="166" w:right="0" w:hanging="181"/>
      </w:pPr>
      <w:ins w:id="301" w:author="Champenois Christina" w:date="2025-01-10T19:18:00Z">
        <w:r>
          <w:t xml:space="preserve">Guo, </w:t>
        </w:r>
      </w:ins>
      <w:r w:rsidR="009D7B9E">
        <w:t xml:space="preserve">S. </w:t>
      </w:r>
      <w:del w:id="302" w:author="Champenois Christina" w:date="2025-01-10T19:18:00Z">
        <w:r w:rsidR="009D7B9E" w:rsidDel="00DC0DA5">
          <w:delText xml:space="preserve">Guo </w:delText>
        </w:r>
      </w:del>
      <w:r w:rsidR="009D7B9E">
        <w:t xml:space="preserve">and </w:t>
      </w:r>
      <w:ins w:id="303" w:author="Champenois Christina" w:date="2025-01-10T19:18:00Z">
        <w:r>
          <w:t xml:space="preserve">Hu, </w:t>
        </w:r>
      </w:ins>
      <w:r w:rsidR="009D7B9E">
        <w:t>J.</w:t>
      </w:r>
      <w:del w:id="304" w:author="Champenois Christina" w:date="2025-01-10T19:18:00Z">
        <w:r w:rsidR="009D7B9E" w:rsidDel="00DC0DA5">
          <w:delText xml:space="preserve"> Hu.</w:delText>
        </w:r>
      </w:del>
      <w:r w:rsidR="009D7B9E">
        <w:t xml:space="preserve"> </w:t>
      </w:r>
      <w:ins w:id="305" w:author="Champenois Christina" w:date="2025-01-10T19:18:00Z">
        <w:r>
          <w:t xml:space="preserve">(2022) </w:t>
        </w:r>
      </w:ins>
      <w:r w:rsidR="009D7B9E">
        <w:t xml:space="preserve">Data privacy protection and utility preservation through </w:t>
      </w:r>
      <w:ins w:id="306" w:author="Champenois Christina" w:date="2025-01-11T10:58:00Z">
        <w:r w:rsidR="00BA6D12">
          <w:t>B</w:t>
        </w:r>
      </w:ins>
      <w:del w:id="307" w:author="Champenois Christina" w:date="2025-01-11T10:58:00Z">
        <w:r w:rsidR="009D7B9E" w:rsidDel="00BA6D12">
          <w:delText>b</w:delText>
        </w:r>
      </w:del>
      <w:r w:rsidR="009D7B9E">
        <w:t xml:space="preserve">ayesian data synthesis: A case study on </w:t>
      </w:r>
      <w:del w:id="308" w:author="Champenois Christina" w:date="2025-01-11T10:59:00Z">
        <w:r w:rsidR="009D7B9E" w:rsidDel="00BA6D12">
          <w:delText>a</w:delText>
        </w:r>
      </w:del>
      <w:ins w:id="309" w:author="Champenois Christina" w:date="2025-01-11T10:59:00Z">
        <w:r w:rsidR="00BA6D12">
          <w:t>A</w:t>
        </w:r>
      </w:ins>
      <w:r w:rsidR="009D7B9E">
        <w:t xml:space="preserve">irbnb listings. </w:t>
      </w:r>
      <w:r w:rsidR="009D7B9E">
        <w:rPr>
          <w:i/>
        </w:rPr>
        <w:t>The American Statistician</w:t>
      </w:r>
      <w:r w:rsidR="009D7B9E">
        <w:t>,</w:t>
      </w:r>
      <w:commentRangeStart w:id="310"/>
      <w:r w:rsidR="009D7B9E">
        <w:t xml:space="preserve"> </w:t>
      </w:r>
      <w:commentRangeEnd w:id="310"/>
      <w:r>
        <w:rPr>
          <w:rStyle w:val="CommentReference"/>
        </w:rPr>
        <w:commentReference w:id="310"/>
      </w:r>
      <w:del w:id="311" w:author="Champenois Christina" w:date="2025-01-10T19:19:00Z">
        <w:r w:rsidR="009D7B9E" w:rsidDel="00DC0DA5">
          <w:delText xml:space="preserve">pages </w:delText>
        </w:r>
      </w:del>
      <w:r w:rsidR="009D7B9E">
        <w:t>1–9</w:t>
      </w:r>
      <w:del w:id="312" w:author="Champenois Christina" w:date="2025-01-10T19:18:00Z">
        <w:r w:rsidR="009D7B9E" w:rsidDel="00DC0DA5">
          <w:delText>, 2022</w:delText>
        </w:r>
      </w:del>
      <w:r w:rsidR="009D7B9E">
        <w:t>.</w:t>
      </w:r>
    </w:p>
    <w:p w14:paraId="6A49D623" w14:textId="6D4A7BA0" w:rsidR="007136F5" w:rsidRDefault="00481BF2">
      <w:pPr>
        <w:ind w:left="166" w:right="0" w:hanging="181"/>
      </w:pPr>
      <w:ins w:id="313" w:author="Champenois Christina" w:date="2025-01-10T19:19:00Z">
        <w:r>
          <w:t xml:space="preserve">Hintze, </w:t>
        </w:r>
      </w:ins>
      <w:r w:rsidR="009D7B9E">
        <w:t xml:space="preserve">M. </w:t>
      </w:r>
      <w:del w:id="314" w:author="Champenois Christina" w:date="2025-01-10T19:19:00Z">
        <w:r w:rsidR="009D7B9E" w:rsidDel="00481BF2">
          <w:delText xml:space="preserve">Hintze </w:delText>
        </w:r>
      </w:del>
      <w:r w:rsidR="009D7B9E">
        <w:t xml:space="preserve">and </w:t>
      </w:r>
      <w:ins w:id="315" w:author="Champenois Christina" w:date="2025-01-10T19:19:00Z">
        <w:r>
          <w:t xml:space="preserve">El Emam, </w:t>
        </w:r>
      </w:ins>
      <w:r w:rsidR="009D7B9E">
        <w:t>K.</w:t>
      </w:r>
      <w:del w:id="316" w:author="Champenois Christina" w:date="2025-01-10T19:19:00Z">
        <w:r w:rsidR="009D7B9E" w:rsidDel="00481BF2">
          <w:delText xml:space="preserve"> El Emam.</w:delText>
        </w:r>
      </w:del>
      <w:r w:rsidR="009D7B9E">
        <w:t xml:space="preserve"> </w:t>
      </w:r>
      <w:ins w:id="317" w:author="Champenois Christina" w:date="2025-01-10T19:19:00Z">
        <w:r>
          <w:t xml:space="preserve">(2020) </w:t>
        </w:r>
      </w:ins>
      <w:r w:rsidR="009D7B9E">
        <w:t>Can synthetic data help organizations respond to ‘</w:t>
      </w:r>
      <w:ins w:id="318" w:author="Champenois Christina" w:date="2025-01-10T19:20:00Z">
        <w:r>
          <w:t>S</w:t>
        </w:r>
      </w:ins>
      <w:del w:id="319" w:author="Champenois Christina" w:date="2025-01-10T19:20:00Z">
        <w:r w:rsidR="009D7B9E" w:rsidDel="00481BF2">
          <w:delText>s</w:delText>
        </w:r>
      </w:del>
      <w:r w:rsidR="009D7B9E">
        <w:t xml:space="preserve">chrems </w:t>
      </w:r>
      <w:ins w:id="320" w:author="Champenois Christina" w:date="2025-01-10T19:20:00Z">
        <w:r>
          <w:t>II</w:t>
        </w:r>
      </w:ins>
      <w:del w:id="321" w:author="Champenois Christina" w:date="2025-01-10T19:20:00Z">
        <w:r w:rsidR="009D7B9E" w:rsidDel="00481BF2">
          <w:delText>ii</w:delText>
        </w:r>
      </w:del>
      <w:r w:rsidR="009D7B9E">
        <w:t xml:space="preserve">’? </w:t>
      </w:r>
      <w:commentRangeStart w:id="322"/>
      <w:r w:rsidR="009D7B9E">
        <w:t>iapp</w:t>
      </w:r>
      <w:commentRangeEnd w:id="322"/>
      <w:r w:rsidR="009E65F6">
        <w:rPr>
          <w:rStyle w:val="CommentReference"/>
        </w:rPr>
        <w:commentReference w:id="322"/>
      </w:r>
      <w:del w:id="323" w:author="Champenois Christina" w:date="2025-01-10T19:20:00Z">
        <w:r w:rsidR="009D7B9E" w:rsidDel="00481BF2">
          <w:delText>,</w:delText>
        </w:r>
      </w:del>
      <w:del w:id="324" w:author="Champenois Christina" w:date="2025-01-10T19:19:00Z">
        <w:r w:rsidR="009D7B9E" w:rsidDel="00481BF2">
          <w:delText xml:space="preserve"> 2020</w:delText>
        </w:r>
      </w:del>
      <w:r w:rsidR="009D7B9E">
        <w:t xml:space="preserve">. </w:t>
      </w:r>
      <w:commentRangeStart w:id="325"/>
      <w:r w:rsidR="009D7B9E">
        <w:t xml:space="preserve">URL </w:t>
      </w:r>
      <w:r w:rsidR="009D7B9E" w:rsidRPr="00481BF2">
        <w:fldChar w:fldCharType="begin"/>
      </w:r>
      <w:r w:rsidR="009D7B9E">
        <w:instrText xml:space="preserve"> HYPERLINK "https://iapp.org/news/a/can-synthetic-data-help-organizations-respond-to-schrems-ii/" \h </w:instrText>
      </w:r>
      <w:r w:rsidR="009D7B9E" w:rsidRPr="00481BF2">
        <w:fldChar w:fldCharType="separate"/>
      </w:r>
      <w:r w:rsidR="007136F5" w:rsidRPr="00481BF2">
        <w:rPr>
          <w:rPrChange w:id="326" w:author="Champenois Christina" w:date="2025-01-10T19:20:00Z">
            <w:rPr>
              <w:rFonts w:ascii="Calibri" w:eastAsia="Calibri" w:hAnsi="Calibri" w:cs="Calibri"/>
            </w:rPr>
          </w:rPrChange>
        </w:rPr>
        <w:t>https://iapp.org/news/a/</w:t>
      </w:r>
      <w:del w:id="327" w:author="Champenois Christina" w:date="2025-01-10T19:21:00Z">
        <w:r w:rsidR="007136F5" w:rsidRPr="00481BF2" w:rsidDel="00707B17">
          <w:rPr>
            <w:rPrChange w:id="328" w:author="Champenois Christina" w:date="2025-01-10T19:20:00Z">
              <w:rPr>
                <w:rFonts w:ascii="Calibri" w:eastAsia="Calibri" w:hAnsi="Calibri" w:cs="Calibri"/>
              </w:rPr>
            </w:rPrChange>
          </w:rPr>
          <w:delText xml:space="preserve"> </w:delText>
        </w:r>
      </w:del>
      <w:r w:rsidR="009D7B9E" w:rsidRPr="00481BF2">
        <w:rPr>
          <w:rPrChange w:id="329" w:author="Champenois Christina" w:date="2025-01-10T19:20:00Z">
            <w:rPr>
              <w:rFonts w:ascii="Calibri" w:eastAsia="Calibri" w:hAnsi="Calibri" w:cs="Calibri"/>
            </w:rPr>
          </w:rPrChange>
        </w:rPr>
        <w:fldChar w:fldCharType="end"/>
      </w:r>
      <w:r w:rsidR="009D7B9E" w:rsidRPr="00481BF2">
        <w:fldChar w:fldCharType="begin"/>
      </w:r>
      <w:r w:rsidR="009D7B9E">
        <w:instrText xml:space="preserve"> HYPERLINK "https://iapp.org/news/a/can-synthetic-data-help-organizations-respond-to-schrems-ii/" \h </w:instrText>
      </w:r>
      <w:r w:rsidR="009D7B9E" w:rsidRPr="00481BF2">
        <w:fldChar w:fldCharType="separate"/>
      </w:r>
      <w:r w:rsidR="007136F5" w:rsidRPr="00481BF2">
        <w:rPr>
          <w:rPrChange w:id="330" w:author="Champenois Christina" w:date="2025-01-10T19:20:00Z">
            <w:rPr>
              <w:rFonts w:ascii="Calibri" w:eastAsia="Calibri" w:hAnsi="Calibri" w:cs="Calibri"/>
            </w:rPr>
          </w:rPrChange>
        </w:rPr>
        <w:t>can-synthetic-data-help-organizations-respond-to-schrems-ii/</w:t>
      </w:r>
      <w:r w:rsidR="009D7B9E" w:rsidRPr="00481BF2">
        <w:rPr>
          <w:rPrChange w:id="331" w:author="Champenois Christina" w:date="2025-01-10T19:20:00Z">
            <w:rPr>
              <w:rFonts w:ascii="Calibri" w:eastAsia="Calibri" w:hAnsi="Calibri" w:cs="Calibri"/>
            </w:rPr>
          </w:rPrChange>
        </w:rPr>
        <w:fldChar w:fldCharType="end"/>
      </w:r>
      <w:commentRangeEnd w:id="325"/>
      <w:r w:rsidR="00707B17">
        <w:rPr>
          <w:rStyle w:val="CommentReference"/>
        </w:rPr>
        <w:commentReference w:id="325"/>
      </w:r>
      <w:hyperlink r:id="rId29">
        <w:r w:rsidR="007136F5">
          <w:t>.</w:t>
        </w:r>
      </w:hyperlink>
    </w:p>
    <w:p w14:paraId="2DA8E53E" w14:textId="4CC6A881" w:rsidR="007136F5" w:rsidRDefault="00DE1160">
      <w:pPr>
        <w:ind w:left="166" w:right="0" w:hanging="181"/>
      </w:pPr>
      <w:ins w:id="332" w:author="Champenois Christina" w:date="2025-01-10T19:22:00Z">
        <w:r>
          <w:t xml:space="preserve">Hittmeir, </w:t>
        </w:r>
      </w:ins>
      <w:r w:rsidR="009D7B9E">
        <w:t>M.</w:t>
      </w:r>
      <w:del w:id="333" w:author="Champenois Christina" w:date="2025-01-10T19:22:00Z">
        <w:r w:rsidR="009D7B9E" w:rsidDel="00DE1160">
          <w:delText xml:space="preserve"> Hittmeir</w:delText>
        </w:r>
      </w:del>
      <w:r w:rsidR="009D7B9E">
        <w:t xml:space="preserve">, </w:t>
      </w:r>
      <w:ins w:id="334" w:author="Champenois Christina" w:date="2025-01-10T19:22:00Z">
        <w:r>
          <w:t xml:space="preserve">Mayer, </w:t>
        </w:r>
      </w:ins>
      <w:r w:rsidR="009D7B9E">
        <w:t xml:space="preserve">R. </w:t>
      </w:r>
      <w:del w:id="335" w:author="Champenois Christina" w:date="2025-01-10T19:22:00Z">
        <w:r w:rsidR="009D7B9E" w:rsidDel="00DE1160">
          <w:delText xml:space="preserve">Mayer, </w:delText>
        </w:r>
      </w:del>
      <w:r w:rsidR="009D7B9E">
        <w:t xml:space="preserve">and </w:t>
      </w:r>
      <w:ins w:id="336" w:author="Champenois Christina" w:date="2025-01-10T19:23:00Z">
        <w:r>
          <w:t xml:space="preserve">Ekelhart, </w:t>
        </w:r>
      </w:ins>
      <w:r w:rsidR="009D7B9E">
        <w:t>A.</w:t>
      </w:r>
      <w:del w:id="337" w:author="Champenois Christina" w:date="2025-01-10T19:23:00Z">
        <w:r w:rsidR="009D7B9E" w:rsidDel="00DE1160">
          <w:delText xml:space="preserve"> Ekelhart.</w:delText>
        </w:r>
      </w:del>
      <w:r w:rsidR="009D7B9E">
        <w:t xml:space="preserve"> </w:t>
      </w:r>
      <w:ins w:id="338" w:author="Champenois Christina" w:date="2025-01-10T19:23:00Z">
        <w:r>
          <w:t xml:space="preserve">(2020) </w:t>
        </w:r>
      </w:ins>
      <w:r w:rsidR="009D7B9E">
        <w:t xml:space="preserve">A baseline for attribute disclosure risk in synthetic data. In </w:t>
      </w:r>
      <w:commentRangeStart w:id="339"/>
      <w:r w:rsidR="009D7B9E">
        <w:rPr>
          <w:i/>
        </w:rPr>
        <w:t>Proceedings of the Tenth ACM Conference on Data and Application Security and Privacy</w:t>
      </w:r>
      <w:commentRangeEnd w:id="339"/>
      <w:r w:rsidR="002D6397">
        <w:rPr>
          <w:rStyle w:val="CommentReference"/>
        </w:rPr>
        <w:commentReference w:id="339"/>
      </w:r>
      <w:r w:rsidR="009D7B9E">
        <w:t xml:space="preserve">, </w:t>
      </w:r>
      <w:del w:id="340" w:author="Champenois Christina" w:date="2025-01-10T19:23:00Z">
        <w:r w:rsidR="009D7B9E" w:rsidDel="002D6397">
          <w:delText xml:space="preserve">pages </w:delText>
        </w:r>
      </w:del>
      <w:ins w:id="341" w:author="Champenois Christina" w:date="2025-01-10T19:23:00Z">
        <w:r w:rsidR="002D6397">
          <w:t xml:space="preserve">pp. </w:t>
        </w:r>
      </w:ins>
      <w:r w:rsidR="009D7B9E">
        <w:t>133–143</w:t>
      </w:r>
      <w:del w:id="342" w:author="Champenois Christina" w:date="2025-01-10T19:23:00Z">
        <w:r w:rsidR="009D7B9E" w:rsidDel="002D6397">
          <w:delText>,</w:delText>
        </w:r>
        <w:r w:rsidR="009D7B9E" w:rsidDel="00DE1160">
          <w:delText xml:space="preserve"> 2020</w:delText>
        </w:r>
      </w:del>
      <w:r w:rsidR="009D7B9E">
        <w:t>.</w:t>
      </w:r>
    </w:p>
    <w:p w14:paraId="436F3DE9" w14:textId="4F5A4870" w:rsidR="007136F5" w:rsidRDefault="002E571A">
      <w:pPr>
        <w:ind w:left="166" w:right="0" w:hanging="181"/>
      </w:pPr>
      <w:ins w:id="343" w:author="Champenois Christina" w:date="2025-01-10T19:25:00Z">
        <w:r>
          <w:t xml:space="preserve">Hradec, </w:t>
        </w:r>
      </w:ins>
      <w:r w:rsidR="009D7B9E">
        <w:t>J.</w:t>
      </w:r>
      <w:del w:id="344" w:author="Champenois Christina" w:date="2025-01-10T19:25:00Z">
        <w:r w:rsidR="009D7B9E" w:rsidDel="002E571A">
          <w:delText xml:space="preserve"> Hradec</w:delText>
        </w:r>
      </w:del>
      <w:r w:rsidR="009D7B9E">
        <w:t xml:space="preserve">, </w:t>
      </w:r>
      <w:ins w:id="345" w:author="Champenois Christina" w:date="2025-01-10T19:25:00Z">
        <w:r>
          <w:t xml:space="preserve">Craglia, </w:t>
        </w:r>
      </w:ins>
      <w:r w:rsidR="009D7B9E">
        <w:t>M.</w:t>
      </w:r>
      <w:del w:id="346" w:author="Champenois Christina" w:date="2025-01-10T19:25:00Z">
        <w:r w:rsidR="009D7B9E" w:rsidDel="002E571A">
          <w:delText xml:space="preserve"> Craglia</w:delText>
        </w:r>
      </w:del>
      <w:r w:rsidR="009D7B9E">
        <w:t xml:space="preserve">, </w:t>
      </w:r>
      <w:ins w:id="347" w:author="Champenois Christina" w:date="2025-01-10T19:25:00Z">
        <w:r>
          <w:t xml:space="preserve">Di Leo, </w:t>
        </w:r>
      </w:ins>
      <w:r w:rsidR="009D7B9E">
        <w:t>M.</w:t>
      </w:r>
      <w:del w:id="348" w:author="Champenois Christina" w:date="2025-01-10T19:25:00Z">
        <w:r w:rsidR="009D7B9E" w:rsidDel="002E571A">
          <w:delText xml:space="preserve"> Di Leo</w:delText>
        </w:r>
      </w:del>
      <w:r w:rsidR="009D7B9E">
        <w:t xml:space="preserve">, </w:t>
      </w:r>
      <w:ins w:id="349" w:author="Champenois Christina" w:date="2025-01-10T19:25:00Z">
        <w:r>
          <w:t xml:space="preserve">De Nigris, </w:t>
        </w:r>
      </w:ins>
      <w:r w:rsidR="009D7B9E">
        <w:t>S.</w:t>
      </w:r>
      <w:del w:id="350" w:author="Champenois Christina" w:date="2025-01-10T19:25:00Z">
        <w:r w:rsidR="009D7B9E" w:rsidDel="002E571A">
          <w:delText xml:space="preserve"> De Nigris</w:delText>
        </w:r>
      </w:del>
      <w:r w:rsidR="009D7B9E">
        <w:t xml:space="preserve">, </w:t>
      </w:r>
      <w:ins w:id="351" w:author="Champenois Christina" w:date="2025-01-10T19:25:00Z">
        <w:r>
          <w:t xml:space="preserve">Ostlaender, </w:t>
        </w:r>
      </w:ins>
      <w:r w:rsidR="009D7B9E">
        <w:t xml:space="preserve">N. </w:t>
      </w:r>
      <w:del w:id="352" w:author="Champenois Christina" w:date="2025-01-10T19:25:00Z">
        <w:r w:rsidR="009D7B9E" w:rsidDel="002E571A">
          <w:delText xml:space="preserve">Ostlaender, </w:delText>
        </w:r>
      </w:del>
      <w:r w:rsidR="009D7B9E">
        <w:t xml:space="preserve">and </w:t>
      </w:r>
      <w:ins w:id="353" w:author="Champenois Christina" w:date="2025-01-10T19:25:00Z">
        <w:r>
          <w:t xml:space="preserve">Nicholson, </w:t>
        </w:r>
      </w:ins>
      <w:r w:rsidR="009D7B9E">
        <w:t>N.</w:t>
      </w:r>
      <w:del w:id="354" w:author="Champenois Christina" w:date="2025-01-10T19:25:00Z">
        <w:r w:rsidR="009D7B9E" w:rsidDel="002E571A">
          <w:delText xml:space="preserve"> Nicholson.</w:delText>
        </w:r>
      </w:del>
      <w:r w:rsidR="009D7B9E">
        <w:t xml:space="preserve"> </w:t>
      </w:r>
      <w:ins w:id="355" w:author="Champenois Christina" w:date="2025-01-10T19:26:00Z">
        <w:r w:rsidR="0036110C">
          <w:t xml:space="preserve">(2022) </w:t>
        </w:r>
      </w:ins>
      <w:commentRangeStart w:id="356"/>
      <w:r w:rsidR="009D7B9E">
        <w:t xml:space="preserve">Multipurpose synthetic population for policy applications. </w:t>
      </w:r>
      <w:r w:rsidR="009D7B9E">
        <w:rPr>
          <w:i/>
        </w:rPr>
        <w:t>EUR 31116 EN, Publications Office of the European Union, Luxembourg</w:t>
      </w:r>
      <w:del w:id="357" w:author="Champenois Christina" w:date="2025-01-10T19:27:00Z">
        <w:r w:rsidR="009D7B9E" w:rsidDel="0036110C">
          <w:delText>,</w:delText>
        </w:r>
      </w:del>
      <w:del w:id="358" w:author="Champenois Christina" w:date="2025-01-10T19:26:00Z">
        <w:r w:rsidR="009D7B9E" w:rsidDel="0036110C">
          <w:delText xml:space="preserve"> 2022</w:delText>
        </w:r>
      </w:del>
      <w:r w:rsidR="009D7B9E">
        <w:t>. doi: 10.2760/50072.</w:t>
      </w:r>
      <w:commentRangeEnd w:id="356"/>
      <w:r w:rsidR="0036110C">
        <w:rPr>
          <w:rStyle w:val="CommentReference"/>
        </w:rPr>
        <w:commentReference w:id="356"/>
      </w:r>
    </w:p>
    <w:p w14:paraId="1DA6EAF0" w14:textId="3047C111" w:rsidR="007136F5" w:rsidRDefault="00E91B42">
      <w:pPr>
        <w:ind w:left="166" w:right="0" w:hanging="181"/>
      </w:pPr>
      <w:ins w:id="359" w:author="Champenois Christina" w:date="2025-01-10T19:28:00Z">
        <w:r>
          <w:t xml:space="preserve">Hu, </w:t>
        </w:r>
      </w:ins>
      <w:r w:rsidR="009D7B9E">
        <w:t>J.</w:t>
      </w:r>
      <w:del w:id="360" w:author="Champenois Christina" w:date="2025-01-10T19:28:00Z">
        <w:r w:rsidR="009D7B9E" w:rsidDel="00E91B42">
          <w:delText xml:space="preserve"> Hu.</w:delText>
        </w:r>
      </w:del>
      <w:r w:rsidR="009D7B9E">
        <w:t xml:space="preserve"> </w:t>
      </w:r>
      <w:ins w:id="361" w:author="Champenois Christina" w:date="2025-01-10T19:28:00Z">
        <w:r>
          <w:t xml:space="preserve">(2019) </w:t>
        </w:r>
      </w:ins>
      <w:r w:rsidR="009D7B9E">
        <w:t xml:space="preserve">Bayesian estimation of attribute and identification disclosure risks in synthetic data. </w:t>
      </w:r>
      <w:r w:rsidR="009D7B9E">
        <w:rPr>
          <w:i/>
        </w:rPr>
        <w:t>Transactions on Data Privacy</w:t>
      </w:r>
      <w:r w:rsidR="009D7B9E">
        <w:t xml:space="preserve">, </w:t>
      </w:r>
      <w:r w:rsidR="009D7B9E" w:rsidRPr="00E91B42">
        <w:rPr>
          <w:b/>
          <w:rPrChange w:id="362" w:author="Champenois Christina" w:date="2025-01-10T19:28:00Z">
            <w:rPr/>
          </w:rPrChange>
        </w:rPr>
        <w:t>12</w:t>
      </w:r>
      <w:ins w:id="363" w:author="Champenois Christina" w:date="2025-01-10T19:28:00Z">
        <w:r>
          <w:t xml:space="preserve">, </w:t>
        </w:r>
      </w:ins>
      <w:del w:id="364" w:author="Champenois Christina" w:date="2025-01-10T19:28:00Z">
        <w:r w:rsidR="009D7B9E" w:rsidDel="00E91B42">
          <w:delText>:</w:delText>
        </w:r>
      </w:del>
      <w:r w:rsidR="009D7B9E">
        <w:t>61–89</w:t>
      </w:r>
      <w:del w:id="365" w:author="Champenois Christina" w:date="2025-01-10T19:28:00Z">
        <w:r w:rsidR="009D7B9E" w:rsidDel="00E91B42">
          <w:delText>, 2019</w:delText>
        </w:r>
      </w:del>
      <w:r w:rsidR="009D7B9E">
        <w:t>.</w:t>
      </w:r>
    </w:p>
    <w:p w14:paraId="278FC41E" w14:textId="50C77A06" w:rsidR="007136F5" w:rsidRDefault="000A431F">
      <w:pPr>
        <w:ind w:left="166" w:right="0" w:hanging="181"/>
      </w:pPr>
      <w:ins w:id="366" w:author="Champenois Christina" w:date="2025-01-10T19:29:00Z">
        <w:r>
          <w:t xml:space="preserve">Hu, </w:t>
        </w:r>
      </w:ins>
      <w:r w:rsidR="009D7B9E">
        <w:t xml:space="preserve">J. </w:t>
      </w:r>
      <w:del w:id="367" w:author="Champenois Christina" w:date="2025-01-10T19:29:00Z">
        <w:r w:rsidR="009D7B9E" w:rsidDel="000A431F">
          <w:delText xml:space="preserve">Hu </w:delText>
        </w:r>
      </w:del>
      <w:r w:rsidR="009D7B9E">
        <w:t xml:space="preserve">and </w:t>
      </w:r>
      <w:ins w:id="368" w:author="Champenois Christina" w:date="2025-01-10T19:29:00Z">
        <w:r>
          <w:t xml:space="preserve">Bowen, </w:t>
        </w:r>
      </w:ins>
      <w:r w:rsidR="009D7B9E">
        <w:t>C. M.</w:t>
      </w:r>
      <w:del w:id="369" w:author="Champenois Christina" w:date="2025-01-10T19:29:00Z">
        <w:r w:rsidR="009D7B9E" w:rsidDel="000A431F">
          <w:delText xml:space="preserve"> Bowen.</w:delText>
        </w:r>
      </w:del>
      <w:r w:rsidR="009D7B9E">
        <w:t xml:space="preserve"> </w:t>
      </w:r>
      <w:ins w:id="370" w:author="Champenois Christina" w:date="2025-01-10T19:29:00Z">
        <w:r w:rsidR="00945AB1">
          <w:t xml:space="preserve">(2024) </w:t>
        </w:r>
      </w:ins>
      <w:r w:rsidR="009D7B9E">
        <w:t xml:space="preserve">Advancing microdata privacy protection: A review of synthetic data methods. </w:t>
      </w:r>
      <w:r w:rsidR="009D7B9E">
        <w:rPr>
          <w:i/>
        </w:rPr>
        <w:t>Wiley Interdisciplinary Reviews: Computational Statistics</w:t>
      </w:r>
      <w:r w:rsidR="009D7B9E">
        <w:t>,</w:t>
      </w:r>
      <w:commentRangeStart w:id="371"/>
      <w:r w:rsidR="009D7B9E">
        <w:t xml:space="preserve"> </w:t>
      </w:r>
      <w:commentRangeEnd w:id="371"/>
      <w:r w:rsidR="00945AB1">
        <w:rPr>
          <w:rStyle w:val="CommentReference"/>
        </w:rPr>
        <w:commentReference w:id="371"/>
      </w:r>
      <w:del w:id="372" w:author="Champenois Christina" w:date="2025-01-10T19:29:00Z">
        <w:r w:rsidR="009D7B9E" w:rsidDel="00945AB1">
          <w:delText xml:space="preserve">page </w:delText>
        </w:r>
      </w:del>
      <w:r w:rsidR="009D7B9E">
        <w:t>e1636</w:t>
      </w:r>
      <w:del w:id="373" w:author="Champenois Christina" w:date="2025-01-10T19:29:00Z">
        <w:r w:rsidR="009D7B9E" w:rsidDel="00945AB1">
          <w:delText>, 2024</w:delText>
        </w:r>
      </w:del>
      <w:r w:rsidR="009D7B9E">
        <w:t>.</w:t>
      </w:r>
    </w:p>
    <w:p w14:paraId="51637EF3" w14:textId="45CAE774" w:rsidR="007136F5" w:rsidRDefault="00C10188">
      <w:pPr>
        <w:ind w:left="166" w:right="0" w:hanging="181"/>
      </w:pPr>
      <w:ins w:id="374" w:author="Champenois Christina" w:date="2025-01-10T19:30:00Z">
        <w:r>
          <w:t xml:space="preserve">Jackson, </w:t>
        </w:r>
      </w:ins>
      <w:r w:rsidR="009D7B9E">
        <w:t>J.</w:t>
      </w:r>
      <w:del w:id="375" w:author="Champenois Christina" w:date="2025-01-10T19:30:00Z">
        <w:r w:rsidR="009D7B9E" w:rsidDel="00C10188">
          <w:delText xml:space="preserve"> Jackson</w:delText>
        </w:r>
      </w:del>
      <w:r w:rsidR="009D7B9E">
        <w:t xml:space="preserve">, </w:t>
      </w:r>
      <w:ins w:id="376" w:author="Champenois Christina" w:date="2025-01-10T19:30:00Z">
        <w:r>
          <w:t xml:space="preserve">Mitra, </w:t>
        </w:r>
      </w:ins>
      <w:r w:rsidR="009D7B9E">
        <w:t>R.</w:t>
      </w:r>
      <w:del w:id="377" w:author="Champenois Christina" w:date="2025-01-10T19:30:00Z">
        <w:r w:rsidR="009D7B9E" w:rsidDel="00C10188">
          <w:delText xml:space="preserve"> Mitra</w:delText>
        </w:r>
      </w:del>
      <w:r w:rsidR="009D7B9E">
        <w:t xml:space="preserve">, </w:t>
      </w:r>
      <w:ins w:id="378" w:author="Champenois Christina" w:date="2025-01-10T19:30:00Z">
        <w:r>
          <w:t xml:space="preserve">Francis, </w:t>
        </w:r>
      </w:ins>
      <w:r w:rsidR="009D7B9E">
        <w:t xml:space="preserve">B. </w:t>
      </w:r>
      <w:del w:id="379" w:author="Champenois Christina" w:date="2025-01-10T19:30:00Z">
        <w:r w:rsidR="009D7B9E" w:rsidDel="00C10188">
          <w:delText xml:space="preserve">Francis, </w:delText>
        </w:r>
      </w:del>
      <w:r w:rsidR="009D7B9E">
        <w:t xml:space="preserve">and </w:t>
      </w:r>
      <w:ins w:id="380" w:author="Champenois Christina" w:date="2025-01-10T19:30:00Z">
        <w:r>
          <w:t xml:space="preserve">Dove, </w:t>
        </w:r>
      </w:ins>
      <w:r w:rsidR="009D7B9E">
        <w:t>I.</w:t>
      </w:r>
      <w:del w:id="381" w:author="Champenois Christina" w:date="2025-01-10T19:30:00Z">
        <w:r w:rsidR="009D7B9E" w:rsidDel="00C10188">
          <w:delText xml:space="preserve"> Dove.</w:delText>
        </w:r>
      </w:del>
      <w:r w:rsidR="009D7B9E">
        <w:t xml:space="preserve"> </w:t>
      </w:r>
      <w:ins w:id="382" w:author="Champenois Christina" w:date="2025-01-10T19:31:00Z">
        <w:r>
          <w:t xml:space="preserve">(2022) </w:t>
        </w:r>
      </w:ins>
      <w:r w:rsidR="009D7B9E">
        <w:t xml:space="preserve">Using saturated count models for user-friendly synthesis of large confidential administrative databases. </w:t>
      </w:r>
      <w:r w:rsidR="009D7B9E">
        <w:rPr>
          <w:i/>
        </w:rPr>
        <w:t>J</w:t>
      </w:r>
      <w:ins w:id="383" w:author="Champenois Christina" w:date="2025-01-10T19:40:00Z">
        <w:r w:rsidR="00DA63CB">
          <w:rPr>
            <w:i/>
          </w:rPr>
          <w:t>.</w:t>
        </w:r>
      </w:ins>
      <w:del w:id="384" w:author="Champenois Christina" w:date="2025-01-10T19:40:00Z">
        <w:r w:rsidR="009D7B9E" w:rsidDel="00DA63CB">
          <w:rPr>
            <w:i/>
          </w:rPr>
          <w:delText>ournal of the</w:delText>
        </w:r>
      </w:del>
      <w:r w:rsidR="009D7B9E">
        <w:rPr>
          <w:i/>
        </w:rPr>
        <w:t xml:space="preserve"> R</w:t>
      </w:r>
      <w:ins w:id="385" w:author="Champenois Christina" w:date="2025-01-10T19:40:00Z">
        <w:r w:rsidR="00DA63CB">
          <w:rPr>
            <w:i/>
          </w:rPr>
          <w:t>.</w:t>
        </w:r>
      </w:ins>
      <w:del w:id="386" w:author="Champenois Christina" w:date="2025-01-10T19:40:00Z">
        <w:r w:rsidR="009D7B9E" w:rsidDel="00DA63CB">
          <w:rPr>
            <w:i/>
          </w:rPr>
          <w:delText>oyal</w:delText>
        </w:r>
      </w:del>
      <w:r w:rsidR="009D7B9E">
        <w:rPr>
          <w:i/>
        </w:rPr>
        <w:t xml:space="preserve"> Statist</w:t>
      </w:r>
      <w:ins w:id="387" w:author="Champenois Christina" w:date="2025-01-10T19:40:00Z">
        <w:r w:rsidR="00DA63CB">
          <w:rPr>
            <w:i/>
          </w:rPr>
          <w:t>.</w:t>
        </w:r>
      </w:ins>
      <w:del w:id="388" w:author="Champenois Christina" w:date="2025-01-10T19:40:00Z">
        <w:r w:rsidR="009D7B9E" w:rsidDel="00DA63CB">
          <w:rPr>
            <w:i/>
          </w:rPr>
          <w:delText>ical</w:delText>
        </w:r>
      </w:del>
      <w:r w:rsidR="009D7B9E">
        <w:rPr>
          <w:i/>
        </w:rPr>
        <w:t xml:space="preserve"> Soc</w:t>
      </w:r>
      <w:ins w:id="389" w:author="Champenois Christina" w:date="2025-01-10T19:40:00Z">
        <w:r w:rsidR="00DA63CB">
          <w:rPr>
            <w:i/>
          </w:rPr>
          <w:t>.</w:t>
        </w:r>
      </w:ins>
      <w:del w:id="390" w:author="Champenois Christina" w:date="2025-01-10T19:40:00Z">
        <w:r w:rsidR="009D7B9E" w:rsidRPr="00DA63CB" w:rsidDel="00DA63CB">
          <w:rPr>
            <w:rPrChange w:id="391" w:author="Champenois Christina" w:date="2025-01-10T19:40:00Z">
              <w:rPr>
                <w:i/>
              </w:rPr>
            </w:rPrChange>
          </w:rPr>
          <w:delText>iety: Series</w:delText>
        </w:r>
      </w:del>
      <w:r w:rsidR="009D7B9E" w:rsidRPr="00DA63CB">
        <w:rPr>
          <w:rPrChange w:id="392" w:author="Champenois Christina" w:date="2025-01-10T19:40:00Z">
            <w:rPr>
              <w:i/>
            </w:rPr>
          </w:rPrChange>
        </w:rPr>
        <w:t xml:space="preserve"> A</w:t>
      </w:r>
      <w:commentRangeStart w:id="393"/>
      <w:del w:id="394" w:author="Champenois Christina" w:date="2025-01-10T19:31:00Z">
        <w:r w:rsidR="009D7B9E" w:rsidDel="00C10188">
          <w:delText>, 2022</w:delText>
        </w:r>
      </w:del>
      <w:r w:rsidR="009D7B9E">
        <w:t>.</w:t>
      </w:r>
      <w:commentRangeEnd w:id="393"/>
      <w:r>
        <w:rPr>
          <w:rStyle w:val="CommentReference"/>
        </w:rPr>
        <w:commentReference w:id="393"/>
      </w:r>
    </w:p>
    <w:p w14:paraId="710A1820" w14:textId="0BE412E7" w:rsidR="007136F5" w:rsidDel="00A82597" w:rsidRDefault="008B5F0A">
      <w:pPr>
        <w:ind w:left="173" w:right="0" w:hanging="187"/>
        <w:rPr>
          <w:del w:id="395" w:author="Champenois Christina" w:date="2025-01-11T07:20:00Z"/>
        </w:rPr>
        <w:pPrChange w:id="396" w:author="Champenois Christina" w:date="2025-01-11T07:20:00Z">
          <w:pPr>
            <w:spacing w:after="29"/>
            <w:ind w:left="-5" w:right="0"/>
          </w:pPr>
        </w:pPrChange>
      </w:pPr>
      <w:ins w:id="397" w:author="Champenois Christina" w:date="2025-01-10T19:31:00Z">
        <w:r>
          <w:lastRenderedPageBreak/>
          <w:t xml:space="preserve">Koch, </w:t>
        </w:r>
      </w:ins>
      <w:r w:rsidR="009D7B9E">
        <w:t>R.</w:t>
      </w:r>
      <w:del w:id="398" w:author="Champenois Christina" w:date="2025-01-10T19:31:00Z">
        <w:r w:rsidR="009D7B9E" w:rsidDel="008B5F0A">
          <w:delText xml:space="preserve"> Koch.</w:delText>
        </w:r>
      </w:del>
      <w:r w:rsidR="009D7B9E">
        <w:t xml:space="preserve"> </w:t>
      </w:r>
      <w:ins w:id="399" w:author="Champenois Christina" w:date="2025-01-10T19:32:00Z">
        <w:r>
          <w:t xml:space="preserve">(2018) </w:t>
        </w:r>
      </w:ins>
      <w:r w:rsidR="009D7B9E">
        <w:t xml:space="preserve">Data anonymization and </w:t>
      </w:r>
      <w:ins w:id="400" w:author="Champenois Christina" w:date="2025-01-10T19:32:00Z">
        <w:r w:rsidR="00FA2C96">
          <w:t>GDPR</w:t>
        </w:r>
      </w:ins>
      <w:del w:id="401" w:author="Champenois Christina" w:date="2025-01-10T19:32:00Z">
        <w:r w:rsidR="009D7B9E" w:rsidDel="00FA2C96">
          <w:delText>gdpr</w:delText>
        </w:r>
      </w:del>
      <w:r w:rsidR="009D7B9E">
        <w:t xml:space="preserve"> compliance: </w:t>
      </w:r>
      <w:ins w:id="402" w:author="Champenois Christina" w:date="2025-01-10T19:32:00Z">
        <w:r w:rsidR="00FA2C96">
          <w:t>T</w:t>
        </w:r>
      </w:ins>
      <w:del w:id="403" w:author="Champenois Christina" w:date="2025-01-10T19:32:00Z">
        <w:r w:rsidR="009D7B9E" w:rsidDel="00FA2C96">
          <w:delText>t</w:delText>
        </w:r>
      </w:del>
      <w:r w:rsidR="009D7B9E">
        <w:t xml:space="preserve">he case of </w:t>
      </w:r>
      <w:ins w:id="404" w:author="Champenois Christina" w:date="2025-01-10T19:32:00Z">
        <w:r w:rsidR="00FA2C96">
          <w:t>T</w:t>
        </w:r>
      </w:ins>
      <w:del w:id="405" w:author="Champenois Christina" w:date="2025-01-10T19:32:00Z">
        <w:r w:rsidR="009D7B9E" w:rsidDel="00FA2C96">
          <w:delText>t</w:delText>
        </w:r>
      </w:del>
      <w:r w:rsidR="009D7B9E">
        <w:t>axa 4x35</w:t>
      </w:r>
      <w:del w:id="406" w:author="Champenois Christina" w:date="2025-01-10T19:32:00Z">
        <w:r w:rsidR="009D7B9E" w:rsidDel="008B5F0A">
          <w:delText>, 2018</w:delText>
        </w:r>
      </w:del>
      <w:r w:rsidR="009D7B9E">
        <w:t>.</w:t>
      </w:r>
      <w:ins w:id="407" w:author="Champenois Christina" w:date="2025-01-11T07:20:00Z">
        <w:r w:rsidR="00A82597">
          <w:t xml:space="preserve"> </w:t>
        </w:r>
      </w:ins>
    </w:p>
    <w:p w14:paraId="2B4C7A63" w14:textId="0835394F" w:rsidR="007136F5" w:rsidRDefault="009D7B9E">
      <w:pPr>
        <w:spacing w:after="29"/>
        <w:ind w:left="173" w:right="0" w:hanging="187"/>
        <w:pPrChange w:id="408" w:author="Champenois Christina" w:date="2025-01-11T07:20:00Z">
          <w:pPr>
            <w:spacing w:after="17" w:line="259" w:lineRule="auto"/>
            <w:ind w:left="176" w:right="0"/>
            <w:jc w:val="left"/>
          </w:pPr>
        </w:pPrChange>
      </w:pPr>
      <w:commentRangeStart w:id="409"/>
      <w:r>
        <w:t xml:space="preserve">URL </w:t>
      </w:r>
      <w:r w:rsidRPr="008B5F0A">
        <w:fldChar w:fldCharType="begin"/>
      </w:r>
      <w:r>
        <w:instrText xml:space="preserve"> HYPERLINK "https://gdpr.eu/data-anonymization-taxa-4x35," \h </w:instrText>
      </w:r>
      <w:r w:rsidRPr="008B5F0A">
        <w:fldChar w:fldCharType="separate"/>
      </w:r>
      <w:r w:rsidR="007136F5" w:rsidRPr="008B5F0A">
        <w:rPr>
          <w:rPrChange w:id="410" w:author="Champenois Christina" w:date="2025-01-10T19:31:00Z">
            <w:rPr>
              <w:rFonts w:ascii="Calibri" w:eastAsia="Calibri" w:hAnsi="Calibri" w:cs="Calibri"/>
            </w:rPr>
          </w:rPrChange>
        </w:rPr>
        <w:t>https://gdpr.eu/data-anonymization-taxa-4x35</w:t>
      </w:r>
      <w:del w:id="411" w:author="Champenois Christina" w:date="2025-01-10T19:32:00Z">
        <w:r w:rsidR="007136F5" w:rsidRPr="008B5F0A" w:rsidDel="008B5F0A">
          <w:rPr>
            <w:rPrChange w:id="412" w:author="Champenois Christina" w:date="2025-01-10T19:31:00Z">
              <w:rPr>
                <w:rFonts w:ascii="Calibri" w:eastAsia="Calibri" w:hAnsi="Calibri" w:cs="Calibri"/>
              </w:rPr>
            </w:rPrChange>
          </w:rPr>
          <w:delText>,</w:delText>
        </w:r>
      </w:del>
      <w:r w:rsidRPr="008B5F0A">
        <w:rPr>
          <w:rPrChange w:id="413" w:author="Champenois Christina" w:date="2025-01-10T19:31:00Z">
            <w:rPr>
              <w:rFonts w:ascii="Calibri" w:eastAsia="Calibri" w:hAnsi="Calibri" w:cs="Calibri"/>
            </w:rPr>
          </w:rPrChange>
        </w:rPr>
        <w:fldChar w:fldCharType="end"/>
      </w:r>
      <w:commentRangeEnd w:id="409"/>
      <w:r w:rsidR="00FA2C96">
        <w:rPr>
          <w:rStyle w:val="CommentReference"/>
        </w:rPr>
        <w:commentReference w:id="409"/>
      </w:r>
      <w:r>
        <w:fldChar w:fldCharType="begin"/>
      </w:r>
      <w:r>
        <w:instrText xml:space="preserve"> HYPERLINK "https://gdpr.eu/data-anonymization-taxa-4x35," \h </w:instrText>
      </w:r>
      <w:r>
        <w:fldChar w:fldCharType="separate"/>
      </w:r>
      <w:r w:rsidR="007136F5">
        <w:t>.</w:t>
      </w:r>
      <w:r>
        <w:fldChar w:fldCharType="end"/>
      </w:r>
    </w:p>
    <w:p w14:paraId="2FFFFE0F" w14:textId="1CA58E25" w:rsidR="007136F5" w:rsidRDefault="008F3410">
      <w:pPr>
        <w:ind w:left="166" w:right="0" w:hanging="181"/>
      </w:pPr>
      <w:ins w:id="414" w:author="Champenois Christina" w:date="2025-01-10T19:33:00Z">
        <w:r>
          <w:t xml:space="preserve">Lee, </w:t>
        </w:r>
      </w:ins>
      <w:r w:rsidR="009D7B9E">
        <w:t xml:space="preserve">C. </w:t>
      </w:r>
      <w:del w:id="415" w:author="Champenois Christina" w:date="2025-01-10T19:33:00Z">
        <w:r w:rsidR="009D7B9E" w:rsidDel="008F3410">
          <w:delText xml:space="preserve">Lee </w:delText>
        </w:r>
      </w:del>
      <w:r w:rsidR="009D7B9E">
        <w:t xml:space="preserve">and </w:t>
      </w:r>
      <w:ins w:id="416" w:author="Champenois Christina" w:date="2025-01-10T19:33:00Z">
        <w:r>
          <w:t xml:space="preserve">Anand, </w:t>
        </w:r>
      </w:ins>
      <w:r w:rsidR="009D7B9E">
        <w:t>P.</w:t>
      </w:r>
      <w:del w:id="417" w:author="Champenois Christina" w:date="2025-01-10T19:33:00Z">
        <w:r w:rsidR="009D7B9E" w:rsidDel="008F3410">
          <w:delText xml:space="preserve"> Anand.</w:delText>
        </w:r>
      </w:del>
      <w:r w:rsidR="009D7B9E">
        <w:t xml:space="preserve"> </w:t>
      </w:r>
      <w:ins w:id="418" w:author="Champenois Christina" w:date="2025-01-10T19:34:00Z">
        <w:r>
          <w:t xml:space="preserve">(2020) </w:t>
        </w:r>
      </w:ins>
      <w:commentRangeStart w:id="419"/>
      <w:r w:rsidR="009D7B9E">
        <w:t xml:space="preserve">Using deep learning to overcome privacy and scalability issues in customer data transfer. </w:t>
      </w:r>
      <w:r w:rsidR="009D7B9E">
        <w:rPr>
          <w:i/>
        </w:rPr>
        <w:t>Available at SSRN 3769521</w:t>
      </w:r>
      <w:del w:id="420" w:author="Champenois Christina" w:date="2025-01-10T19:34:00Z">
        <w:r w:rsidR="009D7B9E" w:rsidDel="008F3410">
          <w:delText>, 2020</w:delText>
        </w:r>
      </w:del>
      <w:r w:rsidR="009D7B9E">
        <w:t>.</w:t>
      </w:r>
      <w:commentRangeEnd w:id="419"/>
      <w:r>
        <w:rPr>
          <w:rStyle w:val="CommentReference"/>
        </w:rPr>
        <w:commentReference w:id="419"/>
      </w:r>
    </w:p>
    <w:p w14:paraId="0AC253FA" w14:textId="438E1D4F" w:rsidR="007136F5" w:rsidRDefault="008416EF">
      <w:pPr>
        <w:ind w:left="166" w:right="0" w:hanging="181"/>
      </w:pPr>
      <w:ins w:id="421" w:author="Champenois Christina" w:date="2025-01-10T19:34:00Z">
        <w:r>
          <w:t xml:space="preserve">Nowok, </w:t>
        </w:r>
      </w:ins>
      <w:r w:rsidR="009D7B9E">
        <w:t>B.</w:t>
      </w:r>
      <w:del w:id="422" w:author="Champenois Christina" w:date="2025-01-10T19:34:00Z">
        <w:r w:rsidR="009D7B9E" w:rsidDel="008416EF">
          <w:delText xml:space="preserve"> Nowok</w:delText>
        </w:r>
      </w:del>
      <w:r w:rsidR="009D7B9E">
        <w:t xml:space="preserve">, </w:t>
      </w:r>
      <w:ins w:id="423" w:author="Champenois Christina" w:date="2025-01-10T19:34:00Z">
        <w:r>
          <w:t xml:space="preserve">Raab, </w:t>
        </w:r>
      </w:ins>
      <w:r w:rsidR="009D7B9E">
        <w:t xml:space="preserve">G. M. </w:t>
      </w:r>
      <w:del w:id="424" w:author="Champenois Christina" w:date="2025-01-10T19:34:00Z">
        <w:r w:rsidR="009D7B9E" w:rsidDel="008416EF">
          <w:delText xml:space="preserve">Raab, </w:delText>
        </w:r>
      </w:del>
      <w:r w:rsidR="009D7B9E">
        <w:t xml:space="preserve">and </w:t>
      </w:r>
      <w:ins w:id="425" w:author="Champenois Christina" w:date="2025-01-10T19:34:00Z">
        <w:r>
          <w:t xml:space="preserve">Dibben, </w:t>
        </w:r>
      </w:ins>
      <w:r w:rsidR="009D7B9E">
        <w:t>C.</w:t>
      </w:r>
      <w:del w:id="426" w:author="Champenois Christina" w:date="2025-01-10T19:34:00Z">
        <w:r w:rsidR="009D7B9E" w:rsidDel="008416EF">
          <w:delText xml:space="preserve"> Dibben.</w:delText>
        </w:r>
      </w:del>
      <w:r w:rsidR="009D7B9E">
        <w:t xml:space="preserve"> </w:t>
      </w:r>
      <w:ins w:id="427" w:author="Champenois Christina" w:date="2025-01-10T19:35:00Z">
        <w:r>
          <w:t xml:space="preserve">(2016) </w:t>
        </w:r>
      </w:ins>
      <w:r w:rsidR="009D7B9E">
        <w:t xml:space="preserve">synthpop: Bespoke creation of synthetic data in R. </w:t>
      </w:r>
      <w:r w:rsidR="009D7B9E">
        <w:rPr>
          <w:i/>
        </w:rPr>
        <w:t>Journal of Statistical Software</w:t>
      </w:r>
      <w:r w:rsidR="009D7B9E">
        <w:t xml:space="preserve">, </w:t>
      </w:r>
      <w:r w:rsidR="009D7B9E" w:rsidRPr="008416EF">
        <w:rPr>
          <w:b/>
          <w:rPrChange w:id="428" w:author="Champenois Christina" w:date="2025-01-10T19:35:00Z">
            <w:rPr/>
          </w:rPrChange>
        </w:rPr>
        <w:t>74</w:t>
      </w:r>
      <w:r w:rsidR="009D7B9E">
        <w:t>(11)</w:t>
      </w:r>
      <w:ins w:id="429" w:author="Champenois Christina" w:date="2025-01-10T19:35:00Z">
        <w:r>
          <w:t xml:space="preserve">, </w:t>
        </w:r>
      </w:ins>
      <w:del w:id="430" w:author="Champenois Christina" w:date="2025-01-10T19:35:00Z">
        <w:r w:rsidR="009D7B9E" w:rsidDel="008416EF">
          <w:delText>:</w:delText>
        </w:r>
      </w:del>
      <w:r w:rsidR="009D7B9E">
        <w:t>1–26</w:t>
      </w:r>
      <w:del w:id="431" w:author="Champenois Christina" w:date="2025-01-10T19:35:00Z">
        <w:r w:rsidR="009D7B9E" w:rsidDel="008416EF">
          <w:delText>, 2016</w:delText>
        </w:r>
      </w:del>
      <w:r w:rsidR="009D7B9E">
        <w:t xml:space="preserve">. </w:t>
      </w:r>
      <w:commentRangeStart w:id="432"/>
      <w:r w:rsidR="009D7B9E">
        <w:t>doi: 10.18637/jss.v074.i11</w:t>
      </w:r>
      <w:commentRangeEnd w:id="432"/>
      <w:r w:rsidR="00D10C07">
        <w:rPr>
          <w:rStyle w:val="CommentReference"/>
        </w:rPr>
        <w:commentReference w:id="432"/>
      </w:r>
      <w:r w:rsidR="009D7B9E">
        <w:t>.</w:t>
      </w:r>
    </w:p>
    <w:p w14:paraId="5C1C5F15" w14:textId="33D154E1" w:rsidR="007136F5" w:rsidRDefault="00923432">
      <w:pPr>
        <w:ind w:left="166" w:right="0" w:hanging="181"/>
      </w:pPr>
      <w:ins w:id="433" w:author="Champenois Christina" w:date="2025-01-10T19:37:00Z">
        <w:r>
          <w:t xml:space="preserve">Platzer, </w:t>
        </w:r>
      </w:ins>
      <w:r w:rsidR="009D7B9E">
        <w:t xml:space="preserve">M. </w:t>
      </w:r>
      <w:del w:id="434" w:author="Champenois Christina" w:date="2025-01-10T19:37:00Z">
        <w:r w:rsidR="009D7B9E" w:rsidDel="00923432">
          <w:delText xml:space="preserve">Platzer </w:delText>
        </w:r>
      </w:del>
      <w:r w:rsidR="009D7B9E">
        <w:t xml:space="preserve">and </w:t>
      </w:r>
      <w:ins w:id="435" w:author="Champenois Christina" w:date="2025-01-10T19:37:00Z">
        <w:r>
          <w:t xml:space="preserve">Reutterer, </w:t>
        </w:r>
      </w:ins>
      <w:r w:rsidR="009D7B9E">
        <w:t>T.</w:t>
      </w:r>
      <w:del w:id="436" w:author="Champenois Christina" w:date="2025-01-10T19:37:00Z">
        <w:r w:rsidR="009D7B9E" w:rsidDel="00923432">
          <w:delText xml:space="preserve"> Reutterer.</w:delText>
        </w:r>
      </w:del>
      <w:r w:rsidR="009D7B9E">
        <w:t xml:space="preserve"> </w:t>
      </w:r>
      <w:ins w:id="437" w:author="Champenois Christina" w:date="2025-01-10T19:37:00Z">
        <w:r>
          <w:t>(2021</w:t>
        </w:r>
      </w:ins>
      <w:ins w:id="438" w:author="Champenois Christina" w:date="2025-01-10T19:38:00Z">
        <w:r>
          <w:t xml:space="preserve">) </w:t>
        </w:r>
      </w:ins>
      <w:r w:rsidR="009D7B9E">
        <w:t xml:space="preserve">Holdout-based empirical assessment of mixed-type synthetic data. </w:t>
      </w:r>
      <w:commentRangeStart w:id="439"/>
      <w:ins w:id="440" w:author="Champenois Christina" w:date="2025-01-10T19:38:00Z">
        <w:r w:rsidR="00EF7231">
          <w:t xml:space="preserve">In </w:t>
        </w:r>
      </w:ins>
      <w:r w:rsidR="009D7B9E">
        <w:rPr>
          <w:i/>
        </w:rPr>
        <w:t>Frontiers in big Data</w:t>
      </w:r>
      <w:r w:rsidR="009D7B9E">
        <w:t xml:space="preserve">, </w:t>
      </w:r>
      <w:del w:id="441" w:author="Champenois Christina" w:date="2025-01-10T19:38:00Z">
        <w:r w:rsidR="009D7B9E" w:rsidDel="00EF7231">
          <w:delText xml:space="preserve">page </w:delText>
        </w:r>
      </w:del>
      <w:ins w:id="442" w:author="Champenois Christina" w:date="2025-01-10T19:38:00Z">
        <w:r w:rsidR="00EF7231">
          <w:t xml:space="preserve">p. </w:t>
        </w:r>
      </w:ins>
      <w:r w:rsidR="009D7B9E">
        <w:t>43</w:t>
      </w:r>
      <w:del w:id="443" w:author="Champenois Christina" w:date="2025-01-10T19:37:00Z">
        <w:r w:rsidR="009D7B9E" w:rsidDel="00923432">
          <w:delText>, 2021</w:delText>
        </w:r>
      </w:del>
      <w:r w:rsidR="009D7B9E">
        <w:t>.</w:t>
      </w:r>
      <w:commentRangeEnd w:id="439"/>
      <w:r w:rsidR="00EF7231">
        <w:rPr>
          <w:rStyle w:val="CommentReference"/>
        </w:rPr>
        <w:commentReference w:id="439"/>
      </w:r>
    </w:p>
    <w:p w14:paraId="47788A7C" w14:textId="6AAA99DB" w:rsidR="007136F5" w:rsidDel="00DA63CB" w:rsidRDefault="00DA63CB">
      <w:pPr>
        <w:ind w:left="173" w:right="0" w:hanging="187"/>
        <w:rPr>
          <w:del w:id="444" w:author="Champenois Christina" w:date="2025-01-10T19:41:00Z"/>
        </w:rPr>
        <w:pPrChange w:id="445" w:author="Champenois Christina" w:date="2025-01-11T07:17:00Z">
          <w:pPr>
            <w:ind w:left="166" w:right="0" w:hanging="181"/>
          </w:pPr>
        </w:pPrChange>
      </w:pPr>
      <w:ins w:id="446" w:author="Champenois Christina" w:date="2025-01-10T19:39:00Z">
        <w:r>
          <w:t xml:space="preserve">Quick, </w:t>
        </w:r>
      </w:ins>
      <w:r w:rsidR="009D7B9E">
        <w:t>H.</w:t>
      </w:r>
      <w:del w:id="447" w:author="Champenois Christina" w:date="2025-01-10T19:39:00Z">
        <w:r w:rsidR="009D7B9E" w:rsidDel="00DA63CB">
          <w:delText xml:space="preserve"> Quick.</w:delText>
        </w:r>
      </w:del>
      <w:r w:rsidR="009D7B9E">
        <w:t xml:space="preserve"> </w:t>
      </w:r>
      <w:ins w:id="448" w:author="Champenois Christina" w:date="2025-01-10T19:39:00Z">
        <w:r>
          <w:t xml:space="preserve">(2021) </w:t>
        </w:r>
      </w:ins>
      <w:r w:rsidR="009D7B9E">
        <w:t xml:space="preserve">Generating </w:t>
      </w:r>
      <w:ins w:id="449" w:author="Champenois Christina" w:date="2025-01-11T08:01:00Z">
        <w:r w:rsidR="00BD5037">
          <w:t>P</w:t>
        </w:r>
      </w:ins>
      <w:del w:id="450" w:author="Champenois Christina" w:date="2025-01-11T08:01:00Z">
        <w:r w:rsidR="009D7B9E" w:rsidDel="00BD5037">
          <w:delText>p</w:delText>
        </w:r>
      </w:del>
      <w:r w:rsidR="009D7B9E">
        <w:t xml:space="preserve">oisson-distributed differentially private synthetic data. </w:t>
      </w:r>
      <w:r w:rsidR="009D7B9E">
        <w:rPr>
          <w:i/>
        </w:rPr>
        <w:t>J</w:t>
      </w:r>
      <w:ins w:id="451" w:author="Champenois Christina" w:date="2025-01-10T19:40:00Z">
        <w:r>
          <w:rPr>
            <w:i/>
          </w:rPr>
          <w:t>.</w:t>
        </w:r>
      </w:ins>
      <w:del w:id="452" w:author="Champenois Christina" w:date="2025-01-10T19:40:00Z">
        <w:r w:rsidR="009D7B9E" w:rsidDel="00DA63CB">
          <w:rPr>
            <w:i/>
          </w:rPr>
          <w:delText>ournal of the</w:delText>
        </w:r>
      </w:del>
      <w:r w:rsidR="009D7B9E">
        <w:rPr>
          <w:i/>
        </w:rPr>
        <w:t xml:space="preserve"> R</w:t>
      </w:r>
      <w:ins w:id="453" w:author="Champenois Christina" w:date="2025-01-10T19:40:00Z">
        <w:r>
          <w:rPr>
            <w:i/>
          </w:rPr>
          <w:t>.</w:t>
        </w:r>
      </w:ins>
      <w:del w:id="454" w:author="Champenois Christina" w:date="2025-01-10T19:40:00Z">
        <w:r w:rsidR="009D7B9E" w:rsidDel="00DA63CB">
          <w:rPr>
            <w:i/>
          </w:rPr>
          <w:delText>oyal</w:delText>
        </w:r>
      </w:del>
      <w:r w:rsidR="009D7B9E">
        <w:rPr>
          <w:i/>
        </w:rPr>
        <w:t xml:space="preserve"> Statist</w:t>
      </w:r>
      <w:ins w:id="455" w:author="Champenois Christina" w:date="2025-01-10T19:40:00Z">
        <w:r>
          <w:rPr>
            <w:i/>
          </w:rPr>
          <w:t>.</w:t>
        </w:r>
      </w:ins>
      <w:del w:id="456" w:author="Champenois Christina" w:date="2025-01-10T19:40:00Z">
        <w:r w:rsidR="009D7B9E" w:rsidDel="00DA63CB">
          <w:rPr>
            <w:i/>
          </w:rPr>
          <w:delText>ical</w:delText>
        </w:r>
      </w:del>
      <w:r w:rsidR="009D7B9E">
        <w:rPr>
          <w:i/>
        </w:rPr>
        <w:t xml:space="preserve"> Soc</w:t>
      </w:r>
      <w:ins w:id="457" w:author="Champenois Christina" w:date="2025-01-10T19:41:00Z">
        <w:r>
          <w:rPr>
            <w:i/>
          </w:rPr>
          <w:t>.</w:t>
        </w:r>
      </w:ins>
      <w:del w:id="458" w:author="Champenois Christina" w:date="2025-01-10T19:41:00Z">
        <w:r w:rsidR="009D7B9E" w:rsidDel="00DA63CB">
          <w:rPr>
            <w:i/>
          </w:rPr>
          <w:delText>iety: Series</w:delText>
        </w:r>
      </w:del>
      <w:r w:rsidR="009D7B9E">
        <w:rPr>
          <w:i/>
        </w:rPr>
        <w:t xml:space="preserve"> </w:t>
      </w:r>
      <w:r w:rsidR="009D7B9E" w:rsidRPr="00DA63CB">
        <w:rPr>
          <w:rPrChange w:id="459" w:author="Champenois Christina" w:date="2025-01-10T19:41:00Z">
            <w:rPr>
              <w:i/>
            </w:rPr>
          </w:rPrChange>
        </w:rPr>
        <w:t>A</w:t>
      </w:r>
      <w:del w:id="460" w:author="Champenois Christina" w:date="2025-01-10T19:49:00Z">
        <w:r w:rsidR="009D7B9E" w:rsidDel="007D1AE8">
          <w:rPr>
            <w:i/>
          </w:rPr>
          <w:delText xml:space="preserve"> (Statistics in Society)</w:delText>
        </w:r>
      </w:del>
      <w:r w:rsidR="009D7B9E">
        <w:t xml:space="preserve">, </w:t>
      </w:r>
      <w:r w:rsidR="009D7B9E" w:rsidRPr="00DA63CB">
        <w:rPr>
          <w:b/>
          <w:rPrChange w:id="461" w:author="Champenois Christina" w:date="2025-01-10T19:41:00Z">
            <w:rPr/>
          </w:rPrChange>
        </w:rPr>
        <w:t>184</w:t>
      </w:r>
      <w:r w:rsidR="009D7B9E">
        <w:t>(3)</w:t>
      </w:r>
      <w:ins w:id="462" w:author="Champenois Christina" w:date="2025-01-10T19:41:00Z">
        <w:r>
          <w:t xml:space="preserve">, </w:t>
        </w:r>
      </w:ins>
      <w:del w:id="463" w:author="Champenois Christina" w:date="2025-01-10T19:41:00Z">
        <w:r w:rsidR="009D7B9E" w:rsidDel="00DA63CB">
          <w:delText>:</w:delText>
        </w:r>
      </w:del>
    </w:p>
    <w:p w14:paraId="7665996D" w14:textId="519E7C9B" w:rsidR="007136F5" w:rsidRDefault="009D7B9E">
      <w:pPr>
        <w:ind w:left="173" w:right="0" w:hanging="187"/>
        <w:pPrChange w:id="464" w:author="Champenois Christina" w:date="2025-01-11T07:17:00Z">
          <w:pPr>
            <w:ind w:left="191" w:right="0"/>
          </w:pPr>
        </w:pPrChange>
      </w:pPr>
      <w:r>
        <w:t>1093–1108</w:t>
      </w:r>
      <w:del w:id="465" w:author="Champenois Christina" w:date="2025-01-10T19:39:00Z">
        <w:r w:rsidDel="00DA63CB">
          <w:delText>, 2021</w:delText>
        </w:r>
      </w:del>
      <w:r>
        <w:t>.</w:t>
      </w:r>
    </w:p>
    <w:p w14:paraId="32BBD765" w14:textId="4E872DC2" w:rsidR="007136F5" w:rsidRDefault="00D306BB">
      <w:pPr>
        <w:ind w:left="166" w:right="0" w:hanging="181"/>
      </w:pPr>
      <w:ins w:id="466" w:author="Champenois Christina" w:date="2025-01-10T19:42:00Z">
        <w:r>
          <w:t xml:space="preserve">Quick, </w:t>
        </w:r>
      </w:ins>
      <w:r w:rsidR="009D7B9E">
        <w:t>H.</w:t>
      </w:r>
      <w:del w:id="467" w:author="Champenois Christina" w:date="2025-01-10T19:42:00Z">
        <w:r w:rsidR="009D7B9E" w:rsidDel="00D306BB">
          <w:delText xml:space="preserve"> Quick.</w:delText>
        </w:r>
      </w:del>
      <w:r w:rsidR="009D7B9E">
        <w:t xml:space="preserve"> </w:t>
      </w:r>
      <w:ins w:id="468" w:author="Champenois Christina" w:date="2025-01-10T19:42:00Z">
        <w:r>
          <w:t xml:space="preserve">(2022) </w:t>
        </w:r>
      </w:ins>
      <w:r w:rsidR="009D7B9E">
        <w:t xml:space="preserve">Improving the utility of </w:t>
      </w:r>
      <w:ins w:id="469" w:author="Champenois Christina" w:date="2025-01-11T08:01:00Z">
        <w:r w:rsidR="00BD5037">
          <w:t>P</w:t>
        </w:r>
      </w:ins>
      <w:del w:id="470" w:author="Champenois Christina" w:date="2025-01-11T08:01:00Z">
        <w:r w:rsidR="009D7B9E" w:rsidDel="00BD5037">
          <w:delText>p</w:delText>
        </w:r>
      </w:del>
      <w:r w:rsidR="009D7B9E">
        <w:t xml:space="preserve">oisson-distributed, differentially private synthetic data via prior predictive truncation with an application to </w:t>
      </w:r>
      <w:r w:rsidR="009D7B9E" w:rsidRPr="00A36E95">
        <w:rPr>
          <w:caps/>
          <w:szCs w:val="17"/>
          <w:rPrChange w:id="471" w:author="Champenois Christina" w:date="2025-01-11T08:02:00Z">
            <w:rPr/>
          </w:rPrChange>
        </w:rPr>
        <w:t>cdc wonder</w:t>
      </w:r>
      <w:r w:rsidR="009D7B9E">
        <w:t xml:space="preserve">. </w:t>
      </w:r>
      <w:r w:rsidR="009D7B9E">
        <w:rPr>
          <w:i/>
        </w:rPr>
        <w:t>Journal of Survey Statistics and Methodology</w:t>
      </w:r>
      <w:r w:rsidR="009D7B9E">
        <w:t xml:space="preserve">, </w:t>
      </w:r>
      <w:r w:rsidR="009D7B9E" w:rsidRPr="00D306BB">
        <w:rPr>
          <w:b/>
          <w:rPrChange w:id="472" w:author="Champenois Christina" w:date="2025-01-10T19:42:00Z">
            <w:rPr/>
          </w:rPrChange>
        </w:rPr>
        <w:t>10</w:t>
      </w:r>
      <w:r w:rsidR="009D7B9E">
        <w:t>(3)</w:t>
      </w:r>
      <w:ins w:id="473" w:author="Champenois Christina" w:date="2025-01-10T19:42:00Z">
        <w:r>
          <w:t xml:space="preserve">, </w:t>
        </w:r>
      </w:ins>
      <w:del w:id="474" w:author="Champenois Christina" w:date="2025-01-10T19:42:00Z">
        <w:r w:rsidR="009D7B9E" w:rsidDel="00D306BB">
          <w:delText>:</w:delText>
        </w:r>
      </w:del>
      <w:r w:rsidR="009D7B9E">
        <w:t>596–617</w:t>
      </w:r>
      <w:del w:id="475" w:author="Champenois Christina" w:date="2025-01-10T19:42:00Z">
        <w:r w:rsidR="009D7B9E" w:rsidDel="00D306BB">
          <w:delText>, 2022</w:delText>
        </w:r>
      </w:del>
      <w:r w:rsidR="009D7B9E">
        <w:t>.</w:t>
      </w:r>
    </w:p>
    <w:p w14:paraId="6B430DA3" w14:textId="52CADF8A" w:rsidR="007136F5" w:rsidRDefault="00CC0845">
      <w:pPr>
        <w:ind w:left="166" w:right="0" w:hanging="181"/>
      </w:pPr>
      <w:ins w:id="476" w:author="Champenois Christina" w:date="2025-01-10T19:42:00Z">
        <w:r>
          <w:t xml:space="preserve">Quick, </w:t>
        </w:r>
      </w:ins>
      <w:r w:rsidR="009D7B9E">
        <w:t>H.</w:t>
      </w:r>
      <w:del w:id="477" w:author="Champenois Christina" w:date="2025-01-10T19:42:00Z">
        <w:r w:rsidR="009D7B9E" w:rsidDel="00CC0845">
          <w:delText xml:space="preserve"> Quick</w:delText>
        </w:r>
      </w:del>
      <w:r w:rsidR="009D7B9E">
        <w:t xml:space="preserve">, </w:t>
      </w:r>
      <w:ins w:id="478" w:author="Champenois Christina" w:date="2025-01-10T19:42:00Z">
        <w:r>
          <w:t xml:space="preserve">Holan, </w:t>
        </w:r>
      </w:ins>
      <w:r w:rsidR="009D7B9E">
        <w:t>S. H.</w:t>
      </w:r>
      <w:del w:id="479" w:author="Champenois Christina" w:date="2025-01-10T19:42:00Z">
        <w:r w:rsidR="009D7B9E" w:rsidDel="00CC0845">
          <w:delText xml:space="preserve"> Holan</w:delText>
        </w:r>
      </w:del>
      <w:r w:rsidR="009D7B9E">
        <w:t xml:space="preserve">, </w:t>
      </w:r>
      <w:ins w:id="480" w:author="Champenois Christina" w:date="2025-01-10T19:42:00Z">
        <w:r>
          <w:t xml:space="preserve">Wikle, </w:t>
        </w:r>
      </w:ins>
      <w:r w:rsidR="009D7B9E">
        <w:t>C. K.</w:t>
      </w:r>
      <w:del w:id="481" w:author="Champenois Christina" w:date="2025-01-11T09:19:00Z">
        <w:r w:rsidR="009D7B9E" w:rsidDel="00BE68C1">
          <w:delText xml:space="preserve"> </w:delText>
        </w:r>
      </w:del>
      <w:del w:id="482" w:author="Champenois Christina" w:date="2025-01-10T19:42:00Z">
        <w:r w:rsidR="009D7B9E" w:rsidDel="00CC0845">
          <w:delText>Wikle, ,</w:delText>
        </w:r>
      </w:del>
      <w:r w:rsidR="009D7B9E">
        <w:t xml:space="preserve"> and </w:t>
      </w:r>
      <w:ins w:id="483" w:author="Champenois Christina" w:date="2025-01-10T19:43:00Z">
        <w:r>
          <w:t xml:space="preserve">Reiter, </w:t>
        </w:r>
      </w:ins>
      <w:r w:rsidR="009D7B9E">
        <w:t>J. P.</w:t>
      </w:r>
      <w:del w:id="484" w:author="Champenois Christina" w:date="2025-01-10T19:43:00Z">
        <w:r w:rsidR="009D7B9E" w:rsidDel="00CC0845">
          <w:delText xml:space="preserve"> Reiter.</w:delText>
        </w:r>
      </w:del>
      <w:r w:rsidR="009D7B9E">
        <w:t xml:space="preserve"> </w:t>
      </w:r>
      <w:ins w:id="485" w:author="Champenois Christina" w:date="2025-01-10T19:43:00Z">
        <w:r>
          <w:t xml:space="preserve">(2015) </w:t>
        </w:r>
      </w:ins>
      <w:r w:rsidR="009D7B9E">
        <w:t xml:space="preserve">Bayesian marked point process modeling for generating fully synthetic public use data with point-referenced geography. </w:t>
      </w:r>
      <w:r w:rsidR="009D7B9E">
        <w:rPr>
          <w:i/>
        </w:rPr>
        <w:t>Spatial Statistics</w:t>
      </w:r>
      <w:r w:rsidR="009D7B9E">
        <w:t xml:space="preserve">, </w:t>
      </w:r>
      <w:r w:rsidR="009D7B9E" w:rsidRPr="00CC0845">
        <w:rPr>
          <w:b/>
          <w:rPrChange w:id="486" w:author="Champenois Christina" w:date="2025-01-10T19:43:00Z">
            <w:rPr/>
          </w:rPrChange>
        </w:rPr>
        <w:t>14</w:t>
      </w:r>
      <w:del w:id="487" w:author="Champenois Christina" w:date="2025-01-10T19:43:00Z">
        <w:r w:rsidR="009D7B9E" w:rsidDel="00CC0845">
          <w:delText>:</w:delText>
        </w:r>
      </w:del>
      <w:ins w:id="488" w:author="Champenois Christina" w:date="2025-01-10T19:43:00Z">
        <w:r>
          <w:t xml:space="preserve">, </w:t>
        </w:r>
      </w:ins>
      <w:r w:rsidR="009D7B9E">
        <w:t>439–451</w:t>
      </w:r>
      <w:del w:id="489" w:author="Champenois Christina" w:date="2025-01-10T19:43:00Z">
        <w:r w:rsidR="009D7B9E" w:rsidDel="00CC0845">
          <w:delText>, 2015</w:delText>
        </w:r>
      </w:del>
      <w:r w:rsidR="009D7B9E">
        <w:t>.</w:t>
      </w:r>
    </w:p>
    <w:p w14:paraId="066F1F27" w14:textId="132C5E76" w:rsidR="007136F5" w:rsidRDefault="005A3F9A">
      <w:pPr>
        <w:ind w:left="166" w:right="0" w:hanging="181"/>
      </w:pPr>
      <w:ins w:id="490" w:author="Champenois Christina" w:date="2025-01-10T19:43:00Z">
        <w:r>
          <w:t xml:space="preserve">Reiter, </w:t>
        </w:r>
      </w:ins>
      <w:r w:rsidR="009D7B9E">
        <w:t>J. P.</w:t>
      </w:r>
      <w:del w:id="491" w:author="Champenois Christina" w:date="2025-01-10T19:43:00Z">
        <w:r w:rsidR="009D7B9E" w:rsidDel="005A3F9A">
          <w:delText xml:space="preserve"> Reiter.</w:delText>
        </w:r>
      </w:del>
      <w:r w:rsidR="009D7B9E">
        <w:t xml:space="preserve"> </w:t>
      </w:r>
      <w:ins w:id="492" w:author="Champenois Christina" w:date="2025-01-10T19:43:00Z">
        <w:r>
          <w:t xml:space="preserve">(2005) </w:t>
        </w:r>
      </w:ins>
      <w:r w:rsidR="009D7B9E">
        <w:t xml:space="preserve">Using cart to generate partially synthetic public use microdata. </w:t>
      </w:r>
      <w:r w:rsidR="009D7B9E">
        <w:rPr>
          <w:i/>
        </w:rPr>
        <w:t>J</w:t>
      </w:r>
      <w:ins w:id="493" w:author="Champenois Christina" w:date="2025-01-10T19:43:00Z">
        <w:r>
          <w:rPr>
            <w:i/>
          </w:rPr>
          <w:t>.</w:t>
        </w:r>
      </w:ins>
      <w:del w:id="494" w:author="Champenois Christina" w:date="2025-01-10T19:43:00Z">
        <w:r w:rsidR="009D7B9E" w:rsidDel="005A3F9A">
          <w:rPr>
            <w:i/>
          </w:rPr>
          <w:delText>ournal of</w:delText>
        </w:r>
      </w:del>
      <w:r w:rsidR="009D7B9E">
        <w:rPr>
          <w:i/>
        </w:rPr>
        <w:t xml:space="preserve"> Off</w:t>
      </w:r>
      <w:ins w:id="495" w:author="Champenois Christina" w:date="2025-01-10T19:44:00Z">
        <w:r>
          <w:rPr>
            <w:i/>
          </w:rPr>
          <w:t>.</w:t>
        </w:r>
      </w:ins>
      <w:del w:id="496" w:author="Champenois Christina" w:date="2025-01-10T19:44:00Z">
        <w:r w:rsidR="009D7B9E" w:rsidDel="005A3F9A">
          <w:rPr>
            <w:i/>
          </w:rPr>
          <w:delText>icial</w:delText>
        </w:r>
      </w:del>
      <w:r w:rsidR="009D7B9E">
        <w:rPr>
          <w:i/>
        </w:rPr>
        <w:t xml:space="preserve"> Statist</w:t>
      </w:r>
      <w:ins w:id="497" w:author="Champenois Christina" w:date="2025-01-10T19:44:00Z">
        <w:r>
          <w:rPr>
            <w:i/>
          </w:rPr>
          <w:t>.</w:t>
        </w:r>
      </w:ins>
      <w:del w:id="498" w:author="Champenois Christina" w:date="2025-01-10T19:44:00Z">
        <w:r w:rsidR="009D7B9E" w:rsidDel="005A3F9A">
          <w:rPr>
            <w:i/>
          </w:rPr>
          <w:delText>ics</w:delText>
        </w:r>
      </w:del>
      <w:r w:rsidR="009D7B9E">
        <w:t xml:space="preserve">, </w:t>
      </w:r>
      <w:r w:rsidR="009D7B9E" w:rsidRPr="005A3F9A">
        <w:rPr>
          <w:b/>
          <w:rPrChange w:id="499" w:author="Champenois Christina" w:date="2025-01-10T19:44:00Z">
            <w:rPr/>
          </w:rPrChange>
        </w:rPr>
        <w:t>21</w:t>
      </w:r>
      <w:r w:rsidR="009D7B9E">
        <w:t>(3)</w:t>
      </w:r>
      <w:ins w:id="500" w:author="Champenois Christina" w:date="2025-01-10T19:44:00Z">
        <w:r>
          <w:t xml:space="preserve">, </w:t>
        </w:r>
      </w:ins>
      <w:del w:id="501" w:author="Champenois Christina" w:date="2025-01-10T19:44:00Z">
        <w:r w:rsidR="009D7B9E" w:rsidDel="005A3F9A">
          <w:delText>:</w:delText>
        </w:r>
      </w:del>
      <w:r w:rsidR="009D7B9E">
        <w:t>441</w:t>
      </w:r>
      <w:del w:id="502" w:author="Champenois Christina" w:date="2025-01-10T19:44:00Z">
        <w:r w:rsidR="009D7B9E" w:rsidDel="005A3F9A">
          <w:delText>,</w:delText>
        </w:r>
      </w:del>
      <w:del w:id="503" w:author="Champenois Christina" w:date="2025-01-10T19:43:00Z">
        <w:r w:rsidR="009D7B9E" w:rsidDel="005A3F9A">
          <w:delText xml:space="preserve"> 2005</w:delText>
        </w:r>
      </w:del>
      <w:r w:rsidR="009D7B9E">
        <w:t>.</w:t>
      </w:r>
    </w:p>
    <w:p w14:paraId="700AD53C" w14:textId="32B188CE" w:rsidR="007136F5" w:rsidRDefault="00BF417A">
      <w:pPr>
        <w:spacing w:after="3" w:line="303" w:lineRule="auto"/>
        <w:ind w:left="176" w:right="-15" w:hanging="191"/>
        <w:jc w:val="left"/>
      </w:pPr>
      <w:ins w:id="504" w:author="Champenois Christina" w:date="2025-01-10T19:44:00Z">
        <w:r>
          <w:t xml:space="preserve">Reiter, </w:t>
        </w:r>
      </w:ins>
      <w:r w:rsidR="009D7B9E">
        <w:t>J. P.</w:t>
      </w:r>
      <w:del w:id="505" w:author="Champenois Christina" w:date="2025-01-10T19:44:00Z">
        <w:r w:rsidR="009D7B9E" w:rsidDel="00BF417A">
          <w:delText xml:space="preserve"> Reiter</w:delText>
        </w:r>
      </w:del>
      <w:r w:rsidR="009D7B9E">
        <w:t xml:space="preserve">, </w:t>
      </w:r>
      <w:ins w:id="506" w:author="Champenois Christina" w:date="2025-01-10T19:44:00Z">
        <w:r>
          <w:t xml:space="preserve">Wang, </w:t>
        </w:r>
      </w:ins>
      <w:r w:rsidR="009D7B9E">
        <w:t xml:space="preserve">Q. </w:t>
      </w:r>
      <w:del w:id="507" w:author="Champenois Christina" w:date="2025-01-10T19:44:00Z">
        <w:r w:rsidR="009D7B9E" w:rsidDel="00BF417A">
          <w:delText xml:space="preserve">Wang, </w:delText>
        </w:r>
      </w:del>
      <w:r w:rsidR="009D7B9E">
        <w:t xml:space="preserve">and </w:t>
      </w:r>
      <w:ins w:id="508" w:author="Champenois Christina" w:date="2025-01-10T19:44:00Z">
        <w:r>
          <w:t xml:space="preserve">Zhang, </w:t>
        </w:r>
      </w:ins>
      <w:r w:rsidR="009D7B9E">
        <w:t>B.</w:t>
      </w:r>
      <w:del w:id="509" w:author="Champenois Christina" w:date="2025-01-10T19:44:00Z">
        <w:r w:rsidR="009D7B9E" w:rsidDel="00BF417A">
          <w:delText xml:space="preserve"> Zhang.</w:delText>
        </w:r>
      </w:del>
      <w:r w:rsidR="009D7B9E">
        <w:t xml:space="preserve"> </w:t>
      </w:r>
      <w:ins w:id="510" w:author="Champenois Christina" w:date="2025-01-10T19:44:00Z">
        <w:r>
          <w:t xml:space="preserve">(2014) </w:t>
        </w:r>
      </w:ins>
      <w:r w:rsidR="009D7B9E">
        <w:t xml:space="preserve">Bayesian estimation of disclosure risks for multiply imputed, synthetic data. </w:t>
      </w:r>
      <w:r w:rsidR="009D7B9E">
        <w:rPr>
          <w:i/>
        </w:rPr>
        <w:t>Journal of Privacy and Confidentiality</w:t>
      </w:r>
      <w:r w:rsidR="009D7B9E">
        <w:t xml:space="preserve">, </w:t>
      </w:r>
      <w:r w:rsidR="009D7B9E" w:rsidRPr="00BF417A">
        <w:rPr>
          <w:b/>
          <w:rPrChange w:id="511" w:author="Champenois Christina" w:date="2025-01-10T19:44:00Z">
            <w:rPr/>
          </w:rPrChange>
        </w:rPr>
        <w:t>6</w:t>
      </w:r>
      <w:r w:rsidR="009D7B9E">
        <w:t>(1)</w:t>
      </w:r>
      <w:commentRangeStart w:id="512"/>
      <w:del w:id="513" w:author="Champenois Christina" w:date="2025-01-10T19:44:00Z">
        <w:r w:rsidR="009D7B9E" w:rsidDel="00BF417A">
          <w:delText>, 2014</w:delText>
        </w:r>
      </w:del>
      <w:r w:rsidR="009D7B9E">
        <w:t>.</w:t>
      </w:r>
      <w:commentRangeEnd w:id="512"/>
      <w:r>
        <w:rPr>
          <w:rStyle w:val="CommentReference"/>
        </w:rPr>
        <w:commentReference w:id="512"/>
      </w:r>
    </w:p>
    <w:p w14:paraId="6AA3563B" w14:textId="65C65E01" w:rsidR="007136F5" w:rsidDel="004C0FFB" w:rsidRDefault="00A61550">
      <w:pPr>
        <w:ind w:left="166" w:right="0" w:hanging="181"/>
        <w:rPr>
          <w:del w:id="514" w:author="Champenois Christina" w:date="2025-01-10T19:47:00Z"/>
        </w:rPr>
      </w:pPr>
      <w:ins w:id="515" w:author="Champenois Christina" w:date="2025-01-10T19:45:00Z">
        <w:r>
          <w:t xml:space="preserve">Ruggles, </w:t>
        </w:r>
      </w:ins>
      <w:r w:rsidR="009D7B9E">
        <w:t>S.</w:t>
      </w:r>
      <w:del w:id="516" w:author="Champenois Christina" w:date="2025-01-10T19:45:00Z">
        <w:r w:rsidR="009D7B9E" w:rsidDel="00A61550">
          <w:delText xml:space="preserve"> Ruggles</w:delText>
        </w:r>
      </w:del>
      <w:r w:rsidR="009D7B9E">
        <w:t xml:space="preserve">, </w:t>
      </w:r>
      <w:ins w:id="517" w:author="Champenois Christina" w:date="2025-01-10T19:45:00Z">
        <w:r>
          <w:t xml:space="preserve">Flood, </w:t>
        </w:r>
      </w:ins>
      <w:r w:rsidR="009D7B9E">
        <w:t>S.</w:t>
      </w:r>
      <w:del w:id="518" w:author="Champenois Christina" w:date="2025-01-10T19:45:00Z">
        <w:r w:rsidR="009D7B9E" w:rsidDel="00A61550">
          <w:delText xml:space="preserve"> Flood</w:delText>
        </w:r>
      </w:del>
      <w:r w:rsidR="009D7B9E">
        <w:t xml:space="preserve">, </w:t>
      </w:r>
      <w:ins w:id="519" w:author="Champenois Christina" w:date="2025-01-10T19:45:00Z">
        <w:r>
          <w:t xml:space="preserve">Foster, </w:t>
        </w:r>
      </w:ins>
      <w:r w:rsidR="009D7B9E">
        <w:t>S.</w:t>
      </w:r>
      <w:del w:id="520" w:author="Champenois Christina" w:date="2025-01-10T19:45:00Z">
        <w:r w:rsidR="009D7B9E" w:rsidDel="00A61550">
          <w:delText xml:space="preserve"> Foster</w:delText>
        </w:r>
      </w:del>
      <w:r w:rsidR="009D7B9E">
        <w:t xml:space="preserve">, </w:t>
      </w:r>
      <w:ins w:id="521" w:author="Champenois Christina" w:date="2025-01-10T19:45:00Z">
        <w:r>
          <w:t xml:space="preserve">Goeken, </w:t>
        </w:r>
      </w:ins>
      <w:r w:rsidR="009D7B9E">
        <w:t>R.</w:t>
      </w:r>
      <w:del w:id="522" w:author="Champenois Christina" w:date="2025-01-10T19:45:00Z">
        <w:r w:rsidR="009D7B9E" w:rsidDel="00A61550">
          <w:delText xml:space="preserve"> Goeken</w:delText>
        </w:r>
      </w:del>
      <w:r w:rsidR="009D7B9E">
        <w:t xml:space="preserve">, </w:t>
      </w:r>
      <w:ins w:id="523" w:author="Champenois Christina" w:date="2025-01-10T19:45:00Z">
        <w:r>
          <w:t xml:space="preserve">Pacas, </w:t>
        </w:r>
      </w:ins>
      <w:r w:rsidR="009D7B9E">
        <w:t>J.</w:t>
      </w:r>
      <w:del w:id="524" w:author="Champenois Christina" w:date="2025-01-10T19:45:00Z">
        <w:r w:rsidR="009D7B9E" w:rsidDel="00A61550">
          <w:delText xml:space="preserve"> Pacas</w:delText>
        </w:r>
      </w:del>
      <w:r w:rsidR="009D7B9E">
        <w:t xml:space="preserve">, </w:t>
      </w:r>
      <w:ins w:id="525" w:author="Champenois Christina" w:date="2025-01-10T19:45:00Z">
        <w:r w:rsidR="004C0FFB">
          <w:t xml:space="preserve">Schouweiler, </w:t>
        </w:r>
      </w:ins>
      <w:r w:rsidR="009D7B9E">
        <w:t xml:space="preserve">M. </w:t>
      </w:r>
      <w:del w:id="526" w:author="Champenois Christina" w:date="2025-01-10T19:45:00Z">
        <w:r w:rsidR="009D7B9E" w:rsidDel="004C0FFB">
          <w:delText xml:space="preserve">Schouweiler, </w:delText>
        </w:r>
      </w:del>
      <w:r w:rsidR="009D7B9E">
        <w:t xml:space="preserve">and </w:t>
      </w:r>
      <w:ins w:id="527" w:author="Champenois Christina" w:date="2025-01-10T19:46:00Z">
        <w:r w:rsidR="004C0FFB">
          <w:t xml:space="preserve">Sobek, </w:t>
        </w:r>
      </w:ins>
      <w:r w:rsidR="009D7B9E">
        <w:t>M.</w:t>
      </w:r>
      <w:del w:id="528" w:author="Champenois Christina" w:date="2025-01-10T19:46:00Z">
        <w:r w:rsidR="009D7B9E" w:rsidDel="004C0FFB">
          <w:delText xml:space="preserve"> Sobek.</w:delText>
        </w:r>
      </w:del>
      <w:r w:rsidR="009D7B9E">
        <w:t xml:space="preserve"> </w:t>
      </w:r>
      <w:ins w:id="529" w:author="Champenois Christina" w:date="2025-01-10T19:47:00Z">
        <w:r w:rsidR="004C0FFB">
          <w:t xml:space="preserve">(2021) </w:t>
        </w:r>
      </w:ins>
      <w:commentRangeStart w:id="530"/>
      <w:r w:rsidR="009D7B9E">
        <w:t>Ipums usa: Version 11.0 [dataset].</w:t>
      </w:r>
      <w:del w:id="531" w:author="Champenois Christina" w:date="2025-01-10T19:47:00Z">
        <w:r w:rsidR="009D7B9E" w:rsidDel="004C0FFB">
          <w:delText>, 2021.</w:delText>
        </w:r>
      </w:del>
      <w:r w:rsidR="009D7B9E">
        <w:t xml:space="preserve"> URL </w:t>
      </w:r>
      <w:r w:rsidR="009D7B9E" w:rsidRPr="004C0FFB">
        <w:fldChar w:fldCharType="begin"/>
      </w:r>
      <w:r w:rsidR="009D7B9E">
        <w:instrText xml:space="preserve"> HYPERLINK "https://doi.org/10.18128/D030.V8.0" \h </w:instrText>
      </w:r>
      <w:r w:rsidR="009D7B9E" w:rsidRPr="004C0FFB">
        <w:fldChar w:fldCharType="separate"/>
      </w:r>
      <w:r w:rsidR="007136F5" w:rsidRPr="004C0FFB">
        <w:rPr>
          <w:rPrChange w:id="532" w:author="Champenois Christina" w:date="2025-01-10T19:46:00Z">
            <w:rPr>
              <w:rFonts w:ascii="Calibri" w:eastAsia="Calibri" w:hAnsi="Calibri" w:cs="Calibri"/>
            </w:rPr>
          </w:rPrChange>
        </w:rPr>
        <w:t>https://doi.org/10.18128/D030.</w:t>
      </w:r>
      <w:r w:rsidR="009D7B9E" w:rsidRPr="004C0FFB">
        <w:rPr>
          <w:rPrChange w:id="533" w:author="Champenois Christina" w:date="2025-01-10T19:46:00Z">
            <w:rPr>
              <w:rFonts w:ascii="Calibri" w:eastAsia="Calibri" w:hAnsi="Calibri" w:cs="Calibri"/>
            </w:rPr>
          </w:rPrChange>
        </w:rPr>
        <w:fldChar w:fldCharType="end"/>
      </w:r>
    </w:p>
    <w:p w14:paraId="173003F5" w14:textId="77777777" w:rsidR="007136F5" w:rsidRDefault="009D7B9E">
      <w:pPr>
        <w:ind w:left="166" w:right="0" w:hanging="181"/>
        <w:pPrChange w:id="534" w:author="Champenois Christina" w:date="2025-01-10T19:46:00Z">
          <w:pPr>
            <w:spacing w:after="17" w:line="259" w:lineRule="auto"/>
            <w:ind w:left="176" w:right="0"/>
            <w:jc w:val="left"/>
          </w:pPr>
        </w:pPrChange>
      </w:pPr>
      <w:r w:rsidRPr="004C0FFB">
        <w:fldChar w:fldCharType="begin"/>
      </w:r>
      <w:r>
        <w:instrText xml:space="preserve"> HYPERLINK "https://doi.org/10.18128/D030.V8.0" \h </w:instrText>
      </w:r>
      <w:r w:rsidRPr="004C0FFB">
        <w:fldChar w:fldCharType="separate"/>
      </w:r>
      <w:r w:rsidR="007136F5" w:rsidRPr="004C0FFB">
        <w:rPr>
          <w:rPrChange w:id="535" w:author="Champenois Christina" w:date="2025-01-10T19:46:00Z">
            <w:rPr>
              <w:rFonts w:ascii="Calibri" w:eastAsia="Calibri" w:hAnsi="Calibri" w:cs="Calibri"/>
            </w:rPr>
          </w:rPrChange>
        </w:rPr>
        <w:t>V8.0</w:t>
      </w:r>
      <w:r w:rsidRPr="004C0FFB">
        <w:rPr>
          <w:rPrChange w:id="536" w:author="Champenois Christina" w:date="2025-01-10T19:46:00Z">
            <w:rPr>
              <w:rFonts w:ascii="Calibri" w:eastAsia="Calibri" w:hAnsi="Calibri" w:cs="Calibri"/>
            </w:rPr>
          </w:rPrChange>
        </w:rPr>
        <w:fldChar w:fldCharType="end"/>
      </w:r>
      <w:r>
        <w:fldChar w:fldCharType="begin"/>
      </w:r>
      <w:r>
        <w:instrText xml:space="preserve"> HYPERLINK "https://doi.org/10.18128/D030.V8.0" \h </w:instrText>
      </w:r>
      <w:r>
        <w:fldChar w:fldCharType="separate"/>
      </w:r>
      <w:r w:rsidR="007136F5">
        <w:t>.</w:t>
      </w:r>
      <w:r>
        <w:fldChar w:fldCharType="end"/>
      </w:r>
    </w:p>
    <w:commentRangeEnd w:id="530"/>
    <w:p w14:paraId="28147E69" w14:textId="42EDE3C7" w:rsidR="007136F5" w:rsidRDefault="00FD39D3">
      <w:pPr>
        <w:ind w:left="166" w:right="0" w:hanging="181"/>
      </w:pPr>
      <w:r>
        <w:rPr>
          <w:rStyle w:val="CommentReference"/>
        </w:rPr>
        <w:commentReference w:id="530"/>
      </w:r>
      <w:ins w:id="537" w:author="Champenois Christina" w:date="2025-01-10T19:48:00Z">
        <w:r w:rsidR="007E2431">
          <w:t xml:space="preserve">Schneider, </w:t>
        </w:r>
      </w:ins>
      <w:r w:rsidR="009D7B9E">
        <w:t xml:space="preserve">M. J. </w:t>
      </w:r>
      <w:del w:id="538" w:author="Champenois Christina" w:date="2025-01-10T19:48:00Z">
        <w:r w:rsidR="009D7B9E" w:rsidDel="007E2431">
          <w:delText xml:space="preserve">Schneider </w:delText>
        </w:r>
      </w:del>
      <w:r w:rsidR="009D7B9E">
        <w:t xml:space="preserve">and </w:t>
      </w:r>
      <w:ins w:id="539" w:author="Champenois Christina" w:date="2025-01-10T19:48:00Z">
        <w:r w:rsidR="007E2431">
          <w:t xml:space="preserve">Abowd, </w:t>
        </w:r>
      </w:ins>
      <w:r w:rsidR="009D7B9E">
        <w:t>J. M.</w:t>
      </w:r>
      <w:del w:id="540" w:author="Champenois Christina" w:date="2025-01-10T19:48:00Z">
        <w:r w:rsidR="009D7B9E" w:rsidDel="007E2431">
          <w:delText xml:space="preserve"> Abowd.</w:delText>
        </w:r>
      </w:del>
      <w:r w:rsidR="009D7B9E">
        <w:t xml:space="preserve"> </w:t>
      </w:r>
      <w:ins w:id="541" w:author="Champenois Christina" w:date="2025-01-10T19:48:00Z">
        <w:r w:rsidR="007E2431">
          <w:t xml:space="preserve">(2015) </w:t>
        </w:r>
      </w:ins>
      <w:r w:rsidR="009D7B9E">
        <w:t xml:space="preserve">A new method for protecting interrelated time series with </w:t>
      </w:r>
      <w:ins w:id="542" w:author="Champenois Christina" w:date="2025-01-11T07:59:00Z">
        <w:r w:rsidR="00B80D53">
          <w:t>B</w:t>
        </w:r>
      </w:ins>
      <w:del w:id="543" w:author="Champenois Christina" w:date="2025-01-11T07:59:00Z">
        <w:r w:rsidR="009D7B9E" w:rsidDel="00B80D53">
          <w:delText>b</w:delText>
        </w:r>
      </w:del>
      <w:r w:rsidR="009D7B9E">
        <w:t xml:space="preserve">ayesian prior distributions and synthetic data. </w:t>
      </w:r>
      <w:r w:rsidR="009D7B9E">
        <w:rPr>
          <w:i/>
        </w:rPr>
        <w:t>J</w:t>
      </w:r>
      <w:ins w:id="544" w:author="Champenois Christina" w:date="2025-01-10T19:49:00Z">
        <w:r w:rsidR="007D1AE8">
          <w:rPr>
            <w:i/>
          </w:rPr>
          <w:t>.</w:t>
        </w:r>
      </w:ins>
      <w:del w:id="545" w:author="Champenois Christina" w:date="2025-01-10T19:49:00Z">
        <w:r w:rsidR="009D7B9E" w:rsidDel="007D1AE8">
          <w:rPr>
            <w:i/>
          </w:rPr>
          <w:delText>ournal of the</w:delText>
        </w:r>
      </w:del>
      <w:r w:rsidR="009D7B9E">
        <w:rPr>
          <w:i/>
        </w:rPr>
        <w:t xml:space="preserve"> R</w:t>
      </w:r>
      <w:ins w:id="546" w:author="Champenois Christina" w:date="2025-01-10T19:49:00Z">
        <w:r w:rsidR="007D1AE8">
          <w:rPr>
            <w:i/>
          </w:rPr>
          <w:t>.</w:t>
        </w:r>
      </w:ins>
      <w:del w:id="547" w:author="Champenois Christina" w:date="2025-01-10T19:49:00Z">
        <w:r w:rsidR="009D7B9E" w:rsidDel="007D1AE8">
          <w:rPr>
            <w:i/>
          </w:rPr>
          <w:delText>oyal</w:delText>
        </w:r>
      </w:del>
      <w:r w:rsidR="009D7B9E">
        <w:rPr>
          <w:i/>
        </w:rPr>
        <w:t xml:space="preserve"> Statist</w:t>
      </w:r>
      <w:ins w:id="548" w:author="Champenois Christina" w:date="2025-01-10T19:49:00Z">
        <w:r w:rsidR="007D1AE8">
          <w:rPr>
            <w:i/>
          </w:rPr>
          <w:t>.</w:t>
        </w:r>
      </w:ins>
      <w:del w:id="549" w:author="Champenois Christina" w:date="2025-01-10T19:49:00Z">
        <w:r w:rsidR="009D7B9E" w:rsidDel="007D1AE8">
          <w:rPr>
            <w:i/>
          </w:rPr>
          <w:delText>ical</w:delText>
        </w:r>
      </w:del>
      <w:r w:rsidR="009D7B9E">
        <w:rPr>
          <w:i/>
        </w:rPr>
        <w:t xml:space="preserve"> Soc</w:t>
      </w:r>
      <w:ins w:id="550" w:author="Champenois Christina" w:date="2025-01-10T19:49:00Z">
        <w:r w:rsidR="007D1AE8">
          <w:rPr>
            <w:i/>
          </w:rPr>
          <w:t>.</w:t>
        </w:r>
      </w:ins>
      <w:del w:id="551" w:author="Champenois Christina" w:date="2025-01-10T19:49:00Z">
        <w:r w:rsidR="009D7B9E" w:rsidRPr="007D1AE8" w:rsidDel="007D1AE8">
          <w:rPr>
            <w:rPrChange w:id="552" w:author="Champenois Christina" w:date="2025-01-10T19:49:00Z">
              <w:rPr>
                <w:i/>
              </w:rPr>
            </w:rPrChange>
          </w:rPr>
          <w:delText>iety. Series</w:delText>
        </w:r>
      </w:del>
      <w:r w:rsidR="009D7B9E" w:rsidRPr="007D1AE8">
        <w:rPr>
          <w:rPrChange w:id="553" w:author="Champenois Christina" w:date="2025-01-10T19:49:00Z">
            <w:rPr>
              <w:i/>
            </w:rPr>
          </w:rPrChange>
        </w:rPr>
        <w:t xml:space="preserve"> A</w:t>
      </w:r>
      <w:del w:id="554" w:author="Champenois Christina" w:date="2025-01-10T19:50:00Z">
        <w:r w:rsidR="009D7B9E" w:rsidDel="007D1AE8">
          <w:rPr>
            <w:i/>
          </w:rPr>
          <w:delText xml:space="preserve"> (Statistics in Society)</w:delText>
        </w:r>
      </w:del>
      <w:r w:rsidR="009D7B9E">
        <w:t>,</w:t>
      </w:r>
      <w:commentRangeStart w:id="555"/>
      <w:r w:rsidR="009D7B9E">
        <w:t xml:space="preserve"> </w:t>
      </w:r>
      <w:commentRangeEnd w:id="555"/>
      <w:r w:rsidR="007D1AE8">
        <w:rPr>
          <w:rStyle w:val="CommentReference"/>
        </w:rPr>
        <w:commentReference w:id="555"/>
      </w:r>
      <w:del w:id="556" w:author="Champenois Christina" w:date="2025-01-10T19:50:00Z">
        <w:r w:rsidR="009D7B9E" w:rsidDel="007D1AE8">
          <w:delText xml:space="preserve">pages </w:delText>
        </w:r>
      </w:del>
      <w:r w:rsidR="009D7B9E">
        <w:t>963–975</w:t>
      </w:r>
      <w:del w:id="557" w:author="Champenois Christina" w:date="2025-01-10T19:48:00Z">
        <w:r w:rsidR="009D7B9E" w:rsidDel="007E2431">
          <w:delText>, 2015</w:delText>
        </w:r>
      </w:del>
      <w:r w:rsidR="009D7B9E">
        <w:t>.</w:t>
      </w:r>
    </w:p>
    <w:p w14:paraId="354242A9" w14:textId="2FC89864" w:rsidR="007136F5" w:rsidRDefault="00B71A78">
      <w:pPr>
        <w:ind w:left="166" w:right="0" w:hanging="181"/>
      </w:pPr>
      <w:ins w:id="558" w:author="Champenois Christina" w:date="2025-01-10T19:50:00Z">
        <w:r>
          <w:t xml:space="preserve">Schneider, </w:t>
        </w:r>
      </w:ins>
      <w:r w:rsidR="009D7B9E">
        <w:t>M. J.</w:t>
      </w:r>
      <w:del w:id="559" w:author="Champenois Christina" w:date="2025-01-10T19:50:00Z">
        <w:r w:rsidR="009D7B9E" w:rsidDel="00B71A78">
          <w:delText xml:space="preserve"> Schneider</w:delText>
        </w:r>
      </w:del>
      <w:r w:rsidR="009D7B9E">
        <w:t xml:space="preserve">, </w:t>
      </w:r>
      <w:ins w:id="560" w:author="Champenois Christina" w:date="2025-01-10T19:50:00Z">
        <w:r>
          <w:t xml:space="preserve">Hu, </w:t>
        </w:r>
      </w:ins>
      <w:r w:rsidR="009D7B9E">
        <w:t>J.</w:t>
      </w:r>
      <w:del w:id="561" w:author="Champenois Christina" w:date="2025-01-10T19:50:00Z">
        <w:r w:rsidR="009D7B9E" w:rsidDel="00B71A78">
          <w:delText xml:space="preserve"> Hu</w:delText>
        </w:r>
      </w:del>
      <w:r w:rsidR="009D7B9E">
        <w:t xml:space="preserve">, </w:t>
      </w:r>
      <w:ins w:id="562" w:author="Champenois Christina" w:date="2025-01-10T19:50:00Z">
        <w:r>
          <w:t xml:space="preserve">Mankad, </w:t>
        </w:r>
      </w:ins>
      <w:r w:rsidR="009D7B9E">
        <w:t xml:space="preserve">S. </w:t>
      </w:r>
      <w:del w:id="563" w:author="Champenois Christina" w:date="2025-01-10T19:50:00Z">
        <w:r w:rsidR="009D7B9E" w:rsidDel="00B71A78">
          <w:delText xml:space="preserve">Mankad, </w:delText>
        </w:r>
      </w:del>
      <w:r w:rsidR="009D7B9E">
        <w:t xml:space="preserve">and </w:t>
      </w:r>
      <w:ins w:id="564" w:author="Champenois Christina" w:date="2025-01-10T19:50:00Z">
        <w:r>
          <w:t xml:space="preserve">Bale, </w:t>
        </w:r>
      </w:ins>
      <w:r w:rsidR="009D7B9E">
        <w:t>C. D.</w:t>
      </w:r>
      <w:del w:id="565" w:author="Champenois Christina" w:date="2025-01-10T19:50:00Z">
        <w:r w:rsidR="009D7B9E" w:rsidDel="00B71A78">
          <w:delText xml:space="preserve"> Bale.</w:delText>
        </w:r>
      </w:del>
      <w:r w:rsidR="009D7B9E">
        <w:t xml:space="preserve"> </w:t>
      </w:r>
      <w:ins w:id="566" w:author="Champenois Christina" w:date="2025-01-10T19:50:00Z">
        <w:r>
          <w:t xml:space="preserve">(2023) </w:t>
        </w:r>
      </w:ins>
      <w:r w:rsidR="009D7B9E">
        <w:t xml:space="preserve">Protecting the anonymity of online users through </w:t>
      </w:r>
      <w:ins w:id="567" w:author="Champenois Christina" w:date="2025-01-11T07:59:00Z">
        <w:r w:rsidR="00B80D53">
          <w:t>B</w:t>
        </w:r>
      </w:ins>
      <w:del w:id="568" w:author="Champenois Christina" w:date="2025-01-11T07:59:00Z">
        <w:r w:rsidR="009D7B9E" w:rsidDel="00B80D53">
          <w:delText>b</w:delText>
        </w:r>
      </w:del>
      <w:r w:rsidR="009D7B9E">
        <w:t xml:space="preserve">ayesian data synthesis. </w:t>
      </w:r>
      <w:r w:rsidR="009D7B9E">
        <w:rPr>
          <w:i/>
        </w:rPr>
        <w:t>Expert Systems with Applications</w:t>
      </w:r>
      <w:r w:rsidR="009D7B9E">
        <w:t xml:space="preserve">, </w:t>
      </w:r>
      <w:r w:rsidR="009D7B9E" w:rsidRPr="006A69F6">
        <w:rPr>
          <w:b/>
          <w:rPrChange w:id="569" w:author="Champenois Christina" w:date="2025-01-10T19:51:00Z">
            <w:rPr/>
          </w:rPrChange>
        </w:rPr>
        <w:t>216</w:t>
      </w:r>
      <w:ins w:id="570" w:author="Champenois Christina" w:date="2025-01-10T19:51:00Z">
        <w:r w:rsidR="006A69F6">
          <w:t xml:space="preserve">, </w:t>
        </w:r>
      </w:ins>
      <w:del w:id="571" w:author="Champenois Christina" w:date="2025-01-10T19:51:00Z">
        <w:r w:rsidR="009D7B9E" w:rsidDel="006A69F6">
          <w:delText>:</w:delText>
        </w:r>
      </w:del>
      <w:r w:rsidR="009D7B9E">
        <w:t>119409</w:t>
      </w:r>
      <w:del w:id="572" w:author="Champenois Christina" w:date="2025-01-10T19:50:00Z">
        <w:r w:rsidR="009D7B9E" w:rsidDel="00B71A78">
          <w:delText>, 2023</w:delText>
        </w:r>
      </w:del>
      <w:r w:rsidR="009D7B9E">
        <w:t>.</w:t>
      </w:r>
    </w:p>
    <w:p w14:paraId="4A040FEE" w14:textId="0E2A5E6D" w:rsidR="007136F5" w:rsidRDefault="006A69F6">
      <w:pPr>
        <w:ind w:left="166" w:right="0" w:hanging="181"/>
      </w:pPr>
      <w:ins w:id="573" w:author="Champenois Christina" w:date="2025-01-10T19:51:00Z">
        <w:r>
          <w:t xml:space="preserve">Snoek, </w:t>
        </w:r>
      </w:ins>
      <w:r w:rsidR="009D7B9E">
        <w:t>J.</w:t>
      </w:r>
      <w:del w:id="574" w:author="Champenois Christina" w:date="2025-01-10T19:51:00Z">
        <w:r w:rsidR="009D7B9E" w:rsidDel="006A69F6">
          <w:delText xml:space="preserve"> Snoek</w:delText>
        </w:r>
      </w:del>
      <w:r w:rsidR="009D7B9E">
        <w:t xml:space="preserve">, </w:t>
      </w:r>
      <w:ins w:id="575" w:author="Champenois Christina" w:date="2025-01-10T19:51:00Z">
        <w:r>
          <w:t xml:space="preserve">Larochelle, </w:t>
        </w:r>
      </w:ins>
      <w:r w:rsidR="009D7B9E">
        <w:t xml:space="preserve">H. </w:t>
      </w:r>
      <w:del w:id="576" w:author="Champenois Christina" w:date="2025-01-10T19:51:00Z">
        <w:r w:rsidR="009D7B9E" w:rsidDel="006A69F6">
          <w:delText xml:space="preserve">Larochelle, </w:delText>
        </w:r>
      </w:del>
      <w:r w:rsidR="009D7B9E">
        <w:t xml:space="preserve">and </w:t>
      </w:r>
      <w:ins w:id="577" w:author="Champenois Christina" w:date="2025-01-10T19:51:00Z">
        <w:r>
          <w:t xml:space="preserve">Adams, </w:t>
        </w:r>
      </w:ins>
      <w:r w:rsidR="009D7B9E">
        <w:t>R. P.</w:t>
      </w:r>
      <w:del w:id="578" w:author="Champenois Christina" w:date="2025-01-10T19:51:00Z">
        <w:r w:rsidR="009D7B9E" w:rsidDel="006A69F6">
          <w:delText xml:space="preserve"> Adams.</w:delText>
        </w:r>
      </w:del>
      <w:r w:rsidR="009D7B9E">
        <w:t xml:space="preserve"> </w:t>
      </w:r>
      <w:ins w:id="579" w:author="Champenois Christina" w:date="2025-01-10T19:52:00Z">
        <w:r w:rsidR="00A37D22">
          <w:t xml:space="preserve">(2012) </w:t>
        </w:r>
      </w:ins>
      <w:r w:rsidR="009D7B9E">
        <w:t xml:space="preserve">Practical </w:t>
      </w:r>
      <w:ins w:id="580" w:author="Champenois Christina" w:date="2025-01-11T07:59:00Z">
        <w:r w:rsidR="00B80D53">
          <w:t>B</w:t>
        </w:r>
      </w:ins>
      <w:del w:id="581" w:author="Champenois Christina" w:date="2025-01-11T07:59:00Z">
        <w:r w:rsidR="009D7B9E" w:rsidDel="00B80D53">
          <w:delText>b</w:delText>
        </w:r>
      </w:del>
      <w:r w:rsidR="009D7B9E">
        <w:t xml:space="preserve">ayesian optimization of machine learning algorithms. </w:t>
      </w:r>
      <w:r w:rsidR="009D7B9E">
        <w:rPr>
          <w:i/>
        </w:rPr>
        <w:t>Advances in neural information processing systems</w:t>
      </w:r>
      <w:r w:rsidR="009D7B9E">
        <w:t xml:space="preserve">, </w:t>
      </w:r>
      <w:r w:rsidR="009D7B9E" w:rsidRPr="00A37D22">
        <w:rPr>
          <w:b/>
          <w:rPrChange w:id="582" w:author="Champenois Christina" w:date="2025-01-10T19:52:00Z">
            <w:rPr/>
          </w:rPrChange>
        </w:rPr>
        <w:t>25</w:t>
      </w:r>
      <w:commentRangeStart w:id="583"/>
      <w:del w:id="584" w:author="Champenois Christina" w:date="2025-01-10T19:52:00Z">
        <w:r w:rsidR="009D7B9E" w:rsidDel="00A37D22">
          <w:delText>, 2012</w:delText>
        </w:r>
      </w:del>
      <w:r w:rsidR="009D7B9E">
        <w:t>.</w:t>
      </w:r>
      <w:commentRangeEnd w:id="583"/>
      <w:r w:rsidR="00A37D22">
        <w:rPr>
          <w:rStyle w:val="CommentReference"/>
        </w:rPr>
        <w:commentReference w:id="583"/>
      </w:r>
    </w:p>
    <w:p w14:paraId="18E402B1" w14:textId="0DB68CD8" w:rsidR="007136F5" w:rsidRDefault="0069382A">
      <w:pPr>
        <w:spacing w:after="3" w:line="303" w:lineRule="auto"/>
        <w:ind w:left="176" w:right="-15" w:hanging="191"/>
        <w:jc w:val="left"/>
      </w:pPr>
      <w:ins w:id="585" w:author="Champenois Christina" w:date="2025-01-10T19:52:00Z">
        <w:r>
          <w:t xml:space="preserve">Snoke, </w:t>
        </w:r>
      </w:ins>
      <w:r w:rsidR="009D7B9E">
        <w:t>J.</w:t>
      </w:r>
      <w:del w:id="586" w:author="Champenois Christina" w:date="2025-01-10T19:52:00Z">
        <w:r w:rsidR="009D7B9E" w:rsidDel="0069382A">
          <w:delText xml:space="preserve"> Snoke</w:delText>
        </w:r>
      </w:del>
      <w:r w:rsidR="009D7B9E">
        <w:t xml:space="preserve">, </w:t>
      </w:r>
      <w:ins w:id="587" w:author="Champenois Christina" w:date="2025-01-10T19:52:00Z">
        <w:r>
          <w:t xml:space="preserve">Raab, </w:t>
        </w:r>
      </w:ins>
      <w:r w:rsidR="009D7B9E">
        <w:t>G. M.</w:t>
      </w:r>
      <w:del w:id="588" w:author="Champenois Christina" w:date="2025-01-10T19:52:00Z">
        <w:r w:rsidR="009D7B9E" w:rsidDel="0069382A">
          <w:delText xml:space="preserve"> Raab</w:delText>
        </w:r>
      </w:del>
      <w:r w:rsidR="009D7B9E">
        <w:t xml:space="preserve">, </w:t>
      </w:r>
      <w:ins w:id="589" w:author="Champenois Christina" w:date="2025-01-10T19:52:00Z">
        <w:r>
          <w:t xml:space="preserve">Nowok, </w:t>
        </w:r>
      </w:ins>
      <w:r w:rsidR="009D7B9E">
        <w:t>B.</w:t>
      </w:r>
      <w:del w:id="590" w:author="Champenois Christina" w:date="2025-01-10T19:52:00Z">
        <w:r w:rsidR="009D7B9E" w:rsidDel="0069382A">
          <w:delText xml:space="preserve"> Nowok</w:delText>
        </w:r>
      </w:del>
      <w:r w:rsidR="009D7B9E">
        <w:t xml:space="preserve">, </w:t>
      </w:r>
      <w:ins w:id="591" w:author="Champenois Christina" w:date="2025-01-10T19:52:00Z">
        <w:r>
          <w:t xml:space="preserve">Dibben, </w:t>
        </w:r>
      </w:ins>
      <w:r w:rsidR="009D7B9E">
        <w:t xml:space="preserve">C. </w:t>
      </w:r>
      <w:del w:id="592" w:author="Champenois Christina" w:date="2025-01-10T19:52:00Z">
        <w:r w:rsidR="009D7B9E" w:rsidDel="0069382A">
          <w:delText xml:space="preserve">Dibben, </w:delText>
        </w:r>
      </w:del>
      <w:r w:rsidR="009D7B9E">
        <w:t xml:space="preserve">and </w:t>
      </w:r>
      <w:ins w:id="593" w:author="Champenois Christina" w:date="2025-01-10T19:53:00Z">
        <w:r>
          <w:t xml:space="preserve">Slavkovic, </w:t>
        </w:r>
      </w:ins>
      <w:r w:rsidR="009D7B9E">
        <w:t>A.</w:t>
      </w:r>
      <w:del w:id="594" w:author="Champenois Christina" w:date="2025-01-10T19:53:00Z">
        <w:r w:rsidR="009D7B9E" w:rsidDel="0069382A">
          <w:delText xml:space="preserve"> Slavkovic</w:delText>
        </w:r>
      </w:del>
      <w:r w:rsidR="009D7B9E">
        <w:t xml:space="preserve">. </w:t>
      </w:r>
      <w:ins w:id="595" w:author="Champenois Christina" w:date="2025-01-10T19:53:00Z">
        <w:r>
          <w:t xml:space="preserve">(2018) </w:t>
        </w:r>
      </w:ins>
      <w:r w:rsidR="009D7B9E">
        <w:t xml:space="preserve">General and specific utility measures for synthetic data. </w:t>
      </w:r>
      <w:r w:rsidR="009D7B9E">
        <w:rPr>
          <w:i/>
        </w:rPr>
        <w:t>J</w:t>
      </w:r>
      <w:ins w:id="596" w:author="Champenois Christina" w:date="2025-01-10T19:53:00Z">
        <w:r>
          <w:rPr>
            <w:i/>
          </w:rPr>
          <w:t>.</w:t>
        </w:r>
      </w:ins>
      <w:del w:id="597" w:author="Champenois Christina" w:date="2025-01-10T19:53:00Z">
        <w:r w:rsidR="009D7B9E" w:rsidDel="0069382A">
          <w:rPr>
            <w:i/>
          </w:rPr>
          <w:delText>ournal of the</w:delText>
        </w:r>
      </w:del>
      <w:r w:rsidR="009D7B9E">
        <w:rPr>
          <w:i/>
        </w:rPr>
        <w:t xml:space="preserve"> R</w:t>
      </w:r>
      <w:ins w:id="598" w:author="Champenois Christina" w:date="2025-01-10T19:53:00Z">
        <w:r>
          <w:rPr>
            <w:i/>
          </w:rPr>
          <w:t>.</w:t>
        </w:r>
      </w:ins>
      <w:del w:id="599" w:author="Champenois Christina" w:date="2025-01-10T19:53:00Z">
        <w:r w:rsidR="009D7B9E" w:rsidDel="0069382A">
          <w:rPr>
            <w:i/>
          </w:rPr>
          <w:delText>oyal</w:delText>
        </w:r>
      </w:del>
      <w:r w:rsidR="009D7B9E">
        <w:rPr>
          <w:i/>
        </w:rPr>
        <w:t xml:space="preserve"> Statist</w:t>
      </w:r>
      <w:ins w:id="600" w:author="Champenois Christina" w:date="2025-01-10T19:53:00Z">
        <w:r>
          <w:rPr>
            <w:i/>
          </w:rPr>
          <w:t>.</w:t>
        </w:r>
      </w:ins>
      <w:del w:id="601" w:author="Champenois Christina" w:date="2025-01-10T19:53:00Z">
        <w:r w:rsidR="009D7B9E" w:rsidDel="0069382A">
          <w:rPr>
            <w:i/>
          </w:rPr>
          <w:delText>ical</w:delText>
        </w:r>
      </w:del>
      <w:r w:rsidR="009D7B9E">
        <w:rPr>
          <w:i/>
        </w:rPr>
        <w:t xml:space="preserve"> Soc</w:t>
      </w:r>
      <w:ins w:id="602" w:author="Champenois Christina" w:date="2025-01-10T19:53:00Z">
        <w:r>
          <w:rPr>
            <w:i/>
          </w:rPr>
          <w:t>.</w:t>
        </w:r>
      </w:ins>
      <w:del w:id="603" w:author="Champenois Christina" w:date="2025-01-10T19:53:00Z">
        <w:r w:rsidR="009D7B9E" w:rsidDel="0069382A">
          <w:rPr>
            <w:i/>
          </w:rPr>
          <w:delText>iety, Series</w:delText>
        </w:r>
      </w:del>
      <w:r w:rsidR="009D7B9E">
        <w:rPr>
          <w:i/>
        </w:rPr>
        <w:t xml:space="preserve"> </w:t>
      </w:r>
      <w:r w:rsidR="009D7B9E" w:rsidRPr="0069382A">
        <w:rPr>
          <w:rPrChange w:id="604" w:author="Champenois Christina" w:date="2025-01-10T19:53:00Z">
            <w:rPr>
              <w:i/>
            </w:rPr>
          </w:rPrChange>
        </w:rPr>
        <w:t>A</w:t>
      </w:r>
      <w:r w:rsidR="009D7B9E" w:rsidRPr="0069382A">
        <w:t>,</w:t>
      </w:r>
      <w:r w:rsidR="009D7B9E">
        <w:t xml:space="preserve"> </w:t>
      </w:r>
      <w:r w:rsidR="009D7B9E" w:rsidRPr="0069382A">
        <w:rPr>
          <w:b/>
          <w:rPrChange w:id="605" w:author="Champenois Christina" w:date="2025-01-10T19:53:00Z">
            <w:rPr/>
          </w:rPrChange>
        </w:rPr>
        <w:t>181</w:t>
      </w:r>
      <w:ins w:id="606" w:author="Champenois Christina" w:date="2025-01-10T19:53:00Z">
        <w:r>
          <w:t xml:space="preserve">, </w:t>
        </w:r>
      </w:ins>
      <w:del w:id="607" w:author="Champenois Christina" w:date="2025-01-10T19:53:00Z">
        <w:r w:rsidR="009D7B9E" w:rsidDel="0069382A">
          <w:delText>:</w:delText>
        </w:r>
      </w:del>
      <w:r w:rsidR="009D7B9E">
        <w:t>663–688</w:t>
      </w:r>
      <w:del w:id="608" w:author="Champenois Christina" w:date="2025-01-10T19:53:00Z">
        <w:r w:rsidR="009D7B9E" w:rsidDel="0069382A">
          <w:delText>, 2018</w:delText>
        </w:r>
      </w:del>
      <w:r w:rsidR="009D7B9E">
        <w:t>.</w:t>
      </w:r>
    </w:p>
    <w:p w14:paraId="7E4802FC" w14:textId="14858DD1" w:rsidR="007136F5" w:rsidRDefault="002E37EF">
      <w:pPr>
        <w:ind w:left="166" w:right="0" w:hanging="181"/>
      </w:pPr>
      <w:ins w:id="609" w:author="Champenois Christina" w:date="2025-01-10T19:54:00Z">
        <w:r>
          <w:t xml:space="preserve">Wang, </w:t>
        </w:r>
      </w:ins>
      <w:r w:rsidR="009D7B9E">
        <w:t xml:space="preserve">H. </w:t>
      </w:r>
      <w:del w:id="610" w:author="Champenois Christina" w:date="2025-01-10T19:54:00Z">
        <w:r w:rsidR="009D7B9E" w:rsidDel="002E37EF">
          <w:delText xml:space="preserve">Wang </w:delText>
        </w:r>
      </w:del>
      <w:r w:rsidR="009D7B9E">
        <w:t xml:space="preserve">and </w:t>
      </w:r>
      <w:ins w:id="611" w:author="Champenois Christina" w:date="2025-01-10T19:54:00Z">
        <w:r>
          <w:t xml:space="preserve">Reiter, </w:t>
        </w:r>
      </w:ins>
      <w:r w:rsidR="009D7B9E">
        <w:t>J. P.</w:t>
      </w:r>
      <w:del w:id="612" w:author="Champenois Christina" w:date="2025-01-10T19:54:00Z">
        <w:r w:rsidR="009D7B9E" w:rsidDel="002E37EF">
          <w:delText xml:space="preserve"> Reiter.</w:delText>
        </w:r>
      </w:del>
      <w:r w:rsidR="009D7B9E">
        <w:t xml:space="preserve"> </w:t>
      </w:r>
      <w:ins w:id="613" w:author="Champenois Christina" w:date="2025-01-10T19:54:00Z">
        <w:r>
          <w:t xml:space="preserve">(2012) </w:t>
        </w:r>
      </w:ins>
      <w:r w:rsidR="009D7B9E">
        <w:t xml:space="preserve">Multiple imputation for sharing precise geographies in public use data. </w:t>
      </w:r>
      <w:del w:id="614" w:author="Champenois Christina" w:date="2025-01-10T19:54:00Z">
        <w:r w:rsidR="009D7B9E" w:rsidDel="00F54F10">
          <w:rPr>
            <w:i/>
          </w:rPr>
          <w:delText>The a</w:delText>
        </w:r>
      </w:del>
      <w:ins w:id="615" w:author="Champenois Christina" w:date="2025-01-10T19:54:00Z">
        <w:r w:rsidR="00F54F10">
          <w:rPr>
            <w:i/>
          </w:rPr>
          <w:t>A</w:t>
        </w:r>
      </w:ins>
      <w:r w:rsidR="009D7B9E">
        <w:rPr>
          <w:i/>
        </w:rPr>
        <w:t>nn</w:t>
      </w:r>
      <w:ins w:id="616" w:author="Champenois Christina" w:date="2025-01-10T19:54:00Z">
        <w:r w:rsidR="00F54F10">
          <w:rPr>
            <w:i/>
          </w:rPr>
          <w:t>.</w:t>
        </w:r>
      </w:ins>
      <w:del w:id="617" w:author="Champenois Christina" w:date="2025-01-10T19:54:00Z">
        <w:r w:rsidR="009D7B9E" w:rsidDel="00F54F10">
          <w:rPr>
            <w:i/>
          </w:rPr>
          <w:delText>als of</w:delText>
        </w:r>
      </w:del>
      <w:r w:rsidR="009D7B9E">
        <w:rPr>
          <w:i/>
        </w:rPr>
        <w:t xml:space="preserve"> </w:t>
      </w:r>
      <w:ins w:id="618" w:author="Champenois Christina" w:date="2025-01-10T19:54:00Z">
        <w:r w:rsidR="00F54F10">
          <w:rPr>
            <w:i/>
          </w:rPr>
          <w:t>A</w:t>
        </w:r>
      </w:ins>
      <w:del w:id="619" w:author="Champenois Christina" w:date="2025-01-10T19:54:00Z">
        <w:r w:rsidR="009D7B9E" w:rsidDel="00F54F10">
          <w:rPr>
            <w:i/>
          </w:rPr>
          <w:delText>a</w:delText>
        </w:r>
      </w:del>
      <w:r w:rsidR="009D7B9E">
        <w:rPr>
          <w:i/>
        </w:rPr>
        <w:t>ppl</w:t>
      </w:r>
      <w:ins w:id="620" w:author="Champenois Christina" w:date="2025-01-10T19:54:00Z">
        <w:r w:rsidR="00F54F10">
          <w:rPr>
            <w:i/>
          </w:rPr>
          <w:t>.</w:t>
        </w:r>
      </w:ins>
      <w:del w:id="621" w:author="Champenois Christina" w:date="2025-01-10T19:54:00Z">
        <w:r w:rsidR="009D7B9E" w:rsidDel="00F54F10">
          <w:rPr>
            <w:i/>
          </w:rPr>
          <w:delText>ied</w:delText>
        </w:r>
      </w:del>
      <w:r w:rsidR="009D7B9E">
        <w:rPr>
          <w:i/>
        </w:rPr>
        <w:t xml:space="preserve"> </w:t>
      </w:r>
      <w:ins w:id="622" w:author="Champenois Christina" w:date="2025-01-10T19:54:00Z">
        <w:r w:rsidR="00F54F10">
          <w:rPr>
            <w:i/>
          </w:rPr>
          <w:t>S</w:t>
        </w:r>
      </w:ins>
      <w:del w:id="623" w:author="Champenois Christina" w:date="2025-01-10T19:54:00Z">
        <w:r w:rsidR="009D7B9E" w:rsidDel="00F54F10">
          <w:rPr>
            <w:i/>
          </w:rPr>
          <w:delText>s</w:delText>
        </w:r>
      </w:del>
      <w:r w:rsidR="009D7B9E">
        <w:rPr>
          <w:i/>
        </w:rPr>
        <w:t>tatist</w:t>
      </w:r>
      <w:ins w:id="624" w:author="Champenois Christina" w:date="2025-01-10T19:54:00Z">
        <w:r w:rsidR="00F54F10">
          <w:rPr>
            <w:i/>
          </w:rPr>
          <w:t>.</w:t>
        </w:r>
      </w:ins>
      <w:del w:id="625" w:author="Champenois Christina" w:date="2025-01-10T19:54:00Z">
        <w:r w:rsidR="009D7B9E" w:rsidDel="00F54F10">
          <w:rPr>
            <w:i/>
          </w:rPr>
          <w:delText>ics</w:delText>
        </w:r>
      </w:del>
      <w:r w:rsidR="009D7B9E">
        <w:t xml:space="preserve">, </w:t>
      </w:r>
      <w:r w:rsidR="009D7B9E" w:rsidRPr="00F54F10">
        <w:rPr>
          <w:b/>
          <w:rPrChange w:id="626" w:author="Champenois Christina" w:date="2025-01-10T19:54:00Z">
            <w:rPr/>
          </w:rPrChange>
        </w:rPr>
        <w:t>6</w:t>
      </w:r>
      <w:r w:rsidR="009D7B9E">
        <w:t>(1)</w:t>
      </w:r>
      <w:ins w:id="627" w:author="Champenois Christina" w:date="2025-01-10T19:54:00Z">
        <w:r w:rsidR="00F54F10">
          <w:t xml:space="preserve">, </w:t>
        </w:r>
      </w:ins>
      <w:del w:id="628" w:author="Champenois Christina" w:date="2025-01-10T19:54:00Z">
        <w:r w:rsidR="009D7B9E" w:rsidDel="00F54F10">
          <w:delText>:</w:delText>
        </w:r>
      </w:del>
      <w:r w:rsidR="009D7B9E">
        <w:t>229</w:t>
      </w:r>
      <w:del w:id="629" w:author="Champenois Christina" w:date="2025-01-10T19:54:00Z">
        <w:r w:rsidR="009D7B9E" w:rsidDel="002E37EF">
          <w:delText>, 2012</w:delText>
        </w:r>
      </w:del>
      <w:r w:rsidR="009D7B9E">
        <w:t>.</w:t>
      </w:r>
    </w:p>
    <w:p w14:paraId="2BA770B7" w14:textId="62F6EE8C" w:rsidR="007136F5" w:rsidDel="00696B5C" w:rsidRDefault="009D7B9E">
      <w:pPr>
        <w:ind w:left="166" w:right="0" w:hanging="181"/>
        <w:rPr>
          <w:del w:id="630" w:author="Champenois Christina" w:date="2025-01-10T19:55:00Z"/>
        </w:rPr>
        <w:pPrChange w:id="631" w:author="Champenois Christina" w:date="2025-01-10T19:55:00Z">
          <w:pPr>
            <w:spacing w:after="27"/>
            <w:ind w:left="-5" w:right="0"/>
          </w:pPr>
        </w:pPrChange>
      </w:pPr>
      <w:commentRangeStart w:id="632"/>
      <w:r>
        <w:t>WHO.</w:t>
      </w:r>
      <w:ins w:id="633" w:author="Champenois Christina" w:date="2025-01-10T19:55:00Z">
        <w:r w:rsidR="00696B5C">
          <w:t xml:space="preserve"> (2024)</w:t>
        </w:r>
      </w:ins>
      <w:r>
        <w:t xml:space="preserve"> Number of </w:t>
      </w:r>
      <w:r w:rsidRPr="00AA4235">
        <w:rPr>
          <w:caps/>
          <w:szCs w:val="17"/>
          <w:rPrChange w:id="634" w:author="Champenois Christina" w:date="2025-01-11T13:12:00Z">
            <w:rPr/>
          </w:rPrChange>
        </w:rPr>
        <w:t>covid</w:t>
      </w:r>
      <w:r>
        <w:t>-19 cases reported to WHO. WHO COVID-19 dashboard</w:t>
      </w:r>
      <w:ins w:id="635" w:author="Champenois Christina" w:date="2025-01-10T19:55:00Z">
        <w:r w:rsidR="00696B5C">
          <w:t>.</w:t>
        </w:r>
      </w:ins>
      <w:del w:id="636" w:author="Champenois Christina" w:date="2025-01-10T19:55:00Z">
        <w:r w:rsidDel="00696B5C">
          <w:delText>,</w:delText>
        </w:r>
      </w:del>
    </w:p>
    <w:p w14:paraId="519BD700" w14:textId="4315564F" w:rsidR="007136F5" w:rsidRDefault="009D7B9E">
      <w:pPr>
        <w:ind w:left="166" w:right="0" w:hanging="181"/>
        <w:pPrChange w:id="637" w:author="Champenois Christina" w:date="2025-01-10T19:55:00Z">
          <w:pPr>
            <w:spacing w:after="17" w:line="259" w:lineRule="auto"/>
            <w:ind w:left="176" w:right="0"/>
            <w:jc w:val="left"/>
          </w:pPr>
        </w:pPrChange>
      </w:pPr>
      <w:del w:id="638" w:author="Champenois Christina" w:date="2025-01-10T19:55:00Z">
        <w:r w:rsidDel="00696B5C">
          <w:delText>2024</w:delText>
        </w:r>
      </w:del>
      <w:r>
        <w:t xml:space="preserve">. URL </w:t>
      </w:r>
      <w:r w:rsidRPr="00696B5C">
        <w:fldChar w:fldCharType="begin"/>
      </w:r>
      <w:r>
        <w:instrText xml:space="preserve"> HYPERLINK "https://data.who.int/dashboards/covid19/cases?n=c" \h </w:instrText>
      </w:r>
      <w:r w:rsidRPr="00696B5C">
        <w:fldChar w:fldCharType="separate"/>
      </w:r>
      <w:r w:rsidR="007136F5" w:rsidRPr="00696B5C">
        <w:rPr>
          <w:rPrChange w:id="639" w:author="Champenois Christina" w:date="2025-01-10T19:55:00Z">
            <w:rPr>
              <w:rFonts w:ascii="Calibri" w:eastAsia="Calibri" w:hAnsi="Calibri" w:cs="Calibri"/>
            </w:rPr>
          </w:rPrChange>
        </w:rPr>
        <w:t>https://data.who.int/dashboards/covid19/cases?n=c</w:t>
      </w:r>
      <w:r w:rsidRPr="00696B5C">
        <w:rPr>
          <w:rPrChange w:id="640" w:author="Champenois Christina" w:date="2025-01-10T19:55:00Z">
            <w:rPr>
              <w:rFonts w:ascii="Calibri" w:eastAsia="Calibri" w:hAnsi="Calibri" w:cs="Calibri"/>
            </w:rPr>
          </w:rPrChange>
        </w:rPr>
        <w:fldChar w:fldCharType="end"/>
      </w:r>
      <w:r>
        <w:fldChar w:fldCharType="begin"/>
      </w:r>
      <w:r>
        <w:instrText xml:space="preserve"> HYPERLINK "https://data.who.int/dashboards/covid19/cases?n=c" \h </w:instrText>
      </w:r>
      <w:r>
        <w:fldChar w:fldCharType="separate"/>
      </w:r>
      <w:r w:rsidR="007136F5">
        <w:t>.</w:t>
      </w:r>
      <w:r>
        <w:fldChar w:fldCharType="end"/>
      </w:r>
    </w:p>
    <w:p w14:paraId="6293EF84" w14:textId="159307ED" w:rsidR="007136F5" w:rsidRDefault="009D7B9E">
      <w:pPr>
        <w:ind w:left="-5" w:right="0"/>
      </w:pPr>
      <w:r>
        <w:t xml:space="preserve">Working Party. </w:t>
      </w:r>
      <w:ins w:id="641" w:author="Champenois Christina" w:date="2025-01-10T19:55:00Z">
        <w:r w:rsidR="00830805">
          <w:t xml:space="preserve">(2014) </w:t>
        </w:r>
      </w:ins>
      <w:r>
        <w:t>Opinion 05/2014 on anonymisation techniques</w:t>
      </w:r>
      <w:del w:id="642" w:author="Champenois Christina" w:date="2025-01-10T19:55:00Z">
        <w:r w:rsidDel="00830805">
          <w:delText>, 2014</w:delText>
        </w:r>
      </w:del>
      <w:r>
        <w:t>.</w:t>
      </w:r>
      <w:commentRangeEnd w:id="632"/>
      <w:r w:rsidR="00830805">
        <w:rPr>
          <w:rStyle w:val="CommentReference"/>
        </w:rPr>
        <w:commentReference w:id="632"/>
      </w:r>
    </w:p>
    <w:sectPr w:rsidR="007136F5">
      <w:headerReference w:type="even" r:id="rId30"/>
      <w:headerReference w:type="default" r:id="rId31"/>
      <w:headerReference w:type="first" r:id="rId32"/>
      <w:footnotePr>
        <w:numRestart w:val="eachPage"/>
      </w:footnotePr>
      <w:pgSz w:w="8844" w:h="13266"/>
      <w:pgMar w:top="746" w:right="817" w:bottom="575" w:left="1093"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Champenois Christina" w:date="2025-01-10T18:41:00Z" w:initials="CC">
    <w:p w14:paraId="21EE0A92" w14:textId="2A01F410" w:rsidR="00AA4235" w:rsidRDefault="00AA4235">
      <w:pPr>
        <w:pStyle w:val="CommentText"/>
      </w:pPr>
      <w:r>
        <w:rPr>
          <w:rStyle w:val="CommentReference"/>
        </w:rPr>
        <w:annotationRef/>
      </w:r>
      <w:r>
        <w:t>When I follow the DOI, the title appears without this word—I have left it in just in case it appears in the journal itself (since the omission could just be a typo on the DOI page).</w:t>
      </w:r>
    </w:p>
  </w:comment>
  <w:comment w:id="21" w:author="Champenois Christina" w:date="2025-01-10T18:54:00Z" w:initials="CC">
    <w:p w14:paraId="71A6CD99" w14:textId="14D75A15" w:rsidR="00AA4235" w:rsidRDefault="00AA4235">
      <w:pPr>
        <w:pStyle w:val="CommentText"/>
      </w:pPr>
      <w:r>
        <w:rPr>
          <w:rStyle w:val="CommentReference"/>
        </w:rPr>
        <w:annotationRef/>
      </w:r>
      <w:r>
        <w:t>The journal style guide example does not include an issue number, so I have left the issue number as it was, keeping this format in all the citations.</w:t>
      </w:r>
    </w:p>
  </w:comment>
  <w:comment w:id="23" w:author="Champenois Christina" w:date="2025-01-10T18:49:00Z" w:initials="CC">
    <w:p w14:paraId="6FEE0E98" w14:textId="562E004C" w:rsidR="00AA4235" w:rsidRDefault="00AA4235">
      <w:pPr>
        <w:pStyle w:val="CommentText"/>
      </w:pPr>
      <w:r>
        <w:rPr>
          <w:rStyle w:val="CommentReference"/>
        </w:rPr>
        <w:annotationRef/>
      </w:r>
      <w:r>
        <w:t>Page range available?</w:t>
      </w:r>
    </w:p>
  </w:comment>
  <w:comment w:id="25" w:author="Champenois Christina" w:date="2025-01-10T18:44:00Z" w:initials="CC">
    <w:p w14:paraId="24A78244" w14:textId="58341333" w:rsidR="00AA4235" w:rsidRDefault="00AA4235">
      <w:pPr>
        <w:pStyle w:val="CommentText"/>
      </w:pPr>
      <w:r>
        <w:rPr>
          <w:rStyle w:val="CommentReference"/>
        </w:rPr>
        <w:annotationRef/>
      </w:r>
      <w:r>
        <w:t>The journal style guide example omits DOI information, so this part should likely be deleted.</w:t>
      </w:r>
    </w:p>
  </w:comment>
  <w:comment w:id="63" w:author="Champenois Christina" w:date="2025-01-10T18:54:00Z" w:initials="CC">
    <w:p w14:paraId="5E35C512" w14:textId="6711C2CD" w:rsidR="00AA4235" w:rsidRDefault="00AA4235">
      <w:pPr>
        <w:pStyle w:val="CommentText"/>
      </w:pPr>
      <w:r>
        <w:rPr>
          <w:rStyle w:val="CommentReference"/>
        </w:rPr>
        <w:annotationRef/>
      </w:r>
      <w:r>
        <w:t>Volume number available?</w:t>
      </w:r>
    </w:p>
  </w:comment>
  <w:comment w:id="74" w:author="Champenois Christina" w:date="2025-01-10T18:52:00Z" w:initials="CC">
    <w:p w14:paraId="46989030" w14:textId="6C50F67F" w:rsidR="00AA4235" w:rsidRDefault="00AA4235">
      <w:pPr>
        <w:pStyle w:val="CommentText"/>
      </w:pPr>
      <w:r>
        <w:rPr>
          <w:rStyle w:val="CommentReference"/>
        </w:rPr>
        <w:annotationRef/>
      </w:r>
      <w:r>
        <w:t>Page range?</w:t>
      </w:r>
    </w:p>
  </w:comment>
  <w:comment w:id="78" w:author="Champenois Christina" w:date="2025-01-10T18:52:00Z" w:initials="CC">
    <w:p w14:paraId="2855194C" w14:textId="36E692C0" w:rsidR="00AA4235" w:rsidRDefault="00AA4235">
      <w:pPr>
        <w:pStyle w:val="CommentText"/>
      </w:pPr>
      <w:r>
        <w:rPr>
          <w:rStyle w:val="CommentReference"/>
        </w:rPr>
        <w:annotationRef/>
      </w:r>
      <w:r>
        <w:t>The journal style guide example omits DOI information, so this part should likely be deleted.</w:t>
      </w:r>
    </w:p>
  </w:comment>
  <w:comment w:id="119" w:author="Champenois Christina" w:date="2025-01-10T18:57:00Z" w:initials="CC">
    <w:p w14:paraId="34DE2374" w14:textId="19226CF4" w:rsidR="00AA4235" w:rsidRDefault="00AA4235">
      <w:pPr>
        <w:pStyle w:val="CommentText"/>
      </w:pPr>
      <w:r>
        <w:rPr>
          <w:rStyle w:val="CommentReference"/>
        </w:rPr>
        <w:annotationRef/>
      </w:r>
      <w:r>
        <w:t>All author names should be included here, according to the journal style guide.</w:t>
      </w:r>
    </w:p>
  </w:comment>
  <w:comment w:id="122" w:author="Champenois Christina" w:date="2025-01-10T18:58:00Z" w:initials="CC">
    <w:p w14:paraId="6629566F" w14:textId="43172F38" w:rsidR="00AA4235" w:rsidRDefault="00AA4235">
      <w:pPr>
        <w:pStyle w:val="CommentText"/>
      </w:pPr>
      <w:r>
        <w:rPr>
          <w:rStyle w:val="CommentReference"/>
        </w:rPr>
        <w:annotationRef/>
      </w:r>
      <w:r>
        <w:t>The style guide example has a parenthetical listing the editors, with “eds” before the editors’ names and with initials before each editor’s name, before this comma</w:t>
      </w:r>
    </w:p>
  </w:comment>
  <w:comment w:id="125" w:author="Champenois Christina" w:date="2025-01-10T18:59:00Z" w:initials="CC">
    <w:p w14:paraId="76872811" w14:textId="194238E5" w:rsidR="00AA4235" w:rsidRDefault="00AA4235">
      <w:pPr>
        <w:pStyle w:val="CommentText"/>
      </w:pPr>
      <w:r>
        <w:rPr>
          <w:rStyle w:val="CommentReference"/>
        </w:rPr>
        <w:annotationRef/>
      </w:r>
      <w:r>
        <w:t>The style guide example has the place of publication followed by a colon here, before the publisher name.</w:t>
      </w:r>
    </w:p>
  </w:comment>
  <w:comment w:id="133" w:author="Champenois Christina" w:date="2025-01-10T19:02:00Z" w:initials="CC">
    <w:p w14:paraId="36632426" w14:textId="77777777" w:rsidR="00AA4235" w:rsidRDefault="00AA4235" w:rsidP="00183284">
      <w:pPr>
        <w:pStyle w:val="CommentText"/>
      </w:pPr>
      <w:r>
        <w:rPr>
          <w:rStyle w:val="CommentReference"/>
        </w:rPr>
        <w:annotationRef/>
      </w:r>
      <w:r>
        <w:t>Page range?</w:t>
      </w:r>
    </w:p>
  </w:comment>
  <w:comment w:id="134" w:author="Champenois Christina" w:date="2025-01-10T19:02:00Z" w:initials="CC">
    <w:p w14:paraId="146E9070" w14:textId="77777777" w:rsidR="00AA4235" w:rsidRDefault="00AA4235" w:rsidP="00183284">
      <w:pPr>
        <w:pStyle w:val="CommentText"/>
      </w:pPr>
      <w:r>
        <w:rPr>
          <w:rStyle w:val="CommentReference"/>
        </w:rPr>
        <w:annotationRef/>
      </w:r>
      <w:r>
        <w:t>The journal style guide example omits DOI information, so this part should likely be deleted.</w:t>
      </w:r>
    </w:p>
  </w:comment>
  <w:comment w:id="142" w:author="Champenois Christina" w:date="2025-01-10T19:00:00Z" w:initials="CC">
    <w:p w14:paraId="63FE53D8" w14:textId="7636F173" w:rsidR="00AA4235" w:rsidRDefault="00AA4235">
      <w:pPr>
        <w:pStyle w:val="CommentText"/>
      </w:pPr>
      <w:r>
        <w:rPr>
          <w:rStyle w:val="CommentReference"/>
        </w:rPr>
        <w:annotationRef/>
      </w:r>
      <w:r>
        <w:t>I am not sure what type of source this work is, so I have not been able to format this part of the citation.</w:t>
      </w:r>
    </w:p>
  </w:comment>
  <w:comment w:id="167" w:author="Champenois Christina" w:date="2025-01-11T11:06:00Z" w:initials="CC">
    <w:p w14:paraId="48F4DA35" w14:textId="7217DE25" w:rsidR="00AA4235" w:rsidRDefault="00AA4235">
      <w:pPr>
        <w:pStyle w:val="CommentText"/>
      </w:pPr>
      <w:r>
        <w:rPr>
          <w:rStyle w:val="CommentReference"/>
        </w:rPr>
        <w:annotationRef/>
      </w:r>
      <w:r>
        <w:t>If this is a book, then this is correct and should be followed by a parenthetical listing he editors (with eds before the names), prior to the comma. If these are instead conference proceedings, then they should not be italicized and then the city should be added after the comma and followed by another comma and then the dates of the conference (e.g., “Nov. 3</w:t>
      </w:r>
      <w:r w:rsidRPr="001635AF">
        <w:t>rd</w:t>
      </w:r>
      <w:r>
        <w:t>-7</w:t>
      </w:r>
      <w:r w:rsidRPr="001635AF">
        <w:t>th</w:t>
      </w:r>
      <w:r>
        <w:t>” followed by another comma</w:t>
      </w:r>
    </w:p>
  </w:comment>
  <w:comment w:id="170" w:author="Champenois Christina" w:date="2025-01-10T19:06:00Z" w:initials="CC">
    <w:p w14:paraId="62FB88AA" w14:textId="3DA05327" w:rsidR="00AA4235" w:rsidRDefault="00AA4235">
      <w:pPr>
        <w:pStyle w:val="CommentText"/>
      </w:pPr>
      <w:r>
        <w:rPr>
          <w:rStyle w:val="CommentReference"/>
        </w:rPr>
        <w:annotationRef/>
      </w:r>
      <w:r>
        <w:t>Please insert place of publication followed by a colon.</w:t>
      </w:r>
    </w:p>
  </w:comment>
  <w:comment w:id="253" w:author="Champenois Christina" w:date="2025-01-10T19:14:00Z" w:initials="CC">
    <w:p w14:paraId="00825EB4" w14:textId="11AE191A" w:rsidR="00AA4235" w:rsidRDefault="00AA4235">
      <w:pPr>
        <w:pStyle w:val="CommentText"/>
      </w:pPr>
      <w:r>
        <w:rPr>
          <w:rStyle w:val="CommentReference"/>
        </w:rPr>
        <w:annotationRef/>
      </w:r>
      <w:r>
        <w:t>This url did not work, even after I deleted the space in it.</w:t>
      </w:r>
    </w:p>
  </w:comment>
  <w:comment w:id="252" w:author="Champenois Christina" w:date="2025-01-11T11:06:00Z" w:initials="CC">
    <w:p w14:paraId="11C7EF1D" w14:textId="64760C73" w:rsidR="00AA4235" w:rsidRDefault="00AA4235">
      <w:pPr>
        <w:pStyle w:val="CommentText"/>
      </w:pPr>
      <w:r>
        <w:rPr>
          <w:rStyle w:val="CommentReference"/>
        </w:rPr>
        <w:annotationRef/>
      </w:r>
      <w:r>
        <w:t>Format for including URL is unclear for the style guide, but one example has the URL in parentheses after the period, with "Available from" before the URL and with a period after the URL right before the closing parenthesis.</w:t>
      </w:r>
    </w:p>
  </w:comment>
  <w:comment w:id="270" w:author="Champenois Christina" w:date="2025-01-11T10:58:00Z" w:initials="CC">
    <w:p w14:paraId="5D03D09D" w14:textId="015F24A5" w:rsidR="00AA4235" w:rsidRDefault="00AA4235">
      <w:pPr>
        <w:pStyle w:val="CommentText"/>
      </w:pPr>
      <w:r>
        <w:rPr>
          <w:rStyle w:val="CommentReference"/>
        </w:rPr>
        <w:annotationRef/>
      </w:r>
      <w:r>
        <w:t>I am unable to delete the space in this URL.</w:t>
      </w:r>
    </w:p>
  </w:comment>
  <w:comment w:id="269" w:author="Champenois Christina" w:date="2025-01-10T19:16:00Z" w:initials="CC">
    <w:p w14:paraId="4ADB3349" w14:textId="4FFECD86" w:rsidR="00AA4235" w:rsidRDefault="00AA4235">
      <w:pPr>
        <w:pStyle w:val="CommentText"/>
      </w:pPr>
      <w:r>
        <w:rPr>
          <w:rStyle w:val="CommentReference"/>
        </w:rPr>
        <w:annotationRef/>
      </w:r>
      <w:r>
        <w:t>Please see earlier comment regarding format for including URL. Also, this URL likewise did not work.</w:t>
      </w:r>
    </w:p>
  </w:comment>
  <w:comment w:id="310" w:author="Champenois Christina" w:date="2025-01-10T19:19:00Z" w:initials="CC">
    <w:p w14:paraId="08D0DE55" w14:textId="66BE74A2" w:rsidR="00AA4235" w:rsidRDefault="00AA4235">
      <w:pPr>
        <w:pStyle w:val="CommentText"/>
      </w:pPr>
      <w:r>
        <w:rPr>
          <w:rStyle w:val="CommentReference"/>
        </w:rPr>
        <w:annotationRef/>
      </w:r>
      <w:r>
        <w:t>Volume number needed for journal</w:t>
      </w:r>
    </w:p>
  </w:comment>
  <w:comment w:id="322" w:author="Champenois Christina" w:date="2025-01-10T19:22:00Z" w:initials="CC">
    <w:p w14:paraId="4E70AE73" w14:textId="0574FA32" w:rsidR="00AA4235" w:rsidRDefault="00AA4235">
      <w:pPr>
        <w:pStyle w:val="CommentText"/>
      </w:pPr>
      <w:r>
        <w:rPr>
          <w:rStyle w:val="CommentReference"/>
        </w:rPr>
        <w:annotationRef/>
      </w:r>
      <w:r>
        <w:t>I am not sure what this part of the citation is.</w:t>
      </w:r>
    </w:p>
  </w:comment>
  <w:comment w:id="325" w:author="Champenois Christina" w:date="2025-01-10T19:22:00Z" w:initials="CC">
    <w:p w14:paraId="13D67008" w14:textId="13BE53A8" w:rsidR="00AA4235" w:rsidRDefault="00AA4235">
      <w:pPr>
        <w:pStyle w:val="CommentText"/>
      </w:pPr>
      <w:r>
        <w:rPr>
          <w:rStyle w:val="CommentReference"/>
        </w:rPr>
        <w:annotationRef/>
      </w:r>
      <w:r>
        <w:t>Please see earlier comment regarding URL format.</w:t>
      </w:r>
    </w:p>
  </w:comment>
  <w:comment w:id="339" w:author="Champenois Christina" w:date="2025-01-11T11:06:00Z" w:initials="CC">
    <w:p w14:paraId="292952AC" w14:textId="2489D230" w:rsidR="00AA4235" w:rsidRDefault="00AA4235">
      <w:pPr>
        <w:pStyle w:val="CommentText"/>
      </w:pPr>
      <w:r>
        <w:rPr>
          <w:rStyle w:val="CommentReference"/>
        </w:rPr>
        <w:annotationRef/>
      </w:r>
      <w:r>
        <w:t>Please see the comment on Drechsler 2022 regarding the format depending on whether this is a book chapter or a conference proceedings citation.</w:t>
      </w:r>
    </w:p>
  </w:comment>
  <w:comment w:id="356" w:author="Champenois Christina" w:date="2025-01-10T19:28:00Z" w:initials="CC">
    <w:p w14:paraId="4C0A260F" w14:textId="293788A1" w:rsidR="00AA4235" w:rsidRDefault="00AA4235">
      <w:pPr>
        <w:pStyle w:val="CommentText"/>
      </w:pPr>
      <w:r>
        <w:rPr>
          <w:rStyle w:val="CommentReference"/>
        </w:rPr>
        <w:annotationRef/>
      </w:r>
      <w:r>
        <w:t>This type of publication is not included in the examples in the journal style guide, and when I looked up Harvard style, it differed from the examples in the journal style guide, so I hesitate to apply something from there.</w:t>
      </w:r>
    </w:p>
  </w:comment>
  <w:comment w:id="371" w:author="Champenois Christina" w:date="2025-01-10T19:29:00Z" w:initials="CC">
    <w:p w14:paraId="0FA11D43" w14:textId="2D966F67" w:rsidR="00AA4235" w:rsidRDefault="00AA4235">
      <w:pPr>
        <w:pStyle w:val="CommentText"/>
      </w:pPr>
      <w:r>
        <w:rPr>
          <w:rStyle w:val="CommentReference"/>
        </w:rPr>
        <w:annotationRef/>
      </w:r>
      <w:r>
        <w:t>Volume number needed for journal</w:t>
      </w:r>
    </w:p>
  </w:comment>
  <w:comment w:id="393" w:author="Champenois Christina" w:date="2025-01-10T19:31:00Z" w:initials="CC">
    <w:p w14:paraId="31B3DDFC" w14:textId="31624A54" w:rsidR="00AA4235" w:rsidRDefault="00AA4235">
      <w:pPr>
        <w:pStyle w:val="CommentText"/>
      </w:pPr>
      <w:r>
        <w:rPr>
          <w:rStyle w:val="CommentReference"/>
        </w:rPr>
        <w:annotationRef/>
      </w:r>
      <w:r>
        <w:t>Volume number and page range needed</w:t>
      </w:r>
    </w:p>
  </w:comment>
  <w:comment w:id="409" w:author="Champenois Christina" w:date="2025-01-11T11:07:00Z" w:initials="CC">
    <w:p w14:paraId="54ADCF3C" w14:textId="1BB3C348" w:rsidR="00AA4235" w:rsidRDefault="00AA4235">
      <w:pPr>
        <w:pStyle w:val="CommentText"/>
      </w:pPr>
      <w:r>
        <w:rPr>
          <w:rStyle w:val="CommentReference"/>
        </w:rPr>
        <w:annotationRef/>
      </w:r>
      <w:r>
        <w:t>Please see earlier comment regarding URL inclusion/format. Also, this source is not one of the types the journal style guide has a formatting example for.</w:t>
      </w:r>
    </w:p>
  </w:comment>
  <w:comment w:id="419" w:author="Champenois Christina" w:date="2025-01-10T19:34:00Z" w:initials="CC">
    <w:p w14:paraId="164AE7CD" w14:textId="23922037" w:rsidR="00AA4235" w:rsidRDefault="00AA4235">
      <w:pPr>
        <w:pStyle w:val="CommentText"/>
      </w:pPr>
      <w:r>
        <w:rPr>
          <w:rStyle w:val="CommentReference"/>
        </w:rPr>
        <w:annotationRef/>
      </w:r>
      <w:r>
        <w:t>I am not sure what type of source/work this is and thus not sure how to format the citation.</w:t>
      </w:r>
    </w:p>
  </w:comment>
  <w:comment w:id="432" w:author="Champenois Christina" w:date="2025-01-10T19:37:00Z" w:initials="CC">
    <w:p w14:paraId="08252A83" w14:textId="2863BDD7" w:rsidR="00AA4235" w:rsidRDefault="00AA4235">
      <w:pPr>
        <w:pStyle w:val="CommentText"/>
      </w:pPr>
      <w:r>
        <w:rPr>
          <w:rStyle w:val="CommentReference"/>
        </w:rPr>
        <w:annotationRef/>
      </w:r>
      <w:r>
        <w:t>As noted in earlier journal article citations, the doi appears to be something that should be omitted as the journal article citation example in the journal style guide does not include the doi.</w:t>
      </w:r>
    </w:p>
  </w:comment>
  <w:comment w:id="439" w:author="Champenois Christina" w:date="2025-01-11T11:07:00Z" w:initials="CC">
    <w:p w14:paraId="6E7FDE43" w14:textId="1B77110C" w:rsidR="00AA4235" w:rsidRDefault="00AA4235">
      <w:pPr>
        <w:pStyle w:val="CommentText"/>
      </w:pPr>
      <w:r>
        <w:rPr>
          <w:rStyle w:val="CommentReference"/>
        </w:rPr>
        <w:annotationRef/>
      </w:r>
      <w:r>
        <w:t>I assume that this is a book chapter citation, and in that case, the book title should be followed by a parenthetical with ed or eds followed by the editor’s/editors’ name(s), and after the period after the page range, there should be the place of publication followed by a colon and then the publisher name and finally a period.</w:t>
      </w:r>
    </w:p>
  </w:comment>
  <w:comment w:id="512" w:author="Champenois Christina" w:date="2025-01-10T19:45:00Z" w:initials="CC">
    <w:p w14:paraId="5ECF8AA8" w14:textId="3F0DA9C9" w:rsidR="00AA4235" w:rsidRDefault="00AA4235">
      <w:pPr>
        <w:pStyle w:val="CommentText"/>
      </w:pPr>
      <w:r>
        <w:rPr>
          <w:rStyle w:val="CommentReference"/>
        </w:rPr>
        <w:annotationRef/>
      </w:r>
      <w:r>
        <w:t>Page range?</w:t>
      </w:r>
    </w:p>
  </w:comment>
  <w:comment w:id="530" w:author="Champenois Christina" w:date="2025-01-10T19:48:00Z" w:initials="CC">
    <w:p w14:paraId="1E408ADE" w14:textId="16159F11" w:rsidR="00AA4235" w:rsidRDefault="00AA4235">
      <w:pPr>
        <w:pStyle w:val="CommentText"/>
      </w:pPr>
      <w:r>
        <w:rPr>
          <w:rStyle w:val="CommentReference"/>
        </w:rPr>
        <w:annotationRef/>
      </w:r>
      <w:r>
        <w:t>The journal style guide citation examples do not include an example for how to cite a dataset.</w:t>
      </w:r>
    </w:p>
  </w:comment>
  <w:comment w:id="555" w:author="Champenois Christina" w:date="2025-01-10T19:50:00Z" w:initials="CC">
    <w:p w14:paraId="69607B7B" w14:textId="1068B5B0" w:rsidR="00AA4235" w:rsidRDefault="00AA4235">
      <w:pPr>
        <w:pStyle w:val="CommentText"/>
      </w:pPr>
      <w:r>
        <w:rPr>
          <w:rStyle w:val="CommentReference"/>
        </w:rPr>
        <w:annotationRef/>
      </w:r>
      <w:r>
        <w:t>Volume number?</w:t>
      </w:r>
    </w:p>
  </w:comment>
  <w:comment w:id="583" w:author="Champenois Christina" w:date="2025-01-10T19:52:00Z" w:initials="CC">
    <w:p w14:paraId="05596DBB" w14:textId="6492906D" w:rsidR="00AA4235" w:rsidRDefault="00AA4235">
      <w:pPr>
        <w:pStyle w:val="CommentText"/>
      </w:pPr>
      <w:r>
        <w:rPr>
          <w:rStyle w:val="CommentReference"/>
        </w:rPr>
        <w:annotationRef/>
      </w:r>
      <w:r>
        <w:t>Page range needed</w:t>
      </w:r>
    </w:p>
  </w:comment>
  <w:comment w:id="632" w:author="Champenois Christina" w:date="2025-01-10T19:56:00Z" w:initials="CC">
    <w:p w14:paraId="44A3D83A" w14:textId="6189C6F2" w:rsidR="00AA4235" w:rsidRDefault="00AA4235">
      <w:pPr>
        <w:pStyle w:val="CommentText"/>
      </w:pPr>
      <w:r>
        <w:rPr>
          <w:rStyle w:val="CommentReference"/>
        </w:rPr>
        <w:annotationRef/>
      </w:r>
      <w:r>
        <w:t>The style guide examples d not include examples for this type of citation format, so I have changed only those aspects that are clearly dictated by the journal style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EE0A92" w15:done="0"/>
  <w15:commentEx w15:paraId="71A6CD99" w15:done="0"/>
  <w15:commentEx w15:paraId="6FEE0E98" w15:done="0"/>
  <w15:commentEx w15:paraId="24A78244" w15:done="0"/>
  <w15:commentEx w15:paraId="5E35C512" w15:done="0"/>
  <w15:commentEx w15:paraId="46989030" w15:done="0"/>
  <w15:commentEx w15:paraId="2855194C" w15:done="0"/>
  <w15:commentEx w15:paraId="34DE2374" w15:done="0"/>
  <w15:commentEx w15:paraId="6629566F" w15:done="0"/>
  <w15:commentEx w15:paraId="76872811" w15:done="0"/>
  <w15:commentEx w15:paraId="36632426" w15:done="0"/>
  <w15:commentEx w15:paraId="146E9070" w15:done="0"/>
  <w15:commentEx w15:paraId="63FE53D8" w15:done="0"/>
  <w15:commentEx w15:paraId="48F4DA35" w15:done="0"/>
  <w15:commentEx w15:paraId="62FB88AA" w15:done="0"/>
  <w15:commentEx w15:paraId="00825EB4" w15:done="0"/>
  <w15:commentEx w15:paraId="11C7EF1D" w15:done="0"/>
  <w15:commentEx w15:paraId="5D03D09D" w15:done="0"/>
  <w15:commentEx w15:paraId="4ADB3349" w15:done="0"/>
  <w15:commentEx w15:paraId="08D0DE55" w15:done="0"/>
  <w15:commentEx w15:paraId="4E70AE73" w15:done="0"/>
  <w15:commentEx w15:paraId="13D67008" w15:done="0"/>
  <w15:commentEx w15:paraId="292952AC" w15:done="0"/>
  <w15:commentEx w15:paraId="4C0A260F" w15:done="0"/>
  <w15:commentEx w15:paraId="0FA11D43" w15:done="0"/>
  <w15:commentEx w15:paraId="31B3DDFC" w15:done="0"/>
  <w15:commentEx w15:paraId="54ADCF3C" w15:done="0"/>
  <w15:commentEx w15:paraId="164AE7CD" w15:done="0"/>
  <w15:commentEx w15:paraId="08252A83" w15:done="0"/>
  <w15:commentEx w15:paraId="6E7FDE43" w15:done="0"/>
  <w15:commentEx w15:paraId="5ECF8AA8" w15:done="0"/>
  <w15:commentEx w15:paraId="1E408ADE" w15:done="0"/>
  <w15:commentEx w15:paraId="69607B7B" w15:done="0"/>
  <w15:commentEx w15:paraId="05596DBB" w15:done="0"/>
  <w15:commentEx w15:paraId="44A3D8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EE0A92" w16cid:durableId="677EEC35"/>
  <w16cid:commentId w16cid:paraId="71A6CD99" w16cid:durableId="39795142"/>
  <w16cid:commentId w16cid:paraId="6FEE0E98" w16cid:durableId="5C582A18"/>
  <w16cid:commentId w16cid:paraId="24A78244" w16cid:durableId="30321B70"/>
  <w16cid:commentId w16cid:paraId="5E35C512" w16cid:durableId="4C107E2A"/>
  <w16cid:commentId w16cid:paraId="46989030" w16cid:durableId="76027F5A"/>
  <w16cid:commentId w16cid:paraId="2855194C" w16cid:durableId="654846E2"/>
  <w16cid:commentId w16cid:paraId="34DE2374" w16cid:durableId="3E9ED1D0"/>
  <w16cid:commentId w16cid:paraId="6629566F" w16cid:durableId="5441C65B"/>
  <w16cid:commentId w16cid:paraId="76872811" w16cid:durableId="5C48AD9F"/>
  <w16cid:commentId w16cid:paraId="36632426" w16cid:durableId="37500C6D"/>
  <w16cid:commentId w16cid:paraId="146E9070" w16cid:durableId="5604EC93"/>
  <w16cid:commentId w16cid:paraId="63FE53D8" w16cid:durableId="24FE1075"/>
  <w16cid:commentId w16cid:paraId="48F4DA35" w16cid:durableId="3C562749"/>
  <w16cid:commentId w16cid:paraId="62FB88AA" w16cid:durableId="7DB26ADC"/>
  <w16cid:commentId w16cid:paraId="00825EB4" w16cid:durableId="4B34D529"/>
  <w16cid:commentId w16cid:paraId="11C7EF1D" w16cid:durableId="6ECD55D2"/>
  <w16cid:commentId w16cid:paraId="5D03D09D" w16cid:durableId="580E5577"/>
  <w16cid:commentId w16cid:paraId="4ADB3349" w16cid:durableId="5E3607D5"/>
  <w16cid:commentId w16cid:paraId="08D0DE55" w16cid:durableId="47EEA584"/>
  <w16cid:commentId w16cid:paraId="4E70AE73" w16cid:durableId="68B2599A"/>
  <w16cid:commentId w16cid:paraId="13D67008" w16cid:durableId="273490E0"/>
  <w16cid:commentId w16cid:paraId="292952AC" w16cid:durableId="7D7219D6"/>
  <w16cid:commentId w16cid:paraId="4C0A260F" w16cid:durableId="417B6845"/>
  <w16cid:commentId w16cid:paraId="0FA11D43" w16cid:durableId="139FECC3"/>
  <w16cid:commentId w16cid:paraId="31B3DDFC" w16cid:durableId="1E77D62E"/>
  <w16cid:commentId w16cid:paraId="54ADCF3C" w16cid:durableId="4DB3E41A"/>
  <w16cid:commentId w16cid:paraId="164AE7CD" w16cid:durableId="1155DA84"/>
  <w16cid:commentId w16cid:paraId="08252A83" w16cid:durableId="005D2D20"/>
  <w16cid:commentId w16cid:paraId="6E7FDE43" w16cid:durableId="47C350DE"/>
  <w16cid:commentId w16cid:paraId="5ECF8AA8" w16cid:durableId="65CE1F9E"/>
  <w16cid:commentId w16cid:paraId="1E408ADE" w16cid:durableId="588629A5"/>
  <w16cid:commentId w16cid:paraId="69607B7B" w16cid:durableId="1A512959"/>
  <w16cid:commentId w16cid:paraId="05596DBB" w16cid:durableId="579139A0"/>
  <w16cid:commentId w16cid:paraId="44A3D83A" w16cid:durableId="64DBA3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864B6" w14:textId="77777777" w:rsidR="00340821" w:rsidRDefault="00340821">
      <w:pPr>
        <w:spacing w:after="0" w:line="240" w:lineRule="auto"/>
      </w:pPr>
      <w:r>
        <w:separator/>
      </w:r>
    </w:p>
  </w:endnote>
  <w:endnote w:type="continuationSeparator" w:id="0">
    <w:p w14:paraId="6769ACD8" w14:textId="77777777" w:rsidR="00340821" w:rsidRDefault="00340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C5AF7" w14:textId="77777777" w:rsidR="00340821" w:rsidRDefault="00340821">
      <w:pPr>
        <w:spacing w:after="0" w:line="259" w:lineRule="auto"/>
        <w:ind w:left="0" w:right="0" w:firstLine="0"/>
        <w:jc w:val="left"/>
      </w:pPr>
      <w:r>
        <w:separator/>
      </w:r>
    </w:p>
  </w:footnote>
  <w:footnote w:type="continuationSeparator" w:id="0">
    <w:p w14:paraId="5F7C9346" w14:textId="77777777" w:rsidR="00340821" w:rsidRDefault="00340821">
      <w:pPr>
        <w:spacing w:after="0" w:line="259" w:lineRule="auto"/>
        <w:ind w:left="0" w:right="0" w:firstLine="0"/>
        <w:jc w:val="left"/>
      </w:pPr>
      <w:r>
        <w:continuationSeparator/>
      </w:r>
    </w:p>
  </w:footnote>
  <w:footnote w:id="1">
    <w:p w14:paraId="1F67DA4F" w14:textId="24DFBB66" w:rsidR="00AA4235" w:rsidRDefault="00AA4235">
      <w:pPr>
        <w:pStyle w:val="footnotedescription"/>
      </w:pPr>
      <w:r>
        <w:rPr>
          <w:rStyle w:val="footnotemark"/>
        </w:rPr>
        <w:footnoteRef/>
      </w:r>
      <w:r>
        <w:t xml:space="preserve"> See </w:t>
      </w:r>
      <w:r>
        <w:fldChar w:fldCharType="begin"/>
      </w:r>
      <w:r>
        <w:instrText xml:space="preserve"> HYPERLINK "https://mostly.ai/privacy-and-security/" \h </w:instrText>
      </w:r>
      <w:r>
        <w:fldChar w:fldCharType="separate"/>
      </w:r>
      <w:r>
        <w:t>Privacy &amp; security in MOSTLY</w:t>
      </w:r>
      <w:ins w:id="0" w:author="Champenois Christina" w:date="2025-01-11T07:33:00Z">
        <w:r>
          <w:t>.</w:t>
        </w:r>
      </w:ins>
      <w:del w:id="1" w:author="Champenois Christina" w:date="2025-01-11T07:33:00Z">
        <w:r w:rsidDel="003C0465">
          <w:delText xml:space="preserve"> </w:delText>
        </w:r>
      </w:del>
      <w:r>
        <w:t>AI’s synthetic data platform.</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7D91F" w14:textId="77777777" w:rsidR="00AA4235" w:rsidRDefault="00AA4235">
    <w:pPr>
      <w:tabs>
        <w:tab w:val="center" w:pos="6289"/>
      </w:tabs>
      <w:spacing w:after="0" w:line="259" w:lineRule="auto"/>
      <w:ind w:left="-7"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CBCEDEC" wp14:editId="67004C13">
              <wp:simplePos x="0" y="0"/>
              <wp:positionH relativeFrom="page">
                <wp:posOffset>689470</wp:posOffset>
              </wp:positionH>
              <wp:positionV relativeFrom="page">
                <wp:posOffset>537731</wp:posOffset>
              </wp:positionV>
              <wp:extent cx="4230002" cy="12649"/>
              <wp:effectExtent l="0" t="0" r="0" b="0"/>
              <wp:wrapSquare wrapText="bothSides"/>
              <wp:docPr id="42466" name="Group 42466"/>
              <wp:cNvGraphicFramePr/>
              <a:graphic xmlns:a="http://schemas.openxmlformats.org/drawingml/2006/main">
                <a:graphicData uri="http://schemas.microsoft.com/office/word/2010/wordprocessingGroup">
                  <wpg:wgp>
                    <wpg:cNvGrpSpPr/>
                    <wpg:grpSpPr>
                      <a:xfrm>
                        <a:off x="0" y="0"/>
                        <a:ext cx="4230002" cy="12649"/>
                        <a:chOff x="0" y="0"/>
                        <a:chExt cx="4230002" cy="12649"/>
                      </a:xfrm>
                    </wpg:grpSpPr>
                    <wps:wsp>
                      <wps:cNvPr id="42467" name="Shape 42467"/>
                      <wps:cNvSpPr/>
                      <wps:spPr>
                        <a:xfrm>
                          <a:off x="0" y="0"/>
                          <a:ext cx="4230002" cy="0"/>
                        </a:xfrm>
                        <a:custGeom>
                          <a:avLst/>
                          <a:gdLst/>
                          <a:ahLst/>
                          <a:cxnLst/>
                          <a:rect l="0" t="0" r="0" b="0"/>
                          <a:pathLst>
                            <a:path w="4230002">
                              <a:moveTo>
                                <a:pt x="0" y="0"/>
                              </a:moveTo>
                              <a:lnTo>
                                <a:pt x="4230002"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dtfl="http://schemas.microsoft.com/office/word/2024/wordml/sdtformatlock">
          <w:pict>
            <v:group w14:anchorId="7DA649B2" id="Group 42466" o:spid="_x0000_s1026" style="position:absolute;margin-left:54.3pt;margin-top:42.35pt;width:333.05pt;height:1pt;z-index:251658240;mso-position-horizontal-relative:page;mso-position-vertical-relative:page" coordsize="423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">
              <v:shape id="Shape 42467" o:spid="_x0000_s1027" style="position:absolute;width:42300;height:0;visibility:visible;mso-wrap-style:square;v-text-anchor:top" coordsize="423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" path="m,l4230002,e" filled="f" strokeweight=".35136mm">
                <v:stroke miterlimit="83231f" joinstyle="miter"/>
                <v:path arrowok="t" textboxrect="0,0,4230002,0"/>
              </v:shape>
              <w10:wrap type="square" anchorx="page" anchory="page"/>
            </v:group>
          </w:pict>
        </mc:Fallback>
      </mc:AlternateContent>
    </w:r>
    <w:r>
      <w:fldChar w:fldCharType="begin"/>
    </w:r>
    <w:r>
      <w:instrText xml:space="preserve"> PAGE   \* MERGEFORMAT </w:instrText>
    </w:r>
    <w:r>
      <w:fldChar w:fldCharType="separate"/>
    </w:r>
    <w:r w:rsidR="00725280" w:rsidRPr="00725280">
      <w:rPr>
        <w:rFonts w:ascii="Calibri" w:eastAsia="Calibri" w:hAnsi="Calibri" w:cs="Calibri"/>
        <w:noProof/>
        <w:sz w:val="16"/>
      </w:rPr>
      <w:t>2</w:t>
    </w:r>
    <w:r>
      <w:rPr>
        <w:rFonts w:ascii="Calibri" w:eastAsia="Calibri" w:hAnsi="Calibri" w:cs="Calibri"/>
        <w:sz w:val="16"/>
      </w:rPr>
      <w:fldChar w:fldCharType="end"/>
    </w:r>
    <w:r>
      <w:rPr>
        <w:rFonts w:ascii="Calibri" w:eastAsia="Calibri" w:hAnsi="Calibri" w:cs="Calibri"/>
        <w:sz w:val="16"/>
      </w:rPr>
      <w:tab/>
    </w:r>
    <w:r>
      <w:rPr>
        <w:rFonts w:ascii="Calibri" w:eastAsia="Calibri" w:hAnsi="Calibri" w:cs="Calibri"/>
        <w:i/>
        <w:sz w:val="16"/>
      </w:rPr>
      <w:t>Bale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DEE72" w14:textId="77777777" w:rsidR="00AA4235" w:rsidRDefault="00AA4235">
    <w:pPr>
      <w:tabs>
        <w:tab w:val="center" w:pos="661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17370D6" wp14:editId="14BC85DB">
              <wp:simplePos x="0" y="0"/>
              <wp:positionH relativeFrom="page">
                <wp:posOffset>693865</wp:posOffset>
              </wp:positionH>
              <wp:positionV relativeFrom="page">
                <wp:posOffset>537731</wp:posOffset>
              </wp:positionV>
              <wp:extent cx="4230002" cy="12649"/>
              <wp:effectExtent l="0" t="0" r="0" b="0"/>
              <wp:wrapSquare wrapText="bothSides"/>
              <wp:docPr id="42456" name="Group 42456"/>
              <wp:cNvGraphicFramePr/>
              <a:graphic xmlns:a="http://schemas.openxmlformats.org/drawingml/2006/main">
                <a:graphicData uri="http://schemas.microsoft.com/office/word/2010/wordprocessingGroup">
                  <wpg:wgp>
                    <wpg:cNvGrpSpPr/>
                    <wpg:grpSpPr>
                      <a:xfrm>
                        <a:off x="0" y="0"/>
                        <a:ext cx="4230002" cy="12649"/>
                        <a:chOff x="0" y="0"/>
                        <a:chExt cx="4230002" cy="12649"/>
                      </a:xfrm>
                    </wpg:grpSpPr>
                    <wps:wsp>
                      <wps:cNvPr id="42457" name="Shape 42457"/>
                      <wps:cNvSpPr/>
                      <wps:spPr>
                        <a:xfrm>
                          <a:off x="0" y="0"/>
                          <a:ext cx="4230002" cy="0"/>
                        </a:xfrm>
                        <a:custGeom>
                          <a:avLst/>
                          <a:gdLst/>
                          <a:ahLst/>
                          <a:cxnLst/>
                          <a:rect l="0" t="0" r="0" b="0"/>
                          <a:pathLst>
                            <a:path w="4230002">
                              <a:moveTo>
                                <a:pt x="0" y="0"/>
                              </a:moveTo>
                              <a:lnTo>
                                <a:pt x="4230002"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dtfl="http://schemas.microsoft.com/office/word/2024/wordml/sdtformatlock">
          <w:pict>
            <v:group w14:anchorId="29BCD005" id="Group 42456" o:spid="_x0000_s1026" style="position:absolute;margin-left:54.65pt;margin-top:42.35pt;width:333.05pt;height:1pt;z-index:251659264;mso-position-horizontal-relative:page;mso-position-vertical-relative:page" coordsize="4230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">
              <v:shape id="Shape 42457" o:spid="_x0000_s1027" style="position:absolute;width:42300;height:0;visibility:visible;mso-wrap-style:square;v-text-anchor:top" coordsize="423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" path="m,l4230002,e" filled="f" strokeweight=".35136mm">
                <v:stroke miterlimit="83231f" joinstyle="miter"/>
                <v:path arrowok="t" textboxrect="0,0,4230002,0"/>
              </v:shape>
              <w10:wrap type="square" anchorx="page" anchory="page"/>
            </v:group>
          </w:pict>
        </mc:Fallback>
      </mc:AlternateContent>
    </w:r>
    <w:r>
      <w:rPr>
        <w:rFonts w:ascii="Calibri" w:eastAsia="Calibri" w:hAnsi="Calibri" w:cs="Calibri"/>
        <w:i/>
        <w:sz w:val="16"/>
      </w:rPr>
      <w:t>J R Stat Soc Series A: Statistics in Society</w:t>
    </w:r>
    <w:r>
      <w:rPr>
        <w:rFonts w:ascii="Calibri" w:eastAsia="Calibri" w:hAnsi="Calibri" w:cs="Calibri"/>
        <w:i/>
        <w:sz w:val="16"/>
      </w:rPr>
      <w:tab/>
    </w:r>
    <w:r>
      <w:fldChar w:fldCharType="begin"/>
    </w:r>
    <w:r>
      <w:instrText xml:space="preserve"> PAGE   \* MERGEFORMAT </w:instrText>
    </w:r>
    <w:r>
      <w:fldChar w:fldCharType="separate"/>
    </w:r>
    <w:r w:rsidR="00725280" w:rsidRPr="00725280">
      <w:rPr>
        <w:rFonts w:ascii="Calibri" w:eastAsia="Calibri" w:hAnsi="Calibri" w:cs="Calibri"/>
        <w:noProof/>
        <w:sz w:val="16"/>
      </w:rPr>
      <w:t>7</w:t>
    </w:r>
    <w:r>
      <w:rPr>
        <w:rFonts w:ascii="Calibri" w:eastAsia="Calibri" w:hAnsi="Calibri" w:cs="Calibri"/>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CE3FC" w14:textId="77777777" w:rsidR="00AA4235" w:rsidRDefault="00AA423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25E4D"/>
    <w:multiLevelType w:val="hybridMultilevel"/>
    <w:tmpl w:val="EC68FF7A"/>
    <w:lvl w:ilvl="0" w:tplc="87AC5FE8">
      <w:start w:val="10"/>
      <w:numFmt w:val="upperLetter"/>
      <w:lvlText w:val="%1."/>
      <w:lvlJc w:val="left"/>
      <w:pPr>
        <w:ind w:left="181"/>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1" w:tplc="E1143E8C">
      <w:start w:val="1"/>
      <w:numFmt w:val="lowerLetter"/>
      <w:lvlText w:val="%2"/>
      <w:lvlJc w:val="left"/>
      <w:pPr>
        <w:ind w:left="108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2" w:tplc="0B307CA2">
      <w:start w:val="1"/>
      <w:numFmt w:val="lowerRoman"/>
      <w:lvlText w:val="%3"/>
      <w:lvlJc w:val="left"/>
      <w:pPr>
        <w:ind w:left="180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3" w:tplc="F522E43C">
      <w:start w:val="1"/>
      <w:numFmt w:val="decimal"/>
      <w:lvlText w:val="%4"/>
      <w:lvlJc w:val="left"/>
      <w:pPr>
        <w:ind w:left="252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4" w:tplc="73F87044">
      <w:start w:val="1"/>
      <w:numFmt w:val="lowerLetter"/>
      <w:lvlText w:val="%5"/>
      <w:lvlJc w:val="left"/>
      <w:pPr>
        <w:ind w:left="324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5" w:tplc="52587FCC">
      <w:start w:val="1"/>
      <w:numFmt w:val="lowerRoman"/>
      <w:lvlText w:val="%6"/>
      <w:lvlJc w:val="left"/>
      <w:pPr>
        <w:ind w:left="396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6" w:tplc="1BDAD59C">
      <w:start w:val="1"/>
      <w:numFmt w:val="decimal"/>
      <w:lvlText w:val="%7"/>
      <w:lvlJc w:val="left"/>
      <w:pPr>
        <w:ind w:left="468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7" w:tplc="4C48DE16">
      <w:start w:val="1"/>
      <w:numFmt w:val="lowerLetter"/>
      <w:lvlText w:val="%8"/>
      <w:lvlJc w:val="left"/>
      <w:pPr>
        <w:ind w:left="540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lvl w:ilvl="8" w:tplc="818EC34E">
      <w:start w:val="1"/>
      <w:numFmt w:val="lowerRoman"/>
      <w:lvlText w:val="%9"/>
      <w:lvlJc w:val="left"/>
      <w:pPr>
        <w:ind w:left="6120"/>
      </w:pPr>
      <w:rPr>
        <w:rFonts w:ascii="Cambria" w:eastAsia="Cambria" w:hAnsi="Cambria" w:cs="Cambria"/>
        <w:b w:val="0"/>
        <w:i w:val="0"/>
        <w:strike w:val="0"/>
        <w:dstrike w:val="0"/>
        <w:color w:val="000000"/>
        <w:sz w:val="17"/>
        <w:szCs w:val="17"/>
        <w:u w:val="none" w:color="000000"/>
        <w:bdr w:val="none" w:sz="0" w:space="0" w:color="auto"/>
        <w:shd w:val="clear" w:color="auto" w:fill="auto"/>
        <w:vertAlign w:val="baseline"/>
      </w:rPr>
    </w:lvl>
  </w:abstractNum>
  <w:num w:numId="1" w16cid:durableId="95807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mirrorMargins/>
  <w:proofState w:spelling="clean" w:grammar="clean"/>
  <w:trackRevisions/>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F5"/>
    <w:rsid w:val="00015319"/>
    <w:rsid w:val="0002042E"/>
    <w:rsid w:val="00025643"/>
    <w:rsid w:val="00026C17"/>
    <w:rsid w:val="00040A25"/>
    <w:rsid w:val="00046ADF"/>
    <w:rsid w:val="000501D2"/>
    <w:rsid w:val="00057C89"/>
    <w:rsid w:val="000934F9"/>
    <w:rsid w:val="00096BD7"/>
    <w:rsid w:val="000A431F"/>
    <w:rsid w:val="000B48DC"/>
    <w:rsid w:val="000C708E"/>
    <w:rsid w:val="000D14DA"/>
    <w:rsid w:val="000F650A"/>
    <w:rsid w:val="00104E28"/>
    <w:rsid w:val="001230DD"/>
    <w:rsid w:val="001350AD"/>
    <w:rsid w:val="001405BB"/>
    <w:rsid w:val="0014525F"/>
    <w:rsid w:val="00154877"/>
    <w:rsid w:val="001635AF"/>
    <w:rsid w:val="00183284"/>
    <w:rsid w:val="001944FB"/>
    <w:rsid w:val="0019497D"/>
    <w:rsid w:val="00196184"/>
    <w:rsid w:val="001A64F9"/>
    <w:rsid w:val="001B3038"/>
    <w:rsid w:val="001C6B7A"/>
    <w:rsid w:val="001D4298"/>
    <w:rsid w:val="001D5149"/>
    <w:rsid w:val="001F10E4"/>
    <w:rsid w:val="002042C0"/>
    <w:rsid w:val="00204584"/>
    <w:rsid w:val="00221EC4"/>
    <w:rsid w:val="00222E34"/>
    <w:rsid w:val="00225872"/>
    <w:rsid w:val="00245ED4"/>
    <w:rsid w:val="00251F96"/>
    <w:rsid w:val="0026041C"/>
    <w:rsid w:val="00292B57"/>
    <w:rsid w:val="0029719B"/>
    <w:rsid w:val="002B3233"/>
    <w:rsid w:val="002B35F7"/>
    <w:rsid w:val="002B671F"/>
    <w:rsid w:val="002B7B52"/>
    <w:rsid w:val="002C466B"/>
    <w:rsid w:val="002D6150"/>
    <w:rsid w:val="002D6397"/>
    <w:rsid w:val="002D6588"/>
    <w:rsid w:val="002D668D"/>
    <w:rsid w:val="002D75DF"/>
    <w:rsid w:val="002E37EF"/>
    <w:rsid w:val="002E571A"/>
    <w:rsid w:val="002F0A53"/>
    <w:rsid w:val="00306062"/>
    <w:rsid w:val="00330B98"/>
    <w:rsid w:val="003400A0"/>
    <w:rsid w:val="00340821"/>
    <w:rsid w:val="0035090D"/>
    <w:rsid w:val="0036110C"/>
    <w:rsid w:val="0037730B"/>
    <w:rsid w:val="003A1F9F"/>
    <w:rsid w:val="003B1679"/>
    <w:rsid w:val="003C0465"/>
    <w:rsid w:val="003E1E67"/>
    <w:rsid w:val="003E5C6B"/>
    <w:rsid w:val="003E70B1"/>
    <w:rsid w:val="003F12C1"/>
    <w:rsid w:val="00405E3F"/>
    <w:rsid w:val="00421DF5"/>
    <w:rsid w:val="00442C73"/>
    <w:rsid w:val="00464D42"/>
    <w:rsid w:val="004709A5"/>
    <w:rsid w:val="00475B9F"/>
    <w:rsid w:val="00480606"/>
    <w:rsid w:val="00481BF2"/>
    <w:rsid w:val="00495A68"/>
    <w:rsid w:val="004C0FFB"/>
    <w:rsid w:val="004C461B"/>
    <w:rsid w:val="004C6C27"/>
    <w:rsid w:val="004D03A3"/>
    <w:rsid w:val="004E10D4"/>
    <w:rsid w:val="004F55CD"/>
    <w:rsid w:val="005006AC"/>
    <w:rsid w:val="00511B23"/>
    <w:rsid w:val="005133DF"/>
    <w:rsid w:val="00520546"/>
    <w:rsid w:val="005205CE"/>
    <w:rsid w:val="00555E4E"/>
    <w:rsid w:val="00567255"/>
    <w:rsid w:val="00571984"/>
    <w:rsid w:val="0058491F"/>
    <w:rsid w:val="005A3F9A"/>
    <w:rsid w:val="005A5480"/>
    <w:rsid w:val="005B174E"/>
    <w:rsid w:val="005C1BF3"/>
    <w:rsid w:val="005C410A"/>
    <w:rsid w:val="005D3045"/>
    <w:rsid w:val="005F4C40"/>
    <w:rsid w:val="005F7840"/>
    <w:rsid w:val="006035A5"/>
    <w:rsid w:val="006217D1"/>
    <w:rsid w:val="00622CDC"/>
    <w:rsid w:val="006379BE"/>
    <w:rsid w:val="00647D6B"/>
    <w:rsid w:val="00660549"/>
    <w:rsid w:val="00665467"/>
    <w:rsid w:val="00665C2F"/>
    <w:rsid w:val="0069382A"/>
    <w:rsid w:val="00696B5C"/>
    <w:rsid w:val="006975A3"/>
    <w:rsid w:val="006A1877"/>
    <w:rsid w:val="006A2898"/>
    <w:rsid w:val="006A69F6"/>
    <w:rsid w:val="006B1994"/>
    <w:rsid w:val="006E5601"/>
    <w:rsid w:val="006F34BB"/>
    <w:rsid w:val="00700E8D"/>
    <w:rsid w:val="00707B17"/>
    <w:rsid w:val="007136F5"/>
    <w:rsid w:val="00715BEB"/>
    <w:rsid w:val="00725280"/>
    <w:rsid w:val="0072747F"/>
    <w:rsid w:val="00743D9D"/>
    <w:rsid w:val="00762A5F"/>
    <w:rsid w:val="00762DB9"/>
    <w:rsid w:val="007702B9"/>
    <w:rsid w:val="00771B28"/>
    <w:rsid w:val="0077233F"/>
    <w:rsid w:val="00791644"/>
    <w:rsid w:val="007C1FED"/>
    <w:rsid w:val="007C7822"/>
    <w:rsid w:val="007D1AE8"/>
    <w:rsid w:val="007E2431"/>
    <w:rsid w:val="007E4587"/>
    <w:rsid w:val="007E4837"/>
    <w:rsid w:val="007F2543"/>
    <w:rsid w:val="00801F5C"/>
    <w:rsid w:val="0080778D"/>
    <w:rsid w:val="00830805"/>
    <w:rsid w:val="0083299A"/>
    <w:rsid w:val="008416EF"/>
    <w:rsid w:val="00846EA7"/>
    <w:rsid w:val="00892FAF"/>
    <w:rsid w:val="00897D5A"/>
    <w:rsid w:val="008B4A5F"/>
    <w:rsid w:val="008B5F0A"/>
    <w:rsid w:val="008F0023"/>
    <w:rsid w:val="008F2C1C"/>
    <w:rsid w:val="008F3410"/>
    <w:rsid w:val="008F5729"/>
    <w:rsid w:val="008F7D19"/>
    <w:rsid w:val="009005F6"/>
    <w:rsid w:val="00900A33"/>
    <w:rsid w:val="00923432"/>
    <w:rsid w:val="00942B5B"/>
    <w:rsid w:val="00945AB1"/>
    <w:rsid w:val="00980E49"/>
    <w:rsid w:val="009870BF"/>
    <w:rsid w:val="0098737C"/>
    <w:rsid w:val="00991298"/>
    <w:rsid w:val="0099165B"/>
    <w:rsid w:val="00996C4C"/>
    <w:rsid w:val="009A438C"/>
    <w:rsid w:val="009B08CB"/>
    <w:rsid w:val="009B7F43"/>
    <w:rsid w:val="009C24A4"/>
    <w:rsid w:val="009C4A80"/>
    <w:rsid w:val="009D3BBF"/>
    <w:rsid w:val="009D7B9E"/>
    <w:rsid w:val="009E65F6"/>
    <w:rsid w:val="009F219D"/>
    <w:rsid w:val="009F69CB"/>
    <w:rsid w:val="009F7F25"/>
    <w:rsid w:val="00A11582"/>
    <w:rsid w:val="00A124AF"/>
    <w:rsid w:val="00A12817"/>
    <w:rsid w:val="00A14FD2"/>
    <w:rsid w:val="00A23311"/>
    <w:rsid w:val="00A2718E"/>
    <w:rsid w:val="00A32708"/>
    <w:rsid w:val="00A36E95"/>
    <w:rsid w:val="00A37D22"/>
    <w:rsid w:val="00A50191"/>
    <w:rsid w:val="00A505D7"/>
    <w:rsid w:val="00A55B0F"/>
    <w:rsid w:val="00A61550"/>
    <w:rsid w:val="00A64CB0"/>
    <w:rsid w:val="00A80266"/>
    <w:rsid w:val="00A82597"/>
    <w:rsid w:val="00A879ED"/>
    <w:rsid w:val="00AA4235"/>
    <w:rsid w:val="00AC4E72"/>
    <w:rsid w:val="00AC61B0"/>
    <w:rsid w:val="00AE1889"/>
    <w:rsid w:val="00AF571D"/>
    <w:rsid w:val="00B12EAB"/>
    <w:rsid w:val="00B32937"/>
    <w:rsid w:val="00B43C89"/>
    <w:rsid w:val="00B71900"/>
    <w:rsid w:val="00B71A78"/>
    <w:rsid w:val="00B74DB3"/>
    <w:rsid w:val="00B767E8"/>
    <w:rsid w:val="00B80AD9"/>
    <w:rsid w:val="00B80D53"/>
    <w:rsid w:val="00B83581"/>
    <w:rsid w:val="00B853A4"/>
    <w:rsid w:val="00B949CC"/>
    <w:rsid w:val="00BA1CEC"/>
    <w:rsid w:val="00BA29EF"/>
    <w:rsid w:val="00BA6560"/>
    <w:rsid w:val="00BA6D12"/>
    <w:rsid w:val="00BB035C"/>
    <w:rsid w:val="00BB5D1E"/>
    <w:rsid w:val="00BC3C6F"/>
    <w:rsid w:val="00BC6182"/>
    <w:rsid w:val="00BC6AC1"/>
    <w:rsid w:val="00BD356F"/>
    <w:rsid w:val="00BD5037"/>
    <w:rsid w:val="00BE68C1"/>
    <w:rsid w:val="00BF347E"/>
    <w:rsid w:val="00BF417A"/>
    <w:rsid w:val="00C00A50"/>
    <w:rsid w:val="00C10188"/>
    <w:rsid w:val="00C1030C"/>
    <w:rsid w:val="00C219DE"/>
    <w:rsid w:val="00C37C96"/>
    <w:rsid w:val="00C46D14"/>
    <w:rsid w:val="00C51704"/>
    <w:rsid w:val="00C55B49"/>
    <w:rsid w:val="00C73B3B"/>
    <w:rsid w:val="00C7414A"/>
    <w:rsid w:val="00C818DC"/>
    <w:rsid w:val="00C93D5D"/>
    <w:rsid w:val="00C95979"/>
    <w:rsid w:val="00CA438E"/>
    <w:rsid w:val="00CC0845"/>
    <w:rsid w:val="00CC361A"/>
    <w:rsid w:val="00CC50D6"/>
    <w:rsid w:val="00CD0AAF"/>
    <w:rsid w:val="00CD2C59"/>
    <w:rsid w:val="00CE3AA5"/>
    <w:rsid w:val="00D02510"/>
    <w:rsid w:val="00D02B93"/>
    <w:rsid w:val="00D03D45"/>
    <w:rsid w:val="00D056D8"/>
    <w:rsid w:val="00D10C07"/>
    <w:rsid w:val="00D22671"/>
    <w:rsid w:val="00D25EA4"/>
    <w:rsid w:val="00D306BB"/>
    <w:rsid w:val="00D31CDE"/>
    <w:rsid w:val="00D84F45"/>
    <w:rsid w:val="00D86962"/>
    <w:rsid w:val="00D90EF7"/>
    <w:rsid w:val="00D921CE"/>
    <w:rsid w:val="00DA0E86"/>
    <w:rsid w:val="00DA63CB"/>
    <w:rsid w:val="00DB3EC1"/>
    <w:rsid w:val="00DC0DA5"/>
    <w:rsid w:val="00DC1729"/>
    <w:rsid w:val="00DD3435"/>
    <w:rsid w:val="00DE01B5"/>
    <w:rsid w:val="00DE0C0E"/>
    <w:rsid w:val="00DE1160"/>
    <w:rsid w:val="00E0483A"/>
    <w:rsid w:val="00E20111"/>
    <w:rsid w:val="00E211F6"/>
    <w:rsid w:val="00E21235"/>
    <w:rsid w:val="00E2764C"/>
    <w:rsid w:val="00E41A37"/>
    <w:rsid w:val="00E46C35"/>
    <w:rsid w:val="00E52394"/>
    <w:rsid w:val="00E65A62"/>
    <w:rsid w:val="00E76C1E"/>
    <w:rsid w:val="00E91B42"/>
    <w:rsid w:val="00E9421F"/>
    <w:rsid w:val="00EC2E63"/>
    <w:rsid w:val="00EF345F"/>
    <w:rsid w:val="00EF7231"/>
    <w:rsid w:val="00F00350"/>
    <w:rsid w:val="00F06B4C"/>
    <w:rsid w:val="00F277D9"/>
    <w:rsid w:val="00F31850"/>
    <w:rsid w:val="00F3777A"/>
    <w:rsid w:val="00F4296E"/>
    <w:rsid w:val="00F5035E"/>
    <w:rsid w:val="00F513CD"/>
    <w:rsid w:val="00F54F10"/>
    <w:rsid w:val="00F56237"/>
    <w:rsid w:val="00F90D22"/>
    <w:rsid w:val="00F94A8A"/>
    <w:rsid w:val="00FA2C96"/>
    <w:rsid w:val="00FB0DB9"/>
    <w:rsid w:val="00FD39D3"/>
    <w:rsid w:val="00FD3E70"/>
    <w:rsid w:val="00FD5CFD"/>
    <w:rsid w:val="00FE2214"/>
    <w:rsid w:val="00FE48E9"/>
    <w:rsid w:val="00FE5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225D9E"/>
  <w15:docId w15:val="{CA32DD3E-079F-45DD-B215-5B1A4849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98" w:lineRule="auto"/>
      <w:ind w:left="10" w:right="272" w:hanging="10"/>
      <w:jc w:val="both"/>
    </w:pPr>
    <w:rPr>
      <w:rFonts w:ascii="Cambria" w:eastAsia="Cambria" w:hAnsi="Cambria" w:cs="Cambria"/>
      <w:color w:val="000000"/>
      <w:sz w:val="17"/>
    </w:rPr>
  </w:style>
  <w:style w:type="paragraph" w:styleId="Heading1">
    <w:name w:val="heading 1"/>
    <w:next w:val="Normal"/>
    <w:link w:val="Heading1Char"/>
    <w:uiPriority w:val="9"/>
    <w:qFormat/>
    <w:pPr>
      <w:keepNext/>
      <w:keepLines/>
      <w:spacing w:after="30" w:line="259" w:lineRule="auto"/>
      <w:ind w:left="10" w:hanging="10"/>
      <w:outlineLvl w:val="0"/>
    </w:pPr>
    <w:rPr>
      <w:rFonts w:ascii="Calibri" w:eastAsia="Calibri" w:hAnsi="Calibri" w:cs="Calibri"/>
      <w:color w:val="000000"/>
      <w:sz w:val="22"/>
    </w:rPr>
  </w:style>
  <w:style w:type="paragraph" w:styleId="Heading2">
    <w:name w:val="heading 2"/>
    <w:next w:val="Normal"/>
    <w:link w:val="Heading2Char"/>
    <w:uiPriority w:val="9"/>
    <w:unhideWhenUsed/>
    <w:qFormat/>
    <w:pPr>
      <w:keepNext/>
      <w:keepLines/>
      <w:spacing w:after="43" w:line="259" w:lineRule="auto"/>
      <w:ind w:left="10" w:hanging="10"/>
      <w:outlineLvl w:val="1"/>
    </w:pPr>
    <w:rPr>
      <w:rFonts w:ascii="Calibri" w:eastAsia="Calibri" w:hAnsi="Calibri" w:cs="Calibri"/>
      <w:color w:val="000000"/>
      <w:sz w:val="18"/>
    </w:rPr>
  </w:style>
  <w:style w:type="paragraph" w:styleId="Heading3">
    <w:name w:val="heading 3"/>
    <w:next w:val="Normal"/>
    <w:link w:val="Heading3Char"/>
    <w:uiPriority w:val="9"/>
    <w:unhideWhenUsed/>
    <w:qFormat/>
    <w:pPr>
      <w:keepNext/>
      <w:keepLines/>
      <w:spacing w:after="63" w:line="259" w:lineRule="auto"/>
      <w:ind w:left="10" w:hanging="10"/>
      <w:outlineLvl w:val="2"/>
    </w:pPr>
    <w:rPr>
      <w:rFonts w:ascii="Cambria" w:eastAsia="Cambria" w:hAnsi="Cambria" w:cs="Cambria"/>
      <w:b/>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17"/>
    </w:rPr>
  </w:style>
  <w:style w:type="character" w:customStyle="1" w:styleId="Heading2Char">
    <w:name w:val="Heading 2 Char"/>
    <w:link w:val="Heading2"/>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2"/>
    </w:rPr>
  </w:style>
  <w:style w:type="paragraph" w:customStyle="1" w:styleId="footnotedescription">
    <w:name w:val="footnote description"/>
    <w:next w:val="Normal"/>
    <w:link w:val="footnotedescriptionChar"/>
    <w:hidden/>
    <w:pPr>
      <w:spacing w:after="0" w:line="259" w:lineRule="auto"/>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F90D22"/>
    <w:pPr>
      <w:spacing w:after="0" w:line="240" w:lineRule="auto"/>
    </w:pPr>
    <w:rPr>
      <w:rFonts w:ascii="Cambria" w:eastAsia="Cambria" w:hAnsi="Cambria" w:cs="Cambria"/>
      <w:color w:val="000000"/>
      <w:sz w:val="17"/>
    </w:rPr>
  </w:style>
  <w:style w:type="paragraph" w:styleId="BalloonText">
    <w:name w:val="Balloon Text"/>
    <w:basedOn w:val="Normal"/>
    <w:link w:val="BalloonTextChar"/>
    <w:uiPriority w:val="99"/>
    <w:semiHidden/>
    <w:unhideWhenUsed/>
    <w:rsid w:val="00E2123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1235"/>
    <w:rPr>
      <w:rFonts w:ascii="Lucida Grande" w:eastAsia="Cambria" w:hAnsi="Lucida Grande" w:cs="Cambria"/>
      <w:color w:val="000000"/>
      <w:sz w:val="18"/>
      <w:szCs w:val="18"/>
    </w:rPr>
  </w:style>
  <w:style w:type="character" w:styleId="CommentReference">
    <w:name w:val="annotation reference"/>
    <w:basedOn w:val="DefaultParagraphFont"/>
    <w:uiPriority w:val="99"/>
    <w:semiHidden/>
    <w:unhideWhenUsed/>
    <w:rsid w:val="00791644"/>
    <w:rPr>
      <w:sz w:val="18"/>
      <w:szCs w:val="18"/>
    </w:rPr>
  </w:style>
  <w:style w:type="paragraph" w:styleId="CommentText">
    <w:name w:val="annotation text"/>
    <w:basedOn w:val="Normal"/>
    <w:link w:val="CommentTextChar"/>
    <w:uiPriority w:val="99"/>
    <w:semiHidden/>
    <w:unhideWhenUsed/>
    <w:rsid w:val="00791644"/>
    <w:pPr>
      <w:spacing w:line="240" w:lineRule="auto"/>
    </w:pPr>
    <w:rPr>
      <w:sz w:val="24"/>
    </w:rPr>
  </w:style>
  <w:style w:type="character" w:customStyle="1" w:styleId="CommentTextChar">
    <w:name w:val="Comment Text Char"/>
    <w:basedOn w:val="DefaultParagraphFont"/>
    <w:link w:val="CommentText"/>
    <w:uiPriority w:val="99"/>
    <w:semiHidden/>
    <w:rsid w:val="00791644"/>
    <w:rPr>
      <w:rFonts w:ascii="Cambria" w:eastAsia="Cambria" w:hAnsi="Cambria" w:cs="Cambria"/>
      <w:color w:val="000000"/>
    </w:rPr>
  </w:style>
  <w:style w:type="paragraph" w:styleId="CommentSubject">
    <w:name w:val="annotation subject"/>
    <w:basedOn w:val="CommentText"/>
    <w:next w:val="CommentText"/>
    <w:link w:val="CommentSubjectChar"/>
    <w:uiPriority w:val="99"/>
    <w:semiHidden/>
    <w:unhideWhenUsed/>
    <w:rsid w:val="00791644"/>
    <w:rPr>
      <w:b/>
      <w:bCs/>
      <w:sz w:val="20"/>
      <w:szCs w:val="20"/>
    </w:rPr>
  </w:style>
  <w:style w:type="character" w:customStyle="1" w:styleId="CommentSubjectChar">
    <w:name w:val="Comment Subject Char"/>
    <w:basedOn w:val="CommentTextChar"/>
    <w:link w:val="CommentSubject"/>
    <w:uiPriority w:val="99"/>
    <w:semiHidden/>
    <w:rsid w:val="00791644"/>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orcid.org/0000-0003-4361-2579" TargetMode="Externa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commentsExtended" Target="commentsExtended.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iapp.org/news/a/can-synthetic-data-help-organizations-respond-to-schrems-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omments" Target="comments.xm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ur-lex.europa.eu/eli/reg/2016/679/oj"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dpb.europa.eu/our-work-tools/our-documents/guidelines/guidelines-042020-use-location-data-and-contact-tracing_en"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314</TotalTime>
  <Pages>21</Pages>
  <Words>9274</Words>
  <Characters>52865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Bale</dc:creator>
  <cp:keywords/>
  <cp:lastModifiedBy>Cameron Bale</cp:lastModifiedBy>
  <cp:revision>6</cp:revision>
  <dcterms:created xsi:type="dcterms:W3CDTF">2025-01-15T22:59:00Z</dcterms:created>
  <dcterms:modified xsi:type="dcterms:W3CDTF">2025-01-17T23:02:00Z</dcterms:modified>
</cp:coreProperties>
</file>